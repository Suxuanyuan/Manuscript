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76D50" w14:textId="77777777" w:rsidR="00F06166" w:rsidRDefault="00F06166">
      <w:pPr>
        <w:pStyle w:val="Text"/>
        <w:ind w:firstLine="0"/>
        <w:rPr>
          <w:del w:id="0" w:author="linus 陶" w:date="2020-03-05T10:22:00Z"/>
          <w:sz w:val="2"/>
          <w:szCs w:val="18"/>
        </w:rPr>
      </w:pPr>
      <w:r>
        <w:rPr>
          <w:sz w:val="2"/>
          <w:szCs w:val="18"/>
        </w:rPr>
        <w:footnoteReference w:customMarkFollows="1" w:id="1"/>
        <w:sym w:font="Symbol" w:char="F020"/>
      </w:r>
    </w:p>
    <w:p w14:paraId="37E963FD" w14:textId="77777777" w:rsidR="00D5272F" w:rsidRDefault="00D5272F">
      <w:pPr>
        <w:pStyle w:val="Authors"/>
        <w:framePr w:wrap="notBeside" w:x="1614"/>
        <w:rPr>
          <w:b/>
          <w:kern w:val="28"/>
          <w:sz w:val="32"/>
          <w:szCs w:val="48"/>
        </w:rPr>
      </w:pPr>
      <w:r>
        <w:rPr>
          <w:rFonts w:hint="eastAsia"/>
          <w:b/>
          <w:kern w:val="28"/>
          <w:sz w:val="32"/>
          <w:szCs w:val="48"/>
          <w:lang w:eastAsia="zh-CN"/>
        </w:rPr>
        <w:t>Real</w:t>
      </w:r>
      <w:r>
        <w:rPr>
          <w:b/>
          <w:kern w:val="28"/>
          <w:sz w:val="32"/>
          <w:szCs w:val="48"/>
        </w:rPr>
        <w:t xml:space="preserve">-time hierarchical risk assessment for UAVs based on </w:t>
      </w:r>
      <w:r w:rsidR="007B7E72">
        <w:rPr>
          <w:b/>
          <w:kern w:val="28"/>
          <w:sz w:val="32"/>
          <w:szCs w:val="48"/>
          <w:lang w:eastAsia="zh-CN"/>
        </w:rPr>
        <w:t xml:space="preserve">recurrent </w:t>
      </w:r>
      <w:r w:rsidR="00336D2F">
        <w:rPr>
          <w:b/>
          <w:kern w:val="28"/>
          <w:sz w:val="32"/>
          <w:szCs w:val="48"/>
          <w:lang w:eastAsia="zh-CN"/>
        </w:rPr>
        <w:t>fusi</w:t>
      </w:r>
      <w:r w:rsidR="00152134">
        <w:rPr>
          <w:rFonts w:hint="eastAsia"/>
          <w:b/>
          <w:kern w:val="28"/>
          <w:sz w:val="32"/>
          <w:szCs w:val="48"/>
          <w:lang w:eastAsia="zh-CN"/>
        </w:rPr>
        <w:t>on</w:t>
      </w:r>
      <w:r w:rsidR="00336D2F">
        <w:rPr>
          <w:b/>
          <w:kern w:val="28"/>
          <w:sz w:val="32"/>
          <w:szCs w:val="48"/>
          <w:lang w:eastAsia="zh-CN"/>
        </w:rPr>
        <w:t xml:space="preserve"> </w:t>
      </w:r>
      <w:r w:rsidR="007B7E72">
        <w:rPr>
          <w:b/>
          <w:kern w:val="28"/>
          <w:sz w:val="32"/>
          <w:szCs w:val="48"/>
          <w:lang w:eastAsia="zh-CN"/>
        </w:rPr>
        <w:t>autoencoder</w:t>
      </w:r>
      <w:r w:rsidR="00666C0C">
        <w:rPr>
          <w:b/>
          <w:kern w:val="28"/>
          <w:sz w:val="32"/>
          <w:szCs w:val="48"/>
          <w:lang w:eastAsia="zh-CN"/>
        </w:rPr>
        <w:t xml:space="preserve"> </w:t>
      </w:r>
      <w:r>
        <w:rPr>
          <w:b/>
          <w:kern w:val="28"/>
          <w:sz w:val="32"/>
          <w:szCs w:val="48"/>
        </w:rPr>
        <w:t>and dynamic FCE: A hybrid framework</w:t>
      </w:r>
    </w:p>
    <w:p w14:paraId="0FADB728" w14:textId="03B8DD08" w:rsidR="00F06166" w:rsidRDefault="007206CE" w:rsidP="00675C3C">
      <w:pPr>
        <w:pStyle w:val="Authors"/>
        <w:framePr w:wrap="notBeside" w:x="1614"/>
      </w:pPr>
      <w:proofErr w:type="spellStart"/>
      <w:r>
        <w:rPr>
          <w:rFonts w:hint="eastAsia"/>
          <w:lang w:eastAsia="zh-CN"/>
        </w:rPr>
        <w:t>Xuanyuan</w:t>
      </w:r>
      <w:proofErr w:type="spellEnd"/>
      <w:r>
        <w:t xml:space="preserve"> Su</w:t>
      </w:r>
      <w:r w:rsidR="0040782B" w:rsidRPr="0040782B">
        <w:rPr>
          <w:vertAlign w:val="superscript"/>
        </w:rPr>
        <w:t>1,2</w:t>
      </w:r>
      <w:r w:rsidR="00943500">
        <w:t xml:space="preserve">, </w:t>
      </w:r>
      <w:proofErr w:type="spellStart"/>
      <w:r w:rsidR="00943500">
        <w:t>Laifa</w:t>
      </w:r>
      <w:proofErr w:type="spellEnd"/>
      <w:r w:rsidR="00943500">
        <w:t xml:space="preserve"> Tao</w:t>
      </w:r>
      <w:r w:rsidR="0040782B" w:rsidRPr="0040782B">
        <w:rPr>
          <w:vertAlign w:val="superscript"/>
        </w:rPr>
        <w:t>1,2</w:t>
      </w:r>
      <w:r w:rsidR="00943500">
        <w:t xml:space="preserve">, </w:t>
      </w:r>
      <w:proofErr w:type="spellStart"/>
      <w:r w:rsidR="00943500">
        <w:t>Hongmei</w:t>
      </w:r>
      <w:proofErr w:type="spellEnd"/>
      <w:r w:rsidR="00943500">
        <w:t xml:space="preserve"> Liu</w:t>
      </w:r>
      <w:r w:rsidR="0040782B" w:rsidRPr="0040782B">
        <w:rPr>
          <w:vertAlign w:val="superscript"/>
        </w:rPr>
        <w:t>1,2</w:t>
      </w:r>
      <w:r w:rsidR="00943500">
        <w:t xml:space="preserve">, </w:t>
      </w:r>
      <w:proofErr w:type="spellStart"/>
      <w:r w:rsidR="00943500">
        <w:t>Lizhi</w:t>
      </w:r>
      <w:proofErr w:type="spellEnd"/>
      <w:r w:rsidR="00943500">
        <w:t xml:space="preserve"> Wang</w:t>
      </w:r>
      <w:r w:rsidR="00AE3297" w:rsidRPr="00AE3297">
        <w:rPr>
          <w:vertAlign w:val="superscript"/>
        </w:rPr>
        <w:t>3</w:t>
      </w:r>
      <w:r w:rsidR="00F17938">
        <w:t xml:space="preserve">, </w:t>
      </w:r>
      <w:proofErr w:type="spellStart"/>
      <w:r w:rsidR="00943500">
        <w:t>Mingliang</w:t>
      </w:r>
      <w:proofErr w:type="spellEnd"/>
      <w:r w:rsidR="00943500">
        <w:t xml:space="preserve"> Suo</w:t>
      </w:r>
      <w:r w:rsidR="00943500" w:rsidRPr="00943500">
        <w:rPr>
          <w:vertAlign w:val="superscript"/>
        </w:rPr>
        <w:t>1,2,*</w:t>
      </w:r>
    </w:p>
    <w:p w14:paraId="16582FA2" w14:textId="5AC6228A" w:rsidR="007F411D" w:rsidRDefault="00F06166" w:rsidP="00A761FD">
      <w:pPr>
        <w:pStyle w:val="af2"/>
      </w:pPr>
      <w:r>
        <w:rPr>
          <w:b/>
          <w:i/>
          <w:iCs/>
        </w:rPr>
        <w:t>Abstract</w:t>
      </w:r>
      <w:r>
        <w:rPr>
          <w:b/>
        </w:rPr>
        <w:t>—</w:t>
      </w:r>
      <w:r w:rsidR="00526C28" w:rsidRPr="00526C28">
        <w:rPr>
          <w:bCs/>
        </w:rPr>
        <w:t>Effective risk assessment is critical for</w:t>
      </w:r>
      <w:r w:rsidR="00526C28">
        <w:rPr>
          <w:bCs/>
        </w:rPr>
        <w:t xml:space="preserve"> </w:t>
      </w:r>
      <w:del w:id="1" w:author="铉元 苏" w:date="2021-01-05T14:27:00Z">
        <w:r w:rsidR="00C478FF" w:rsidDel="00357CBD">
          <w:rPr>
            <w:bCs/>
          </w:rPr>
          <w:delText>the</w:delText>
        </w:r>
      </w:del>
      <w:r w:rsidR="00526C28">
        <w:t>unmanned aerial vehicles (UAVs) to</w:t>
      </w:r>
      <w:r w:rsidR="00C478FF">
        <w:t xml:space="preserve"> </w:t>
      </w:r>
      <w:r w:rsidR="00526C28" w:rsidRPr="00357CBD">
        <w:rPr>
          <w:u w:val="thick" w:color="C00000"/>
        </w:rPr>
        <w:t>ensur</w:t>
      </w:r>
      <w:r w:rsidR="002F5FDF" w:rsidRPr="00357CBD">
        <w:rPr>
          <w:rFonts w:hint="eastAsia"/>
          <w:u w:val="thick" w:color="C00000"/>
        </w:rPr>
        <w:t>e</w:t>
      </w:r>
      <w:r w:rsidR="00526C28">
        <w:t xml:space="preserve"> their </w:t>
      </w:r>
      <w:r w:rsidR="00526C28">
        <w:rPr>
          <w:rFonts w:hint="eastAsia"/>
        </w:rPr>
        <w:t>saf</w:t>
      </w:r>
      <w:r w:rsidR="00526C28">
        <w:t>e</w:t>
      </w:r>
      <w:r w:rsidR="00526C28">
        <w:rPr>
          <w:rFonts w:hint="eastAsia"/>
        </w:rPr>
        <w:t xml:space="preserve">ty </w:t>
      </w:r>
      <w:r w:rsidR="00526C28">
        <w:t xml:space="preserve">and reliability. Up to now, the researchers have proposed quite a few methods for the above target. However, </w:t>
      </w:r>
      <w:r w:rsidR="007B1E5D">
        <w:t>these methods are mainly</w:t>
      </w:r>
      <w:r w:rsidR="007B1E5D" w:rsidRPr="007B1E5D">
        <w:t xml:space="preserve"> </w:t>
      </w:r>
      <w:r w:rsidR="007B1E5D">
        <w:t xml:space="preserve">based on </w:t>
      </w:r>
      <w:del w:id="2" w:author="铉元 苏" w:date="2021-01-05T14:27:00Z">
        <w:r w:rsidR="00357CBD" w:rsidDel="00357CBD">
          <w:delText xml:space="preserve">the </w:delText>
        </w:r>
      </w:del>
      <w:r w:rsidR="007B1E5D">
        <w:t xml:space="preserve">path planning and collision theory, the risk caused by the abnormal status </w:t>
      </w:r>
      <w:r w:rsidR="007B1E5D">
        <w:rPr>
          <w:rFonts w:hint="eastAsia"/>
        </w:rPr>
        <w:t>of</w:t>
      </w:r>
      <w:r w:rsidR="007B1E5D">
        <w:t xml:space="preserve"> UAVs themselves is generally ig</w:t>
      </w:r>
      <w:r w:rsidR="00667B16">
        <w:t>n</w:t>
      </w:r>
      <w:r w:rsidR="007B1E5D">
        <w:t>ored</w:t>
      </w:r>
      <w:r w:rsidR="00473A3E">
        <w:t xml:space="preserve">, which limits </w:t>
      </w:r>
      <w:r w:rsidR="00BC195F">
        <w:t>the further improvement on their</w:t>
      </w:r>
      <w:r w:rsidR="00473A3E">
        <w:t xml:space="preserve"> performance.</w:t>
      </w:r>
      <w:r w:rsidR="007B1E5D">
        <w:t xml:space="preserve"> </w:t>
      </w:r>
      <w:r w:rsidR="00565E4C">
        <w:t xml:space="preserve">In </w:t>
      </w:r>
      <w:r w:rsidR="00565E4C" w:rsidRPr="00E951E9">
        <w:rPr>
          <w:u w:val="thick" w:color="C00000"/>
        </w:rPr>
        <w:t>practice</w:t>
      </w:r>
      <w:r w:rsidR="00565E4C">
        <w:t xml:space="preserve">, due to factors such as complicated compositions, variable </w:t>
      </w:r>
      <w:r w:rsidR="0054135D">
        <w:t>condition monitoring (</w:t>
      </w:r>
      <w:r w:rsidR="00565E4C">
        <w:t>CM</w:t>
      </w:r>
      <w:r w:rsidR="0054135D">
        <w:t>)</w:t>
      </w:r>
      <w:r w:rsidR="00565E4C">
        <w:t xml:space="preserve"> data</w:t>
      </w:r>
      <w:r w:rsidR="004B54A5">
        <w:t>,</w:t>
      </w:r>
      <w:r w:rsidR="00565E4C">
        <w:t xml:space="preserve"> and scarce failure records, etc., it is always a great challenge to implement</w:t>
      </w:r>
      <w:r w:rsidR="00565E4C" w:rsidRPr="004752C5">
        <w:t xml:space="preserve"> the </w:t>
      </w:r>
      <w:r w:rsidR="008D51A5" w:rsidRPr="004752C5">
        <w:t>complete information fusion</w:t>
      </w:r>
      <w:r w:rsidR="008D51A5">
        <w:t xml:space="preserve"> and </w:t>
      </w:r>
      <w:r w:rsidR="00565E4C">
        <w:t xml:space="preserve">accurate risk assessment for UAVs </w:t>
      </w:r>
      <w:r w:rsidR="009362E5">
        <w:rPr>
          <w:rFonts w:hint="eastAsia"/>
        </w:rPr>
        <w:t>based</w:t>
      </w:r>
      <w:r w:rsidR="009362E5">
        <w:t xml:space="preserve"> on</w:t>
      </w:r>
      <w:r w:rsidR="00565E4C">
        <w:t xml:space="preserve"> the</w:t>
      </w:r>
      <w:r w:rsidR="00254650">
        <w:rPr>
          <w:rFonts w:hint="eastAsia"/>
        </w:rPr>
        <w:t>ir</w:t>
      </w:r>
      <w:r w:rsidR="00565E4C">
        <w:t xml:space="preserve"> real-time status. </w:t>
      </w:r>
      <w:r w:rsidR="00BE5C11">
        <w:t xml:space="preserve">In this regard, a novel hybrid framework is proposed in this paper, which integrates the qualitative knowledge and the quantitative </w:t>
      </w:r>
      <w:r w:rsidR="00CF0CAF">
        <w:t xml:space="preserve">CM </w:t>
      </w:r>
      <w:r w:rsidR="00CF0CAF">
        <w:rPr>
          <w:rFonts w:hint="eastAsia"/>
        </w:rPr>
        <w:t>data</w:t>
      </w:r>
      <w:r w:rsidR="00CF0CAF">
        <w:t>,</w:t>
      </w:r>
      <w:r w:rsidR="00BE5C11">
        <w:t xml:space="preserve"> to evaluate the real-time </w:t>
      </w:r>
      <w:r w:rsidR="00BE5C11" w:rsidRPr="001C13C9">
        <w:t xml:space="preserve">hierarchical </w:t>
      </w:r>
      <w:r w:rsidR="00BE5C11">
        <w:t>risk of</w:t>
      </w:r>
      <w:r w:rsidR="005764DA">
        <w:t xml:space="preserve"> </w:t>
      </w:r>
      <w:r w:rsidR="00BE5C11">
        <w:t>UAVs.</w:t>
      </w:r>
      <w:r w:rsidR="005764DA">
        <w:t xml:space="preserve"> Specifically, the complicated UAV is firstly abstracted as a multi-level evaluating </w:t>
      </w:r>
      <w:r w:rsidR="0054135D">
        <w:t xml:space="preserve">index </w:t>
      </w:r>
      <w:r w:rsidR="005764DA">
        <w:t xml:space="preserve">system </w:t>
      </w:r>
      <w:r w:rsidR="009149B5">
        <w:t xml:space="preserve">considering </w:t>
      </w:r>
      <w:r w:rsidR="005764DA">
        <w:t>its qualitative logic compositions.</w:t>
      </w:r>
      <w:r w:rsidR="002B7775">
        <w:t xml:space="preserve"> </w:t>
      </w:r>
      <w:r w:rsidR="00E5299C">
        <w:t>Then, f</w:t>
      </w:r>
      <w:r w:rsidR="00666C0C">
        <w:t xml:space="preserve">or </w:t>
      </w:r>
      <w:r w:rsidR="00604014">
        <w:t>each</w:t>
      </w:r>
      <w:r w:rsidR="00666C0C">
        <w:t xml:space="preserve"> low-level </w:t>
      </w:r>
      <w:r w:rsidR="002014D4">
        <w:t>index</w:t>
      </w:r>
      <w:r w:rsidR="00BC195F">
        <w:t xml:space="preserve">, </w:t>
      </w:r>
      <w:r w:rsidR="00275303" w:rsidRPr="004752C5">
        <w:t>given its multivariate CM data</w:t>
      </w:r>
      <w:r w:rsidR="000D4F2A" w:rsidRPr="004752C5">
        <w:t xml:space="preserve"> of several time instants</w:t>
      </w:r>
      <w:r w:rsidR="00275303" w:rsidRPr="004752C5">
        <w:t xml:space="preserve">, </w:t>
      </w:r>
      <w:r w:rsidR="00212B9E" w:rsidRPr="004752C5">
        <w:t xml:space="preserve">recurrent fusion autoencoder (RFA), </w:t>
      </w:r>
      <w:r w:rsidR="002B7775" w:rsidRPr="004752C5">
        <w:t xml:space="preserve">a novel </w:t>
      </w:r>
      <w:r w:rsidR="00EC09B8" w:rsidRPr="004752C5">
        <w:t>unsupervise</w:t>
      </w:r>
      <w:r w:rsidR="007D7C73" w:rsidRPr="004752C5">
        <w:t>d</w:t>
      </w:r>
      <w:r w:rsidR="002B7775" w:rsidRPr="004752C5">
        <w:t xml:space="preserve"> </w:t>
      </w:r>
      <w:r w:rsidR="006D0312" w:rsidRPr="004752C5">
        <w:t xml:space="preserve">neural network </w:t>
      </w:r>
      <w:r w:rsidR="002B7775" w:rsidRPr="004752C5">
        <w:t>architecture</w:t>
      </w:r>
      <w:r w:rsidR="00344726" w:rsidRPr="004752C5">
        <w:t>, is proposed</w:t>
      </w:r>
      <w:r w:rsidR="00EC09B8" w:rsidRPr="004752C5">
        <w:t xml:space="preserve"> </w:t>
      </w:r>
      <w:r w:rsidR="0054135D" w:rsidRPr="004752C5">
        <w:t xml:space="preserve">to </w:t>
      </w:r>
      <w:r w:rsidR="007956C2" w:rsidRPr="004752C5">
        <w:t>extract their robust and complete</w:t>
      </w:r>
      <w:r w:rsidR="00CE58F7" w:rsidRPr="004752C5">
        <w:t xml:space="preserve"> feature embeddings </w:t>
      </w:r>
      <w:r w:rsidR="00D31FFD" w:rsidRPr="004752C5">
        <w:t>automatically</w:t>
      </w:r>
      <w:r w:rsidR="00682C80" w:rsidRPr="004752C5">
        <w:t>, where not only the</w:t>
      </w:r>
      <w:r w:rsidR="00A761FD" w:rsidRPr="004752C5">
        <w:t xml:space="preserve"> information of </w:t>
      </w:r>
      <w:r w:rsidR="00055BCB" w:rsidRPr="004752C5">
        <w:t xml:space="preserve">variate dimension </w:t>
      </w:r>
      <w:r w:rsidR="00A761FD" w:rsidRPr="004752C5">
        <w:t xml:space="preserve">but </w:t>
      </w:r>
      <w:r w:rsidR="00055BCB" w:rsidRPr="004752C5">
        <w:t xml:space="preserve">also </w:t>
      </w:r>
      <w:r w:rsidR="00A761FD" w:rsidRPr="004752C5">
        <w:t>the</w:t>
      </w:r>
      <w:r w:rsidR="00ED1F45" w:rsidRPr="004752C5">
        <w:t xml:space="preserve"> </w:t>
      </w:r>
      <w:r w:rsidR="00055BCB" w:rsidRPr="004752C5">
        <w:t>information of time dimension</w:t>
      </w:r>
      <w:r w:rsidR="00A761FD" w:rsidRPr="004752C5">
        <w:t xml:space="preserve"> can be f</w:t>
      </w:r>
      <w:r w:rsidR="007D329E" w:rsidRPr="004752C5">
        <w:t>ully</w:t>
      </w:r>
      <w:r w:rsidR="00A761FD" w:rsidRPr="004752C5">
        <w:t xml:space="preserve"> fused</w:t>
      </w:r>
      <w:r w:rsidR="004A2ACE">
        <w:t>.</w:t>
      </w:r>
      <w:r w:rsidR="00666C0C">
        <w:t xml:space="preserve"> </w:t>
      </w:r>
      <w:r w:rsidR="003C07A9">
        <w:t>Furthermore</w:t>
      </w:r>
      <w:r w:rsidR="00666C0C">
        <w:t xml:space="preserve">, </w:t>
      </w:r>
      <w:r w:rsidR="007F411D">
        <w:t xml:space="preserve">the risk of each low-level </w:t>
      </w:r>
      <w:r w:rsidR="00A6463E">
        <w:t>index</w:t>
      </w:r>
      <w:r w:rsidR="007F411D">
        <w:t xml:space="preserve"> is quantified by the adaptive Gaussian mixture model in a probabilistic way, which is truly data-driven with the help of the Bayesian </w:t>
      </w:r>
      <w:r w:rsidR="007F411D" w:rsidRPr="004752C5">
        <w:t xml:space="preserve">hyperparameter optimization. Finally, the dynamic fuzzy comprehensive evaluation is utilized to evaluate the hierarchical risk of UAVs </w:t>
      </w:r>
      <w:r w:rsidR="005B5315" w:rsidRPr="004752C5">
        <w:t>level by level</w:t>
      </w:r>
      <w:r w:rsidR="0097024F" w:rsidRPr="004752C5">
        <w:t xml:space="preserve">, </w:t>
      </w:r>
      <w:r w:rsidR="0097024F">
        <w:t xml:space="preserve">it should be noticed that our method can dynamically adjust the weights of each </w:t>
      </w:r>
      <w:r w:rsidR="00A6463E">
        <w:t>index</w:t>
      </w:r>
      <w:r w:rsidR="0097024F">
        <w:t xml:space="preserve"> </w:t>
      </w:r>
      <w:r w:rsidR="00BA7320">
        <w:t>employing</w:t>
      </w:r>
      <w:r w:rsidR="0097024F">
        <w:t xml:space="preserve"> the variable weight coefficients, which </w:t>
      </w:r>
      <w:r w:rsidR="004A5E80">
        <w:t xml:space="preserve">can </w:t>
      </w:r>
      <w:r w:rsidR="0097024F">
        <w:t>capture the</w:t>
      </w:r>
      <w:r w:rsidR="0097024F" w:rsidRPr="00D35E54">
        <w:t xml:space="preserve"> </w:t>
      </w:r>
      <w:r w:rsidR="0097024F">
        <w:t xml:space="preserve">preliminary </w:t>
      </w:r>
      <w:r w:rsidR="0097024F" w:rsidRPr="00D35E54">
        <w:t>risk</w:t>
      </w:r>
      <w:r w:rsidR="0097024F">
        <w:t xml:space="preserve"> of UAVs </w:t>
      </w:r>
      <w:r w:rsidR="00A22353">
        <w:rPr>
          <w:rFonts w:hint="eastAsia"/>
        </w:rPr>
        <w:t>more</w:t>
      </w:r>
      <w:r w:rsidR="00A22353">
        <w:t xml:space="preserve"> timely </w:t>
      </w:r>
      <w:r w:rsidR="0097024F">
        <w:rPr>
          <w:rFonts w:hint="eastAsia"/>
        </w:rPr>
        <w:t>c</w:t>
      </w:r>
      <w:r w:rsidR="0097024F">
        <w:t>ompared with the traditional methods.</w:t>
      </w:r>
      <w:r w:rsidR="00A22353">
        <w:t xml:space="preserve"> </w:t>
      </w:r>
      <w:r w:rsidR="00A22353">
        <w:rPr>
          <w:rFonts w:hint="eastAsia"/>
        </w:rPr>
        <w:t>The</w:t>
      </w:r>
      <w:r w:rsidR="00A22353">
        <w:t xml:space="preserve"> </w:t>
      </w:r>
      <w:r w:rsidR="00A22353">
        <w:rPr>
          <w:rFonts w:hint="eastAsia"/>
        </w:rPr>
        <w:t>proposed</w:t>
      </w:r>
      <w:r w:rsidR="00A22353">
        <w:t xml:space="preserve"> framework is validated on two </w:t>
      </w:r>
      <w:r w:rsidR="00833FCA" w:rsidRPr="004752C5">
        <w:rPr>
          <w:rFonts w:hint="eastAsia"/>
        </w:rPr>
        <w:t>typical</w:t>
      </w:r>
      <w:r w:rsidR="00833FCA">
        <w:t xml:space="preserve"> </w:t>
      </w:r>
      <w:r w:rsidR="00A22353">
        <w:t xml:space="preserve">datasets: the turbofan engine datasets (simulation) and the UAV flight datasets (real). The experimental results demonstrate the effectiveness and superiority of the hybrid framework </w:t>
      </w:r>
      <w:r w:rsidR="00C557C4">
        <w:t>on</w:t>
      </w:r>
      <w:r w:rsidR="00A22353">
        <w:t xml:space="preserve"> robust information fusion and accurate hierarchical risk assessment.</w:t>
      </w:r>
    </w:p>
    <w:p w14:paraId="5BE2C361" w14:textId="256E54D4" w:rsidR="00373146" w:rsidRDefault="00373146" w:rsidP="00A761FD">
      <w:pPr>
        <w:pStyle w:val="af2"/>
      </w:pPr>
    </w:p>
    <w:p w14:paraId="14B914C5" w14:textId="231AEB6B" w:rsidR="00373146" w:rsidRDefault="00373146" w:rsidP="00A761FD">
      <w:pPr>
        <w:pStyle w:val="af2"/>
      </w:pPr>
      <w:r w:rsidRPr="00526C28">
        <w:rPr>
          <w:bCs/>
        </w:rPr>
        <w:t>Effective risk assessment is critical for</w:t>
      </w:r>
      <w:r>
        <w:rPr>
          <w:bCs/>
        </w:rPr>
        <w:t xml:space="preserve"> </w:t>
      </w:r>
      <w:r>
        <w:t xml:space="preserve">unmanned aerial vehicles (UAVs) to </w:t>
      </w:r>
      <w:r w:rsidRPr="00373146">
        <w:t>ensur</w:t>
      </w:r>
      <w:r w:rsidRPr="00373146">
        <w:rPr>
          <w:rFonts w:hint="eastAsia"/>
        </w:rPr>
        <w:t>e</w:t>
      </w:r>
      <w:r w:rsidRPr="00373146">
        <w:t xml:space="preserve"> </w:t>
      </w:r>
      <w:r>
        <w:t xml:space="preserve">their </w:t>
      </w:r>
      <w:r>
        <w:rPr>
          <w:rFonts w:hint="eastAsia"/>
        </w:rPr>
        <w:t>saf</w:t>
      </w:r>
      <w:r>
        <w:t>e</w:t>
      </w:r>
      <w:r>
        <w:rPr>
          <w:rFonts w:hint="eastAsia"/>
        </w:rPr>
        <w:t xml:space="preserve">ty </w:t>
      </w:r>
      <w:r>
        <w:t>and reliability. Up to now, the researchers have proposed quite a few methods for the above target. However, these methods are mainly</w:t>
      </w:r>
      <w:r w:rsidRPr="007B1E5D">
        <w:t xml:space="preserve"> </w:t>
      </w:r>
      <w:r>
        <w:t xml:space="preserve">based on path planning and collision theory, the risk caused by the abnormal status </w:t>
      </w:r>
      <w:r>
        <w:rPr>
          <w:rFonts w:hint="eastAsia"/>
        </w:rPr>
        <w:t>of</w:t>
      </w:r>
      <w:r>
        <w:t xml:space="preserve"> UAVs themselves is generally ignored, which limits the further improvement on their performance. In </w:t>
      </w:r>
      <w:r w:rsidRPr="00373146">
        <w:t>practice</w:t>
      </w:r>
      <w:r>
        <w:t>, due to factors such as complicated compositions, variable condition monitoring (CM) data, and scarce failure records, etc., it is always a great challenge to implement</w:t>
      </w:r>
      <w:r w:rsidRPr="004752C5">
        <w:t xml:space="preserve"> the complete information fusion</w:t>
      </w:r>
      <w:r>
        <w:t xml:space="preserve"> and accurate risk assessment for UAVs </w:t>
      </w:r>
      <w:r>
        <w:rPr>
          <w:rFonts w:hint="eastAsia"/>
        </w:rPr>
        <w:t>based</w:t>
      </w:r>
      <w:r>
        <w:t xml:space="preserve"> on the</w:t>
      </w:r>
      <w:r>
        <w:rPr>
          <w:rFonts w:hint="eastAsia"/>
        </w:rPr>
        <w:t>ir</w:t>
      </w:r>
      <w:r>
        <w:t xml:space="preserve"> real-time status. In this regard, a novel hybrid framework is proposed in this paper, which integrates the qualitative knowledge and the quantitative CM </w:t>
      </w:r>
      <w:r>
        <w:rPr>
          <w:rFonts w:hint="eastAsia"/>
        </w:rPr>
        <w:t>data</w:t>
      </w:r>
      <w:r>
        <w:t xml:space="preserve">, to evaluate the real-time </w:t>
      </w:r>
      <w:r w:rsidRPr="001C13C9">
        <w:t xml:space="preserve">hierarchical </w:t>
      </w:r>
      <w:r>
        <w:t xml:space="preserve">risk of UAVs. Specifically, the complicated UAV is firstly abstracted as a multi-level evaluating index system considering its qualitative logic compositions. Then, for each low-level index, </w:t>
      </w:r>
      <w:r w:rsidRPr="004752C5">
        <w:t>given its multivariate CM data of several time instants, recurrent fusion autoencoder (RFA), a novel unsupervised neural network architecture, is proposed to extract their robust and complete feature embeddings automatically, where not only the information of variate dimension but also the information of time dimension can be fully fused</w:t>
      </w:r>
      <w:r>
        <w:t xml:space="preserve">. Furthermore, the risk of each low-level index is quantified by the adaptive Gaussian mixture model in a probabilistic way, which is truly data-driven with the help of the Bayesian </w:t>
      </w:r>
      <w:r w:rsidRPr="004752C5">
        <w:t xml:space="preserve">hyperparameter optimization. Finally, the dynamic fuzzy comprehensive evaluation is utilized to evaluate the hierarchical risk of UAVs level by level, </w:t>
      </w:r>
      <w:r>
        <w:t>it should be noticed that our method can dynamically adjust the weights of each index employing the variable weight coefficients, which can capture the</w:t>
      </w:r>
      <w:r w:rsidRPr="00D35E54">
        <w:t xml:space="preserve"> </w:t>
      </w:r>
      <w:r>
        <w:t xml:space="preserve">preliminary </w:t>
      </w:r>
      <w:r w:rsidRPr="00D35E54">
        <w:t>risk</w:t>
      </w:r>
      <w:r>
        <w:t xml:space="preserve"> of UAVs </w:t>
      </w:r>
      <w:r>
        <w:rPr>
          <w:rFonts w:hint="eastAsia"/>
        </w:rPr>
        <w:t>more</w:t>
      </w:r>
      <w:r>
        <w:t xml:space="preserve"> timely </w:t>
      </w:r>
      <w:r>
        <w:rPr>
          <w:rFonts w:hint="eastAsia"/>
        </w:rPr>
        <w:t>c</w:t>
      </w:r>
      <w:r>
        <w:t xml:space="preserve">ompared with the traditional methods. </w:t>
      </w:r>
      <w:r>
        <w:rPr>
          <w:rFonts w:hint="eastAsia"/>
        </w:rPr>
        <w:t>The</w:t>
      </w:r>
      <w:r>
        <w:t xml:space="preserve"> </w:t>
      </w:r>
      <w:r>
        <w:rPr>
          <w:rFonts w:hint="eastAsia"/>
        </w:rPr>
        <w:t>proposed</w:t>
      </w:r>
      <w:r>
        <w:t xml:space="preserve"> framework is validated on two </w:t>
      </w:r>
      <w:r w:rsidRPr="004752C5">
        <w:rPr>
          <w:rFonts w:hint="eastAsia"/>
        </w:rPr>
        <w:t>typical</w:t>
      </w:r>
      <w:r>
        <w:t xml:space="preserve"> datasets: the turbofan engine datasets (simulation) and the UAV flight datasets (real). The experimental results demonstrate the effectiveness and superiority of the hybrid framework on robust information fusion and accurate hierarchical risk assessment.</w:t>
      </w:r>
    </w:p>
    <w:p w14:paraId="502812DF" w14:textId="77777777" w:rsidR="0093105F" w:rsidRDefault="0093105F" w:rsidP="00A761FD">
      <w:pPr>
        <w:pStyle w:val="af2"/>
      </w:pPr>
    </w:p>
    <w:p w14:paraId="2C68D79E" w14:textId="77777777" w:rsidR="00F06166" w:rsidRDefault="00F06166">
      <w:pPr>
        <w:pStyle w:val="af2"/>
      </w:pPr>
      <w:r>
        <w:rPr>
          <w:b/>
          <w:i/>
        </w:rPr>
        <w:t>Key words</w:t>
      </w:r>
      <w:r>
        <w:rPr>
          <w:rFonts w:hint="eastAsia"/>
          <w:b/>
          <w:i/>
        </w:rPr>
        <w:t>—</w:t>
      </w:r>
      <w:r w:rsidR="00517EC9">
        <w:t>Hybrid framework</w:t>
      </w:r>
      <w:r>
        <w:t xml:space="preserve">, </w:t>
      </w:r>
      <w:r w:rsidR="0049760F">
        <w:rPr>
          <w:rFonts w:hint="eastAsia"/>
        </w:rPr>
        <w:t>H</w:t>
      </w:r>
      <w:r w:rsidR="0049760F" w:rsidRPr="0049760F">
        <w:t>ierarchical</w:t>
      </w:r>
      <w:r>
        <w:t xml:space="preserve"> risk assessment, </w:t>
      </w:r>
      <w:r w:rsidR="00B77FB3">
        <w:t>Recurrent fusion autoencoder</w:t>
      </w:r>
      <w:r>
        <w:t>, Dynamic fuzzy comprehensive evaluation, Unmanned aerial vehicles</w:t>
      </w:r>
    </w:p>
    <w:p w14:paraId="4D24A3BC" w14:textId="77777777" w:rsidR="007770D6" w:rsidRDefault="007770D6">
      <w:pPr>
        <w:pStyle w:val="af2"/>
        <w:rPr>
          <w:i/>
        </w:rPr>
        <w:sectPr w:rsidR="007770D6">
          <w:headerReference w:type="default" r:id="rId8"/>
          <w:footerReference w:type="default" r:id="rId9"/>
          <w:pgSz w:w="12240" w:h="15840"/>
          <w:pgMar w:top="1080" w:right="1080" w:bottom="1080" w:left="1080" w:header="432" w:footer="432" w:gutter="0"/>
          <w:cols w:space="720"/>
          <w:docGrid w:linePitch="272"/>
        </w:sectPr>
      </w:pPr>
    </w:p>
    <w:p w14:paraId="11AA4D40" w14:textId="77777777" w:rsidR="00F06166" w:rsidRDefault="00F06166">
      <w:pPr>
        <w:pStyle w:val="1"/>
        <w:spacing w:before="120" w:after="120"/>
        <w:rPr>
          <w:sz w:val="16"/>
          <w:szCs w:val="16"/>
        </w:rPr>
      </w:pPr>
      <w:r>
        <w:lastRenderedPageBreak/>
        <w:t>I</w:t>
      </w:r>
      <w:r>
        <w:rPr>
          <w:sz w:val="16"/>
          <w:szCs w:val="16"/>
        </w:rPr>
        <w:t>NTRODUCTION</w:t>
      </w:r>
    </w:p>
    <w:p w14:paraId="4D623D95" w14:textId="0E31A695" w:rsidR="00F06166" w:rsidRDefault="00F06166">
      <w:pPr>
        <w:pStyle w:val="af2"/>
      </w:pPr>
      <w:r>
        <w:t xml:space="preserve">UAVs are one of the rapidly growing sectors in the aviation industry </w:t>
      </w:r>
      <w:r>
        <w:fldChar w:fldCharType="begin"/>
      </w:r>
      <w:r>
        <w:instrText xml:space="preserve"> ADDIN EN.CITE &lt;EndNote&gt;&lt;Cite&gt;&lt;Author&gt;Clothier&lt;/Author&gt;&lt;Year&gt;2015&lt;/Year&gt;&lt;RecNum&gt;1569&lt;/RecNum&gt;&lt;DisplayText&gt;[1]&lt;/DisplayText&gt;&lt;record&gt;&lt;rec-number&gt;1569&lt;/rec-number&gt;&lt;foreign-keys&gt;&lt;key app="EN" db-id="s0dtva2tk2fr58eae50peptwrdf95ev2s0vt" timestamp="1582424735"&gt;1569&lt;/key&gt;&lt;/foreign-keys&gt;&lt;ref-type name="Journal Article"&gt;17&lt;/ref-type&gt;&lt;contributors&gt;&lt;authors&gt;&lt;author&gt;Clothier, Reece A&lt;/author&gt;&lt;author&gt;Walker, Rodney A&lt;/author&gt;&lt;/authors&gt;&lt;/contributors&gt;&lt;titles&gt;&lt;title&gt;The safety risk management of unmanned aircraft systems&lt;/title&gt;&lt;secondary-title&gt;Handbook of unmanned aerial vehicles&lt;/secondary-title&gt;&lt;/titles&gt;&lt;periodical&gt;&lt;full-title&gt;Handbook of unmanned aerial vehicles&lt;/full-title&gt;&lt;/periodical&gt;&lt;pages&gt;2229-2275&lt;/pages&gt;&lt;dates&gt;&lt;year&gt;2015&lt;/year&gt;&lt;/dates&gt;&lt;urls&gt;&lt;/urls&gt;&lt;/record&gt;&lt;/Cite&gt;&lt;/EndNote&gt;</w:instrText>
      </w:r>
      <w:r>
        <w:fldChar w:fldCharType="separate"/>
      </w:r>
      <w:r>
        <w:t>[1]</w:t>
      </w:r>
      <w:r>
        <w:fldChar w:fldCharType="end"/>
      </w:r>
      <w:r>
        <w:t xml:space="preserve">, which are applied to </w:t>
      </w:r>
      <w:r>
        <w:rPr>
          <w:rFonts w:hint="eastAsia"/>
        </w:rPr>
        <w:t>the</w:t>
      </w:r>
      <w:r>
        <w:t xml:space="preserve"> various civilian and commercial fields, such as crop and infrastructure management, emergency management, search</w:t>
      </w:r>
      <w:r w:rsidR="004E176C">
        <w:t>,</w:t>
      </w:r>
      <w:r>
        <w:t xml:space="preserve"> and rescue, etc.</w:t>
      </w:r>
      <w:r w:rsidR="00660C8A">
        <w:t xml:space="preserve"> </w:t>
      </w:r>
      <w:r w:rsidR="00660C8A">
        <w:fldChar w:fldCharType="begin"/>
      </w:r>
      <w:r w:rsidR="00660C8A">
        <w:instrText xml:space="preserve"> ADDIN EN.CITE &lt;EndNote&gt;&lt;Cite&gt;&lt;Author&gt;Rubio-Hervas&lt;/Author&gt;&lt;Year&gt;2018&lt;/Year&gt;&lt;RecNum&gt;1725&lt;/RecNum&gt;&lt;DisplayText&gt;[2]&lt;/DisplayText&gt;&lt;record&gt;&lt;rec-number&gt;1725&lt;/rec-number&gt;&lt;foreign-keys&gt;&lt;key app="EN" db-id="s0dtva2tk2fr58eae50peptwrdf95ev2s0vt" timestamp="1595556052"&gt;1725&lt;/key&gt;&lt;/foreign-keys&gt;&lt;ref-type name="Journal Article"&gt;17&lt;/ref-type&gt;&lt;contributors&gt;&lt;authors&gt;&lt;author&gt;Rubio-Hervas, Jaime&lt;/author&gt;&lt;author&gt;Gupta, Abhishek&lt;/author&gt;&lt;author&gt;Ong, Yew-Soon&lt;/author&gt;&lt;/authors&gt;&lt;/contributors&gt;&lt;titles&gt;&lt;title&gt;Data-driven risk assessment and multicriteria optimization of UAV operations&lt;/title&gt;&lt;secondary-title&gt;Aerospace Science and Technology&lt;/secondary-title&gt;&lt;/titles&gt;&lt;periodical&gt;&lt;full-title&gt;Aerospace Science and Technology&lt;/full-title&gt;&lt;/periodical&gt;&lt;pages&gt;510-523&lt;/pages&gt;&lt;volume&gt;77&lt;/volume&gt;&lt;dates&gt;&lt;year&gt;2018&lt;/year&gt;&lt;/dates&gt;&lt;isbn&gt;1270-9638&lt;/isbn&gt;&lt;urls&gt;&lt;/urls&gt;&lt;/record&gt;&lt;/Cite&gt;&lt;/EndNote&gt;</w:instrText>
      </w:r>
      <w:r w:rsidR="00660C8A">
        <w:fldChar w:fldCharType="separate"/>
      </w:r>
      <w:r w:rsidR="00660C8A">
        <w:rPr>
          <w:noProof/>
        </w:rPr>
        <w:t>[2]</w:t>
      </w:r>
      <w:r w:rsidR="00660C8A">
        <w:fldChar w:fldCharType="end"/>
      </w:r>
      <w:r>
        <w:t xml:space="preserve">. In this regard, ensuring </w:t>
      </w:r>
      <w:del w:id="3" w:author="铉元 苏" w:date="2021-01-05T14:30:00Z">
        <w:r w:rsidR="0070716E" w:rsidDel="0070716E">
          <w:delText xml:space="preserve">the </w:delText>
        </w:r>
      </w:del>
      <w:r>
        <w:t xml:space="preserve">flight safety is critical to the mission capability and security of UAVs, and it is thus an increasing need to develop and improve the technique of risk </w:t>
      </w:r>
      <w:r>
        <w:rPr>
          <w:rFonts w:hint="eastAsia"/>
        </w:rPr>
        <w:t>assessment</w:t>
      </w:r>
      <w:r>
        <w:t xml:space="preserve"> for UAVs</w:t>
      </w:r>
      <w:r>
        <w:rPr>
          <w:rFonts w:hint="eastAsia"/>
        </w:rPr>
        <w:t>.</w:t>
      </w:r>
    </w:p>
    <w:p w14:paraId="4CE152D9" w14:textId="4D14AC8C" w:rsidR="00F06166" w:rsidRDefault="00F06166">
      <w:pPr>
        <w:pStyle w:val="af2"/>
      </w:pPr>
      <w:r>
        <w:rPr>
          <w:rFonts w:hint="eastAsia"/>
        </w:rPr>
        <w:t>I</w:t>
      </w:r>
      <w:r>
        <w:t>n recent years, quite a few safety risk assessment methods for UAVs have been derived from the risk assessments for</w:t>
      </w:r>
      <w:r w:rsidR="004E176C">
        <w:t xml:space="preserve"> </w:t>
      </w:r>
      <w:r>
        <w:t xml:space="preserve">manned </w:t>
      </w:r>
      <w:r w:rsidRPr="0070716E">
        <w:rPr>
          <w:u w:val="thick" w:color="C00000"/>
        </w:rPr>
        <w:t>aircraft</w:t>
      </w:r>
      <w:r w:rsidR="00CE2E09">
        <w:t xml:space="preserve"> </w:t>
      </w:r>
      <w:r w:rsidR="00CE2E09">
        <w:fldChar w:fldCharType="begin"/>
      </w:r>
      <w:r w:rsidR="00CE2E09">
        <w:instrText xml:space="preserve"> ADDIN EN.CITE &lt;EndNote&gt;&lt;Cite&gt;&lt;Author&gt;Zhang&lt;/Author&gt;&lt;Year&gt;2018&lt;/Year&gt;&lt;RecNum&gt;1734&lt;/RecNum&gt;&lt;DisplayText&gt;[3]&lt;/DisplayText&gt;&lt;record&gt;&lt;rec-number&gt;1734&lt;/rec-number&gt;&lt;foreign-keys&gt;&lt;key app="EN" db-id="s0dtva2tk2fr58eae50peptwrdf95ev2s0vt" timestamp="1599964616"&gt;1734&lt;/key&gt;&lt;/foreign-keys&gt;&lt;ref-type name="Journal Article"&gt;17&lt;/ref-type&gt;&lt;contributors&gt;&lt;authors&gt;&lt;author&gt;Zhang, Xuejun&lt;/author&gt;&lt;author&gt;Liu, Yang&lt;/author&gt;&lt;author&gt;Zhang, Yu&lt;/author&gt;&lt;author&gt;Guan, Xiangmin&lt;/author&gt;&lt;author&gt;Delahaye, Daniel&lt;/author&gt;&lt;author&gt;Tang, Li&lt;/author&gt;&lt;/authors&gt;&lt;/contributors&gt;&lt;titles&gt;&lt;title&gt;Safety assessment and risk estimation for unmanned aerial vehicles operating in national airspace system&lt;/title&gt;&lt;secondary-title&gt;Journal of Advanced Transportation&lt;/secondary-title&gt;&lt;/titles&gt;&lt;periodical&gt;&lt;full-title&gt;Journal of Advanced Transportation&lt;/full-title&gt;&lt;/periodical&gt;&lt;volume&gt;2018&lt;/volume&gt;&lt;dates&gt;&lt;year&gt;2018&lt;/year&gt;&lt;/dates&gt;&lt;isbn&gt;0197-6729&lt;/isbn&gt;&lt;urls&gt;&lt;/urls&gt;&lt;/record&gt;&lt;/Cite&gt;&lt;/EndNote&gt;</w:instrText>
      </w:r>
      <w:r w:rsidR="00CE2E09">
        <w:fldChar w:fldCharType="separate"/>
      </w:r>
      <w:r w:rsidR="00CE2E09">
        <w:rPr>
          <w:noProof/>
        </w:rPr>
        <w:t>[3]</w:t>
      </w:r>
      <w:r w:rsidR="00CE2E09">
        <w:fldChar w:fldCharType="end"/>
      </w:r>
      <w:r w:rsidR="00DC3C8A">
        <w:t>.</w:t>
      </w:r>
      <w:r>
        <w:t xml:space="preserve"> Considering the population density, the sheltering ant the obstacles factors, </w:t>
      </w:r>
      <w:r>
        <w:fldChar w:fldCharType="begin"/>
      </w:r>
      <w:r w:rsidR="00660C8A">
        <w:instrText xml:space="preserve"> ADDIN EN.CITE &lt;EndNote&gt;&lt;Cite&gt;&lt;Author&gt;Primatesta&lt;/Author&gt;&lt;Year&gt;2018&lt;/Year&gt;&lt;RecNum&gt;1531&lt;/RecNum&gt;&lt;DisplayText&gt;[4]&lt;/DisplayText&gt;&lt;record&gt;&lt;rec-number&gt;1531&lt;/rec-number&gt;&lt;foreign-keys&gt;&lt;key app="EN" db-id="s0dtva2tk2fr58eae50peptwrdf95ev2s0vt" timestamp="1581851984"&gt;1531&lt;/key&gt;&lt;/foreign-keys&gt;&lt;ref-type name="Journal Article"&gt;17&lt;/ref-type&gt;&lt;contributors&gt;&lt;authors&gt;&lt;author&gt;Primatesta, Stefano&lt;/author&gt;&lt;author&gt;Cuomo, Luca Spanò&lt;/author&gt;&lt;author&gt;Guglieri, Giorgio&lt;/author&gt;&lt;author&gt;Rizzo, Alessandro&lt;/author&gt;&lt;/authors&gt;&lt;/contributors&gt;&lt;titles&gt;&lt;title&gt;An innovative algorithm to estimate risk optimum path for unmanned aerial vehicles in urban environments&lt;/title&gt;&lt;secondary-title&gt;Transportation research procedia&lt;/secondary-title&gt;&lt;/titles&gt;&lt;periodical&gt;&lt;full-title&gt;Transportation research procedia&lt;/full-title&gt;&lt;/periodical&gt;&lt;pages&gt;44-53&lt;/pages&gt;&lt;volume&gt;35&lt;/volume&gt;&lt;dates&gt;&lt;year&gt;2018&lt;/year&gt;&lt;/dates&gt;&lt;isbn&gt;2352-1465&lt;/isbn&gt;&lt;urls&gt;&lt;/urls&gt;&lt;/record&gt;&lt;/Cite&gt;&lt;/EndNote&gt;</w:instrText>
      </w:r>
      <w:r>
        <w:fldChar w:fldCharType="separate"/>
      </w:r>
      <w:r w:rsidR="00660C8A">
        <w:rPr>
          <w:noProof/>
        </w:rPr>
        <w:t>[4]</w:t>
      </w:r>
      <w:r>
        <w:fldChar w:fldCharType="end"/>
      </w:r>
      <w:r>
        <w:t xml:space="preserve"> generates a risk map to quantify the risk and estimate the risk optimum path for UAVs. Similarly, </w:t>
      </w:r>
      <w:r>
        <w:rPr>
          <w:rFonts w:hint="eastAsia"/>
        </w:rPr>
        <w:t>given</w:t>
      </w:r>
      <w:r>
        <w:t xml:space="preserve"> the environmental factors, </w:t>
      </w:r>
      <w:r w:rsidR="00660C8A">
        <w:fldChar w:fldCharType="begin"/>
      </w:r>
      <w:r w:rsidR="00660C8A">
        <w:instrText xml:space="preserve"> ADDIN EN.CITE &lt;EndNote&gt;&lt;Cite&gt;&lt;Author&gt;Rubio-Hervas&lt;/Author&gt;&lt;Year&gt;2018&lt;/Year&gt;&lt;RecNum&gt;1725&lt;/RecNum&gt;&lt;DisplayText&gt;[2]&lt;/DisplayText&gt;&lt;record&gt;&lt;rec-number&gt;1725&lt;/rec-number&gt;&lt;foreign-keys&gt;&lt;key app="EN" db-id="s0dtva2tk2fr58eae50peptwrdf95ev2s0vt" timestamp="1595556052"&gt;1725&lt;/key&gt;&lt;/foreign-keys&gt;&lt;ref-type name="Journal Article"&gt;17&lt;/ref-type&gt;&lt;contributors&gt;&lt;authors&gt;&lt;author&gt;Rubio-Hervas, Jaime&lt;/author&gt;&lt;author&gt;Gupta, Abhishek&lt;/author&gt;&lt;author&gt;Ong, Yew-Soon&lt;/author&gt;&lt;/authors&gt;&lt;/contributors&gt;&lt;titles&gt;&lt;title&gt;Data-driven risk assessment and multicriteria optimization of UAV operations&lt;/title&gt;&lt;secondary-title&gt;Aerospace Science and Technology&lt;/secondary-title&gt;&lt;/titles&gt;&lt;periodical&gt;&lt;full-title&gt;Aerospace Science and Technology&lt;/full-title&gt;&lt;/periodical&gt;&lt;pages&gt;510-523&lt;/pages&gt;&lt;volume&gt;77&lt;/volume&gt;&lt;dates&gt;&lt;year&gt;2018&lt;/year&gt;&lt;/dates&gt;&lt;isbn&gt;1270-9638&lt;/isbn&gt;&lt;urls&gt;&lt;/urls&gt;&lt;/record&gt;&lt;/Cite&gt;&lt;/EndNote&gt;</w:instrText>
      </w:r>
      <w:r w:rsidR="00660C8A">
        <w:fldChar w:fldCharType="separate"/>
      </w:r>
      <w:r w:rsidR="00660C8A">
        <w:rPr>
          <w:noProof/>
        </w:rPr>
        <w:t>[2]</w:t>
      </w:r>
      <w:r w:rsidR="00660C8A">
        <w:fldChar w:fldCharType="end"/>
      </w:r>
      <w:r w:rsidR="00660C8A">
        <w:t xml:space="preserve"> </w:t>
      </w:r>
      <w:r>
        <w:t>proposes a G</w:t>
      </w:r>
      <w:r>
        <w:rPr>
          <w:rFonts w:hint="eastAsia"/>
        </w:rPr>
        <w:t>a</w:t>
      </w:r>
      <w:r>
        <w:t xml:space="preserve">ussian process model to measure the operational risk and minimizing the risk through the path-integral formulation. </w:t>
      </w:r>
      <w:r>
        <w:rPr>
          <w:rFonts w:hint="eastAsia"/>
        </w:rPr>
        <w:t>In</w:t>
      </w:r>
      <w:r>
        <w:t xml:space="preserve"> addition to the above-mentioned risk assessment methods based on </w:t>
      </w:r>
      <w:del w:id="4" w:author="铉元 苏" w:date="2021-01-05T14:31:00Z">
        <w:r w:rsidR="0070716E" w:rsidDel="0070716E">
          <w:delText xml:space="preserve">the </w:delText>
        </w:r>
      </w:del>
      <w:r>
        <w:t xml:space="preserve">path planning, the risk assessments for UAVs combining the collision methodology have also received widespread </w:t>
      </w:r>
      <w:r w:rsidRPr="0070716E">
        <w:rPr>
          <w:u w:val="thick" w:color="C00000"/>
        </w:rPr>
        <w:t>attention</w:t>
      </w:r>
      <w:r w:rsidR="00CE2E09">
        <w:t xml:space="preserve"> </w:t>
      </w:r>
      <w:r w:rsidR="00CE2E09">
        <w:fldChar w:fldCharType="begin"/>
      </w:r>
      <w:r w:rsidR="00CE2E09">
        <w:instrText xml:space="preserve"> ADDIN EN.CITE &lt;EndNote&gt;&lt;Cite&gt;&lt;Author&gt;Lin&lt;/Author&gt;&lt;Year&gt;2017&lt;/Year&gt;&lt;RecNum&gt;1735&lt;/RecNum&gt;&lt;DisplayText&gt;[5]&lt;/DisplayText&gt;&lt;record&gt;&lt;rec-number&gt;1735&lt;/rec-number&gt;&lt;foreign-keys&gt;&lt;key app="EN" db-id="s0dtva2tk2fr58eae50peptwrdf95ev2s0vt" timestamp="1599964985"&gt;1735&lt;/key&gt;&lt;/foreign-keys&gt;&lt;ref-type name="Journal Article"&gt;17&lt;/ref-type&gt;&lt;contributors&gt;&lt;authors&gt;&lt;author&gt;Lin, Yucong&lt;/author&gt;&lt;author&gt;Saripalli, Srikanth&lt;/author&gt;&lt;/authors&gt;&lt;/contributors&gt;&lt;titles&gt;&lt;title&gt;Sampling-based path planning for UAV collision avoidance&lt;/title&gt;&lt;secondary-title&gt;IEEE Transactions on Intelligent Transportation Systems&lt;/secondary-title&gt;&lt;/titles&gt;&lt;periodical&gt;&lt;full-title&gt;IEEE Transactions on Intelligent Transportation Systems&lt;/full-title&gt;&lt;/periodical&gt;&lt;pages&gt;3179-3192&lt;/pages&gt;&lt;volume&gt;18&lt;/volume&gt;&lt;number&gt;11&lt;/number&gt;&lt;dates&gt;&lt;year&gt;2017&lt;/year&gt;&lt;/dates&gt;&lt;isbn&gt;1524-9050&lt;/isbn&gt;&lt;urls&gt;&lt;/urls&gt;&lt;/record&gt;&lt;/Cite&gt;&lt;/EndNote&gt;</w:instrText>
      </w:r>
      <w:r w:rsidR="00CE2E09">
        <w:fldChar w:fldCharType="separate"/>
      </w:r>
      <w:r w:rsidR="00CE2E09">
        <w:rPr>
          <w:noProof/>
        </w:rPr>
        <w:t>[5]</w:t>
      </w:r>
      <w:r w:rsidR="00CE2E09">
        <w:fldChar w:fldCharType="end"/>
      </w:r>
      <w:r>
        <w:t xml:space="preserve">. Using the time rates of the bearing and collision core angles, </w:t>
      </w:r>
      <w:r>
        <w:fldChar w:fldCharType="begin"/>
      </w:r>
      <w:r w:rsidR="00CE2E09">
        <w:instrText xml:space="preserve"> ADDIN EN.CITE &lt;EndNote&gt;&lt;Cite&gt;&lt;Author&gt;Hu&lt;/Author&gt;&lt;Year&gt;2019&lt;/Year&gt;&lt;RecNum&gt;1532&lt;/RecNum&gt;&lt;DisplayText&gt;[6]&lt;/DisplayText&gt;&lt;record&gt;&lt;rec-number&gt;1532&lt;/rec-number&gt;&lt;foreign-keys&gt;&lt;key app="EN" db-id="s0dtva2tk2fr58eae50peptwrdf95ev2s0vt" timestamp="1581852084"&gt;1532&lt;/key&gt;&lt;/foreign-keys&gt;&lt;ref-type name="Journal Article"&gt;17&lt;/ref-type&gt;&lt;contributors&gt;&lt;authors&gt;&lt;author&gt;Hu, Jueming&lt;/author&gt;&lt;author&gt;Erzberger, Heinz&lt;/author&gt;&lt;author&gt;Goebel, Kai&lt;/author&gt;&lt;author&gt;Liu, Yongming&lt;/author&gt;&lt;/authors&gt;&lt;/contributors&gt;&lt;titles&gt;&lt;title&gt;Probabilistic Risk-Based Operational Safety Bound for Rotary-Wing Unmanned Aircraft Systems Traffic Management&lt;/title&gt;&lt;secondary-title&gt;Journal of Aerospace Information Systems&lt;/secondary-title&gt;&lt;/titles&gt;&lt;periodical&gt;&lt;full-title&gt;Journal of Aerospace Information Systems&lt;/full-title&gt;&lt;/periodical&gt;&lt;pages&gt;1-11&lt;/pages&gt;&lt;dates&gt;&lt;year&gt;2019&lt;/year&gt;&lt;/dates&gt;&lt;isbn&gt;2327-3097&lt;/isbn&gt;&lt;urls&gt;&lt;/urls&gt;&lt;/record&gt;&lt;/Cite&gt;&lt;/EndNote&gt;</w:instrText>
      </w:r>
      <w:r>
        <w:fldChar w:fldCharType="separate"/>
      </w:r>
      <w:r w:rsidR="00CE2E09">
        <w:rPr>
          <w:noProof/>
        </w:rPr>
        <w:t>[6]</w:t>
      </w:r>
      <w:r>
        <w:fldChar w:fldCharType="end"/>
      </w:r>
      <w:r>
        <w:t xml:space="preserve"> proposes a simplified model to calculate the probability of collisions for UAVs. Furthermore, taking the flight speed, flight direction and some environmental factors as inputs, </w:t>
      </w:r>
      <w:r w:rsidR="006E438B">
        <w:fldChar w:fldCharType="begin"/>
      </w:r>
      <w:r w:rsidR="006E438B">
        <w:instrText xml:space="preserve"> ADDIN EN.CITE &lt;EndNote&gt;&lt;Cite&gt;&lt;Author&gt;Belkhouche&lt;/Author&gt;&lt;Year&gt;2013&lt;/Year&gt;&lt;RecNum&gt;1745&lt;/RecNum&gt;&lt;DisplayText&gt;[7]&lt;/DisplayText&gt;&lt;record&gt;&lt;rec-number&gt;1745&lt;/rec-number&gt;&lt;foreign-keys&gt;&lt;key app="EN" db-id="s0dtva2tk2fr58eae50peptwrdf95ev2s0vt" timestamp="1599967698"&gt;1745&lt;/key&gt;&lt;/foreign-keys&gt;&lt;ref-type name="Journal Article"&gt;17&lt;/ref-type&gt;&lt;contributors&gt;&lt;authors&gt;&lt;author&gt;Belkhouche, Fethi&lt;/author&gt;&lt;/authors&gt;&lt;/contributors&gt;&lt;titles&gt;&lt;title&gt;Modeling and calculating the collision risk for air vehicles&lt;/title&gt;&lt;secondary-title&gt;IEEE transactions on vehicular technology&lt;/secondary-title&gt;&lt;/titles&gt;&lt;periodical&gt;&lt;full-title&gt;IEEE Transactions on Vehicular Technology&lt;/full-title&gt;&lt;/periodical&gt;&lt;pages&gt;2031-2041&lt;/pages&gt;&lt;volume&gt;62&lt;/volume&gt;&lt;number&gt;5&lt;/number&gt;&lt;dates&gt;&lt;year&gt;2013&lt;/year&gt;&lt;/dates&gt;&lt;isbn&gt;0018-9545&lt;/isbn&gt;&lt;urls&gt;&lt;/urls&gt;&lt;/record&gt;&lt;/Cite&gt;&lt;/EndNote&gt;</w:instrText>
      </w:r>
      <w:r w:rsidR="006E438B">
        <w:fldChar w:fldCharType="separate"/>
      </w:r>
      <w:r w:rsidR="006E438B">
        <w:rPr>
          <w:noProof/>
        </w:rPr>
        <w:t>[7]</w:t>
      </w:r>
      <w:r w:rsidR="006E438B">
        <w:fldChar w:fldCharType="end"/>
      </w:r>
      <w:r w:rsidR="006E438B">
        <w:t xml:space="preserve"> </w:t>
      </w:r>
      <w:r>
        <w:t>construct a more complicated deterministic model to calculate the safety flight bound for UAVs to avoid the potential conflict. Besides that, the Bayesian network is also a common</w:t>
      </w:r>
      <w:r w:rsidR="00C21EA0">
        <w:t>ly</w:t>
      </w:r>
      <w:r>
        <w:t xml:space="preserve"> used method to model the interdependencies between the failure modes and the external factors, and thus achieving the probabilistic risk assessment for UAVs </w:t>
      </w:r>
      <w:r>
        <w:fldChar w:fldCharType="begin"/>
      </w:r>
      <w:r w:rsidR="00CE2E09">
        <w:instrText xml:space="preserve"> ADDIN EN.CITE &lt;EndNote&gt;&lt;Cite&gt;&lt;Author&gt;Barr&lt;/Author&gt;&lt;Year&gt;2017&lt;/Year&gt;&lt;RecNum&gt;1571&lt;/RecNum&gt;&lt;DisplayText&gt;[8]&lt;/DisplayText&gt;&lt;record&gt;&lt;rec-number&gt;1571&lt;/rec-number&gt;&lt;foreign-keys&gt;&lt;key app="EN" db-id="s0dtva2tk2fr58eae50peptwrdf95ev2s0vt" timestamp="1582425630"&gt;1571&lt;/key&gt;&lt;/foreign-keys&gt;&lt;ref-type name="Conference Proceedings"&gt;10&lt;/ref-type&gt;&lt;contributors&gt;&lt;authors&gt;&lt;author&gt;Barr, Lawrence C&lt;/author&gt;&lt;author&gt;Newman, Richard&lt;/author&gt;&lt;author&gt;Ancel, Ersin&lt;/author&gt;&lt;author&gt;Belcastro, Christine M&lt;/author&gt;&lt;author&gt;Foster, John V&lt;/author&gt;&lt;author&gt;Evans, Joni&lt;/author&gt;&lt;author&gt;Klyde, David H&lt;/author&gt;&lt;/authors&gt;&lt;/contributors&gt;&lt;titles&gt;&lt;title&gt;Preliminary risk assessment for small unmanned aircraft systems&lt;/title&gt;&lt;secondary-title&gt;17th AIAA Aviation Technology, Integration, and Operations Conference&lt;/secondary-title&gt;&lt;/titles&gt;&lt;pages&gt;3272&lt;/pages&gt;&lt;dates&gt;&lt;year&gt;2017&lt;/year&gt;&lt;/dates&gt;&lt;urls&gt;&lt;/urls&gt;&lt;/record&gt;&lt;/Cite&gt;&lt;/EndNote&gt;</w:instrText>
      </w:r>
      <w:r>
        <w:fldChar w:fldCharType="separate"/>
      </w:r>
      <w:r w:rsidR="00CE2E09">
        <w:rPr>
          <w:noProof/>
        </w:rPr>
        <w:t>[8]</w:t>
      </w:r>
      <w:r>
        <w:fldChar w:fldCharType="end"/>
      </w:r>
      <w:r>
        <w:t>.</w:t>
      </w:r>
    </w:p>
    <w:p w14:paraId="7B3420E0" w14:textId="6E47C926" w:rsidR="00532DB0" w:rsidRPr="005A531E" w:rsidRDefault="00F06166" w:rsidP="005A531E">
      <w:pPr>
        <w:pStyle w:val="af2"/>
        <w:rPr>
          <w:u w:val="thick" w:color="FF0000"/>
        </w:rPr>
      </w:pPr>
      <w:r>
        <w:t xml:space="preserve">These above-mentioned methods provide various ideas with the UAVs risk assessment from different perspectives. </w:t>
      </w:r>
      <w:r w:rsidRPr="00BB52C2">
        <w:rPr>
          <w:u w:val="thick" w:color="00B0F0"/>
        </w:rPr>
        <w:t xml:space="preserve">However, </w:t>
      </w:r>
      <w:r w:rsidR="00CE6FB1" w:rsidRPr="00BB52C2">
        <w:rPr>
          <w:u w:val="thick" w:color="00B0F0"/>
        </w:rPr>
        <w:t>they mainly consider the environment, personnel, and other external factors to conduct the risk assessment</w:t>
      </w:r>
      <w:r w:rsidR="00485761" w:rsidRPr="00BB52C2">
        <w:rPr>
          <w:u w:val="thick" w:color="00B0F0"/>
        </w:rPr>
        <w:t xml:space="preserve">, </w:t>
      </w:r>
      <w:r w:rsidR="00893375" w:rsidRPr="00BB52C2">
        <w:rPr>
          <w:u w:val="thick" w:color="00B0F0"/>
        </w:rPr>
        <w:t>while</w:t>
      </w:r>
      <w:r w:rsidR="00485761" w:rsidRPr="00BB52C2">
        <w:rPr>
          <w:u w:val="thick" w:color="00B0F0"/>
        </w:rPr>
        <w:t xml:space="preserve"> </w:t>
      </w:r>
      <w:r w:rsidR="0042237F" w:rsidRPr="00BB52C2">
        <w:rPr>
          <w:u w:val="thick" w:color="00B0F0"/>
        </w:rPr>
        <w:t xml:space="preserve">generally ignore </w:t>
      </w:r>
      <w:r w:rsidR="00485761" w:rsidRPr="00BB52C2">
        <w:rPr>
          <w:u w:val="thick" w:color="00B0F0"/>
        </w:rPr>
        <w:t xml:space="preserve">the </w:t>
      </w:r>
      <w:r w:rsidR="00997F8D" w:rsidRPr="00BB52C2">
        <w:rPr>
          <w:u w:val="thick" w:color="00B0F0"/>
        </w:rPr>
        <w:t>real-time</w:t>
      </w:r>
      <w:r w:rsidR="00485761" w:rsidRPr="00BB52C2">
        <w:rPr>
          <w:u w:val="thick" w:color="00B0F0"/>
        </w:rPr>
        <w:t xml:space="preserve"> status</w:t>
      </w:r>
      <w:r w:rsidR="00EC407B" w:rsidRPr="00BB52C2">
        <w:rPr>
          <w:u w:val="thick" w:color="00B0F0"/>
        </w:rPr>
        <w:t xml:space="preserve"> </w:t>
      </w:r>
      <w:r w:rsidR="00360B0F" w:rsidRPr="00BB52C2">
        <w:rPr>
          <w:u w:val="thick" w:color="00B0F0"/>
        </w:rPr>
        <w:t>of UAVs</w:t>
      </w:r>
      <w:r w:rsidR="00997F8D" w:rsidRPr="00BB52C2">
        <w:rPr>
          <w:u w:val="thick" w:color="00B0F0"/>
        </w:rPr>
        <w:t xml:space="preserve"> themselves</w:t>
      </w:r>
      <w:r w:rsidR="00360B0F" w:rsidRPr="00BB52C2">
        <w:rPr>
          <w:u w:val="thick" w:color="00B0F0"/>
        </w:rPr>
        <w:t xml:space="preserve"> </w:t>
      </w:r>
      <w:r w:rsidR="002156AD" w:rsidRPr="00BB52C2">
        <w:rPr>
          <w:u w:val="thick" w:color="00B0F0"/>
        </w:rPr>
        <w:t xml:space="preserve">that </w:t>
      </w:r>
      <w:r w:rsidR="00B4762B" w:rsidRPr="00BB52C2">
        <w:rPr>
          <w:u w:val="thick" w:color="00B0F0"/>
        </w:rPr>
        <w:t>a</w:t>
      </w:r>
      <w:r w:rsidR="00485761" w:rsidRPr="00BB52C2">
        <w:rPr>
          <w:u w:val="thick" w:color="00B0F0"/>
        </w:rPr>
        <w:t>ffect</w:t>
      </w:r>
      <w:r w:rsidR="002156AD" w:rsidRPr="00BB52C2">
        <w:rPr>
          <w:u w:val="thick" w:color="00B0F0"/>
        </w:rPr>
        <w:t>s</w:t>
      </w:r>
      <w:r w:rsidR="00485761" w:rsidRPr="00BB52C2">
        <w:rPr>
          <w:u w:val="thick" w:color="00B0F0"/>
        </w:rPr>
        <w:t xml:space="preserve"> flight safety</w:t>
      </w:r>
      <w:r w:rsidR="0042537A" w:rsidRPr="00BB52C2">
        <w:rPr>
          <w:u w:val="thick" w:color="00B0F0"/>
        </w:rPr>
        <w:t xml:space="preserve"> heavily</w:t>
      </w:r>
      <w:r w:rsidR="00485761" w:rsidRPr="00BB52C2">
        <w:rPr>
          <w:u w:val="thick" w:color="00B0F0"/>
        </w:rPr>
        <w:t xml:space="preserve">. </w:t>
      </w:r>
      <w:r w:rsidRPr="00BB52C2">
        <w:rPr>
          <w:u w:val="thick" w:color="00B0F0"/>
        </w:rPr>
        <w:t>In th</w:t>
      </w:r>
      <w:r w:rsidR="00987089" w:rsidRPr="00BB52C2">
        <w:rPr>
          <w:u w:val="thick" w:color="00B0F0"/>
        </w:rPr>
        <w:t>e</w:t>
      </w:r>
      <w:r w:rsidR="00AA6B32" w:rsidRPr="00BB52C2">
        <w:rPr>
          <w:u w:val="thick" w:color="00B0F0"/>
        </w:rPr>
        <w:t>se</w:t>
      </w:r>
      <w:r w:rsidRPr="00BB52C2">
        <w:rPr>
          <w:u w:val="thick" w:color="00B0F0"/>
        </w:rPr>
        <w:t xml:space="preserve"> above literature, </w:t>
      </w:r>
      <w:r w:rsidR="00485761" w:rsidRPr="00BB52C2">
        <w:rPr>
          <w:u w:val="thick" w:color="00B0F0"/>
        </w:rPr>
        <w:t xml:space="preserve">the status of </w:t>
      </w:r>
      <w:r w:rsidRPr="00BB52C2">
        <w:rPr>
          <w:u w:val="thick" w:color="00B0F0"/>
        </w:rPr>
        <w:t>UAVs is either assumed</w:t>
      </w:r>
      <w:r w:rsidR="0097473E">
        <w:rPr>
          <w:u w:val="thick" w:color="00B0F0"/>
        </w:rPr>
        <w:t xml:space="preserve"> to</w:t>
      </w:r>
      <w:r w:rsidRPr="00BB52C2">
        <w:rPr>
          <w:u w:val="thick" w:color="00B0F0"/>
        </w:rPr>
        <w:t xml:space="preserve"> retain the normal during the flight period or represented by some static failure rates that are usually hard to obtain in practices. In such circumstances, </w:t>
      </w:r>
      <w:r w:rsidR="00365115" w:rsidRPr="00BB52C2">
        <w:rPr>
          <w:u w:val="thick" w:color="00B0F0"/>
        </w:rPr>
        <w:t>the</w:t>
      </w:r>
      <w:r w:rsidR="0053158D" w:rsidRPr="00BB52C2">
        <w:rPr>
          <w:u w:val="thick" w:color="00B0F0"/>
        </w:rPr>
        <w:t xml:space="preserve"> complex</w:t>
      </w:r>
      <w:r w:rsidR="00365115" w:rsidRPr="00BB52C2">
        <w:rPr>
          <w:u w:val="thick" w:color="00B0F0"/>
        </w:rPr>
        <w:t xml:space="preserve"> UAV is overly idealized </w:t>
      </w:r>
      <w:r w:rsidR="00E7741E" w:rsidRPr="00BB52C2">
        <w:rPr>
          <w:u w:val="thick" w:color="00B0F0"/>
        </w:rPr>
        <w:t>and</w:t>
      </w:r>
      <w:r w:rsidR="00365115" w:rsidRPr="00BB52C2">
        <w:rPr>
          <w:u w:val="thick" w:color="00B0F0"/>
        </w:rPr>
        <w:t xml:space="preserve"> </w:t>
      </w:r>
      <w:r w:rsidRPr="00BB52C2">
        <w:rPr>
          <w:u w:val="thick" w:color="00B0F0"/>
        </w:rPr>
        <w:t xml:space="preserve">may </w:t>
      </w:r>
      <w:r w:rsidR="00365115" w:rsidRPr="00BB52C2">
        <w:rPr>
          <w:u w:val="thick" w:color="00B0F0"/>
        </w:rPr>
        <w:t xml:space="preserve">bring about </w:t>
      </w:r>
      <w:r w:rsidR="004B1B6A" w:rsidRPr="00BB52C2">
        <w:rPr>
          <w:u w:val="thick" w:color="00B0F0"/>
        </w:rPr>
        <w:t>an</w:t>
      </w:r>
      <w:r w:rsidRPr="00BB52C2">
        <w:rPr>
          <w:u w:val="thick" w:color="00B0F0"/>
        </w:rPr>
        <w:t xml:space="preserve"> inaccurate </w:t>
      </w:r>
      <w:r w:rsidR="00365115" w:rsidRPr="00BB52C2">
        <w:rPr>
          <w:u w:val="thick" w:color="00B0F0"/>
        </w:rPr>
        <w:t>risk assessment</w:t>
      </w:r>
      <w:r w:rsidRPr="00BB52C2">
        <w:rPr>
          <w:u w:val="thick" w:color="00B0F0"/>
        </w:rPr>
        <w:t xml:space="preserve">. </w:t>
      </w:r>
      <w:r w:rsidR="00CB2981" w:rsidRPr="00BB52C2">
        <w:rPr>
          <w:u w:val="thick" w:color="00B0F0"/>
        </w:rPr>
        <w:t xml:space="preserve">Therefore, </w:t>
      </w:r>
      <w:r w:rsidR="008C5201" w:rsidRPr="00BB52C2">
        <w:rPr>
          <w:u w:val="thick" w:color="00B0F0"/>
        </w:rPr>
        <w:t>our target</w:t>
      </w:r>
      <w:r w:rsidR="00CB2981" w:rsidRPr="00BB52C2">
        <w:rPr>
          <w:u w:val="thick" w:color="00B0F0"/>
        </w:rPr>
        <w:t xml:space="preserve"> is to propose a </w:t>
      </w:r>
      <w:r w:rsidR="0048756F" w:rsidRPr="00BB52C2">
        <w:rPr>
          <w:u w:val="thick" w:color="00B0F0"/>
        </w:rPr>
        <w:t xml:space="preserve">more systematic and objective </w:t>
      </w:r>
      <w:r w:rsidR="00CB2981" w:rsidRPr="00BB52C2">
        <w:rPr>
          <w:u w:val="thick" w:color="00B0F0"/>
        </w:rPr>
        <w:t>framework</w:t>
      </w:r>
      <w:r w:rsidR="004E5D9E" w:rsidRPr="00BB52C2">
        <w:rPr>
          <w:u w:val="thick" w:color="00B0F0"/>
        </w:rPr>
        <w:t xml:space="preserve"> considering the internal factor</w:t>
      </w:r>
      <w:r w:rsidR="0039295A" w:rsidRPr="00BB52C2">
        <w:rPr>
          <w:u w:val="thick" w:color="00B0F0"/>
        </w:rPr>
        <w:t>s of UAVs</w:t>
      </w:r>
      <w:r w:rsidR="004E5D9E" w:rsidRPr="00BB52C2">
        <w:rPr>
          <w:u w:val="thick" w:color="00B0F0"/>
        </w:rPr>
        <w:t xml:space="preserve">, </w:t>
      </w:r>
      <w:r w:rsidR="008A4B11" w:rsidRPr="00BB52C2">
        <w:rPr>
          <w:u w:val="thick" w:color="00B0F0"/>
        </w:rPr>
        <w:t xml:space="preserve">i.e., </w:t>
      </w:r>
      <w:r w:rsidR="004E5D9E" w:rsidRPr="00BB52C2">
        <w:rPr>
          <w:u w:val="thick" w:color="00B0F0"/>
        </w:rPr>
        <w:t>CM data</w:t>
      </w:r>
      <w:r w:rsidR="00026FD8" w:rsidRPr="00BB52C2">
        <w:rPr>
          <w:u w:val="thick" w:color="00B0F0"/>
        </w:rPr>
        <w:t xml:space="preserve"> and logical compositions</w:t>
      </w:r>
      <w:r w:rsidR="004E5D9E" w:rsidRPr="00BB52C2">
        <w:rPr>
          <w:u w:val="thick" w:color="00B0F0"/>
        </w:rPr>
        <w:t xml:space="preserve">, </w:t>
      </w:r>
      <w:r w:rsidR="00CB2981" w:rsidRPr="00BB52C2">
        <w:rPr>
          <w:u w:val="thick" w:color="00B0F0"/>
        </w:rPr>
        <w:t xml:space="preserve">that can evaluate </w:t>
      </w:r>
      <w:r w:rsidR="006953ED" w:rsidRPr="00BB52C2">
        <w:rPr>
          <w:u w:val="thick" w:color="00B0F0"/>
        </w:rPr>
        <w:t>the UAVs’</w:t>
      </w:r>
      <w:r w:rsidR="00CB2981" w:rsidRPr="00BB52C2">
        <w:rPr>
          <w:u w:val="thick" w:color="00B0F0"/>
        </w:rPr>
        <w:t xml:space="preserve"> </w:t>
      </w:r>
      <w:r w:rsidR="009F616B" w:rsidRPr="00BB52C2">
        <w:rPr>
          <w:u w:val="thick" w:color="00B0F0"/>
        </w:rPr>
        <w:t>hierarchical</w:t>
      </w:r>
      <w:r w:rsidR="00CB2981" w:rsidRPr="00BB52C2">
        <w:rPr>
          <w:u w:val="thick" w:color="00B0F0"/>
        </w:rPr>
        <w:t xml:space="preserve"> risk </w:t>
      </w:r>
      <w:r w:rsidR="00075F0F" w:rsidRPr="00BB52C2">
        <w:rPr>
          <w:u w:val="thick" w:color="00B0F0"/>
        </w:rPr>
        <w:t>related to the status of</w:t>
      </w:r>
      <w:r w:rsidR="00CB2981" w:rsidRPr="00BB52C2">
        <w:rPr>
          <w:u w:val="thick" w:color="00B0F0"/>
        </w:rPr>
        <w:t xml:space="preserve"> </w:t>
      </w:r>
      <w:r w:rsidR="00992826" w:rsidRPr="00BB52C2">
        <w:rPr>
          <w:u w:val="thick" w:color="00B0F0"/>
        </w:rPr>
        <w:t>their</w:t>
      </w:r>
      <w:r w:rsidR="00CB2981" w:rsidRPr="00BB52C2">
        <w:rPr>
          <w:u w:val="thick" w:color="00B0F0"/>
        </w:rPr>
        <w:t xml:space="preserve"> key </w:t>
      </w:r>
      <w:r w:rsidR="00561189" w:rsidRPr="00BB52C2">
        <w:rPr>
          <w:u w:val="thick" w:color="00B0F0"/>
        </w:rPr>
        <w:t>component</w:t>
      </w:r>
      <w:r w:rsidR="00995BFB" w:rsidRPr="00BB52C2">
        <w:rPr>
          <w:u w:val="thick" w:color="00B0F0"/>
        </w:rPr>
        <w:t>.</w:t>
      </w:r>
    </w:p>
    <w:p w14:paraId="19DE2D9C" w14:textId="284CD0B9" w:rsidR="00532DB0" w:rsidRDefault="00532DB0" w:rsidP="00532DB0">
      <w:pPr>
        <w:pStyle w:val="af2"/>
      </w:pPr>
      <w:r>
        <w:t xml:space="preserve">However, since UAVs are composed of multiple subsystems and equipment, and there is </w:t>
      </w:r>
      <w:r w:rsidR="00655312">
        <w:t>massive</w:t>
      </w:r>
      <w:r>
        <w:t xml:space="preserve"> CM data collected from these elements during the flight period, the evolution of UAVs’ status is a dynamic, </w:t>
      </w:r>
      <w:r w:rsidR="004A63A2">
        <w:t>multivariate</w:t>
      </w:r>
      <w:r w:rsidR="00BD7960">
        <w:t>,</w:t>
      </w:r>
      <w:r>
        <w:t xml:space="preserve"> and complex syste</w:t>
      </w:r>
      <w:r>
        <w:rPr>
          <w:rFonts w:hint="eastAsia"/>
        </w:rPr>
        <w:t>m</w:t>
      </w:r>
      <w:r>
        <w:t xml:space="preserve">. In this context, there are two troublesome </w:t>
      </w:r>
      <w:r>
        <w:rPr>
          <w:rFonts w:hint="eastAsia"/>
        </w:rPr>
        <w:t>point</w:t>
      </w:r>
      <w:r>
        <w:t xml:space="preserve">s needed to be addressed for the effective </w:t>
      </w:r>
      <w:r w:rsidR="00D6381B">
        <w:t xml:space="preserve">hierarchical </w:t>
      </w:r>
      <w:r>
        <w:t>risk assessment of UAVs.</w:t>
      </w:r>
    </w:p>
    <w:p w14:paraId="01ECFAE1" w14:textId="32719275" w:rsidR="004772BD" w:rsidRDefault="00924053" w:rsidP="004772BD">
      <w:pPr>
        <w:pStyle w:val="af2"/>
      </w:pPr>
      <w:r w:rsidRPr="008B10E3">
        <w:rPr>
          <w:rFonts w:hint="eastAsia"/>
          <w:u w:val="thick" w:color="00B0F0"/>
        </w:rPr>
        <w:t>T</w:t>
      </w:r>
      <w:r w:rsidRPr="008B10E3">
        <w:rPr>
          <w:u w:val="thick" w:color="00B0F0"/>
        </w:rPr>
        <w:t>he first one</w:t>
      </w:r>
      <w:r>
        <w:t xml:space="preserve"> is how to </w:t>
      </w:r>
      <w:r w:rsidR="00636D20">
        <w:t>fuse</w:t>
      </w:r>
      <w:r>
        <w:t xml:space="preserve"> useful information from the </w:t>
      </w:r>
      <w:r w:rsidR="009E00FB">
        <w:t>multivariate</w:t>
      </w:r>
      <w:r>
        <w:t xml:space="preserve"> CM data.</w:t>
      </w:r>
      <w:r w:rsidR="004772BD">
        <w:rPr>
          <w:rFonts w:hint="eastAsia"/>
        </w:rPr>
        <w:t xml:space="preserve"> </w:t>
      </w:r>
      <w:r w:rsidR="00704C25">
        <w:t>The</w:t>
      </w:r>
      <w:r w:rsidR="00B20BA9" w:rsidRPr="00B20BA9">
        <w:t xml:space="preserve"> </w:t>
      </w:r>
      <w:r w:rsidR="00FA4E97">
        <w:t>CM</w:t>
      </w:r>
      <w:r w:rsidR="000C5F9D">
        <w:t xml:space="preserve"> </w:t>
      </w:r>
      <w:r w:rsidR="00B20BA9" w:rsidRPr="00B20BA9">
        <w:t>data can reflect the real-time status of UAV</w:t>
      </w:r>
      <w:r w:rsidR="00B20BA9">
        <w:t>s</w:t>
      </w:r>
      <w:r w:rsidR="00B20BA9" w:rsidRPr="00B20BA9">
        <w:t xml:space="preserve"> and </w:t>
      </w:r>
      <w:r w:rsidR="00B20BA9">
        <w:t>their</w:t>
      </w:r>
      <w:r w:rsidR="00B20BA9" w:rsidRPr="00B20BA9">
        <w:t xml:space="preserve"> potential risk, </w:t>
      </w:r>
      <w:r w:rsidR="00D25B13">
        <w:rPr>
          <w:rFonts w:hint="eastAsia"/>
        </w:rPr>
        <w:t>while</w:t>
      </w:r>
      <w:r w:rsidR="00B20BA9" w:rsidRPr="00B20BA9">
        <w:t xml:space="preserve"> they also </w:t>
      </w:r>
      <w:r w:rsidR="000A1444">
        <w:t xml:space="preserve">inevitably </w:t>
      </w:r>
      <w:r w:rsidR="00B20BA9" w:rsidRPr="00B20BA9">
        <w:t xml:space="preserve">contain </w:t>
      </w:r>
      <w:r w:rsidR="000A1444">
        <w:t xml:space="preserve">much </w:t>
      </w:r>
      <w:r w:rsidR="00B20BA9" w:rsidRPr="00B20BA9">
        <w:t>interference such as redundancy, noise</w:t>
      </w:r>
      <w:r w:rsidR="006268C9">
        <w:t>,</w:t>
      </w:r>
      <w:r w:rsidR="000A1444">
        <w:t xml:space="preserve"> and outliers</w:t>
      </w:r>
      <w:r w:rsidR="00B20BA9" w:rsidRPr="00B20BA9">
        <w:t>, etc.</w:t>
      </w:r>
      <w:r w:rsidR="003231DB">
        <w:t xml:space="preserve"> </w:t>
      </w:r>
      <w:r w:rsidR="003C596E">
        <w:t xml:space="preserve">Therefore, the </w:t>
      </w:r>
      <w:r w:rsidR="00737183">
        <w:rPr>
          <w:rFonts w:hint="eastAsia"/>
        </w:rPr>
        <w:t>effective</w:t>
      </w:r>
      <w:r w:rsidR="003C596E">
        <w:t xml:space="preserve"> information fusion is critical for the accurate risk quantification.</w:t>
      </w:r>
      <w:r w:rsidR="004772BD">
        <w:t xml:space="preserve"> </w:t>
      </w:r>
      <w:r w:rsidR="00505950">
        <w:t xml:space="preserve">Up to now, there are two mainstream methods applied to information fusion: the </w:t>
      </w:r>
      <w:r w:rsidR="007A40B6">
        <w:t>statistic</w:t>
      </w:r>
      <w:r w:rsidR="00505950">
        <w:t xml:space="preserve">-based ones and the </w:t>
      </w:r>
      <w:r w:rsidR="007A40B6">
        <w:t>neural network</w:t>
      </w:r>
      <w:r w:rsidR="00505950">
        <w:t xml:space="preserve">-based ones. </w:t>
      </w:r>
    </w:p>
    <w:p w14:paraId="154076BA" w14:textId="4805DC29" w:rsidR="004772BD" w:rsidRDefault="00931A98" w:rsidP="004772BD">
      <w:pPr>
        <w:pStyle w:val="af2"/>
      </w:pPr>
      <w:r w:rsidRPr="008B10E3">
        <w:rPr>
          <w:u w:val="thick" w:color="00B0F0"/>
        </w:rPr>
        <w:t xml:space="preserve">The </w:t>
      </w:r>
      <w:r w:rsidR="004772BD" w:rsidRPr="008B10E3">
        <w:rPr>
          <w:u w:val="thick" w:color="00B0F0"/>
        </w:rPr>
        <w:t>statistic-based</w:t>
      </w:r>
      <w:r w:rsidRPr="008B10E3">
        <w:rPr>
          <w:u w:val="thick" w:color="00B0F0"/>
        </w:rPr>
        <w:t xml:space="preserve"> methods</w:t>
      </w:r>
      <w:r>
        <w:t xml:space="preserve"> </w:t>
      </w:r>
      <w:r w:rsidR="00954445">
        <w:t xml:space="preserve">generally </w:t>
      </w:r>
      <w:r>
        <w:t xml:space="preserve">apply the matrix factorization technique to fuse the effective components from high-dimensional data, where the common methods include the </w:t>
      </w:r>
      <w:r w:rsidR="000779BA">
        <w:t>principal</w:t>
      </w:r>
      <w:r>
        <w:t xml:space="preserve"> component analysis (PCA)</w:t>
      </w:r>
      <w:r w:rsidR="00CE6228">
        <w:t xml:space="preserve"> </w:t>
      </w:r>
      <w:r w:rsidR="000E22C2">
        <w:fldChar w:fldCharType="begin"/>
      </w:r>
      <w:r w:rsidR="00CE2E09">
        <w:instrText xml:space="preserve"> ADDIN EN.CITE &lt;EndNote&gt;&lt;Cite&gt;&lt;Author&gt;Abdi&lt;/Author&gt;&lt;Year&gt;2010&lt;/Year&gt;&lt;RecNum&gt;1705&lt;/RecNum&gt;&lt;DisplayText&gt;[9]&lt;/DisplayText&gt;&lt;record&gt;&lt;rec-number&gt;1705&lt;/rec-number&gt;&lt;foreign-keys&gt;&lt;key app="EN" db-id="s0dtva2tk2fr58eae50peptwrdf95ev2s0vt" timestamp="1595467412"&gt;1705&lt;/key&gt;&lt;/foreign-keys&gt;&lt;ref-type name="Journal Article"&gt;17&lt;/ref-type&gt;&lt;contributors&gt;&lt;authors&gt;&lt;author&gt;Abdi, Hervé&lt;/author&gt;&lt;author&gt;Williams, Lynne J&lt;/author&gt;&lt;/authors&gt;&lt;/contributors&gt;&lt;titles&gt;&lt;title&gt;Principal component analysis&lt;/title&gt;&lt;secondary-title&gt;Wiley interdisciplinary reviews: computational statistics&lt;/secondary-title&gt;&lt;/titles&gt;&lt;periodical&gt;&lt;full-title&gt;Wiley interdisciplinary reviews: computational statistics&lt;/full-title&gt;&lt;/periodical&gt;&lt;pages&gt;433-459&lt;/pages&gt;&lt;volume&gt;2&lt;/volume&gt;&lt;number&gt;4&lt;/number&gt;&lt;dates&gt;&lt;year&gt;2010&lt;/year&gt;&lt;/dates&gt;&lt;isbn&gt;1939-5108&lt;/isbn&gt;&lt;urls&gt;&lt;/urls&gt;&lt;/record&gt;&lt;/Cite&gt;&lt;/EndNote&gt;</w:instrText>
      </w:r>
      <w:r w:rsidR="000E22C2">
        <w:fldChar w:fldCharType="separate"/>
      </w:r>
      <w:r w:rsidR="00CE2E09">
        <w:rPr>
          <w:noProof/>
        </w:rPr>
        <w:t>[9]</w:t>
      </w:r>
      <w:r w:rsidR="000E22C2">
        <w:fldChar w:fldCharType="end"/>
      </w:r>
      <w:r>
        <w:t>, kernel PCA</w:t>
      </w:r>
      <w:r w:rsidR="00FB2E49">
        <w:t xml:space="preserve"> </w:t>
      </w:r>
      <w:r w:rsidR="00A23623">
        <w:fldChar w:fldCharType="begin"/>
      </w:r>
      <w:r w:rsidR="00CE2E09">
        <w:instrText xml:space="preserve"> ADDIN EN.CITE &lt;EndNote&gt;&lt;Cite&gt;&lt;Author&gt;Schölkopf&lt;/Author&gt;&lt;Year&gt;1997&lt;/Year&gt;&lt;RecNum&gt;1706&lt;/RecNum&gt;&lt;DisplayText&gt;[10]&lt;/DisplayText&gt;&lt;record&gt;&lt;rec-number&gt;1706&lt;/rec-number&gt;&lt;foreign-keys&gt;&lt;key app="EN" db-id="s0dtva2tk2fr58eae50peptwrdf95ev2s0vt" timestamp="1595468382"&gt;1706&lt;/key&gt;&lt;/foreign-keys&gt;&lt;ref-type name="Conference Proceedings"&gt;10&lt;/ref-type&gt;&lt;contributors&gt;&lt;authors&gt;&lt;author&gt;Schölkopf, Bernhard&lt;/author&gt;&lt;author&gt;Smola, Alexander&lt;/author&gt;&lt;author&gt;Müller, Klaus-Robert&lt;/author&gt;&lt;/authors&gt;&lt;/contributors&gt;&lt;titles&gt;&lt;title&gt;Kernel principal component analysis&lt;/title&gt;&lt;secondary-title&gt;International conference on artificial neural networks&lt;/secondary-title&gt;&lt;/titles&gt;&lt;pages&gt;583-588&lt;/pages&gt;&lt;dates&gt;&lt;year&gt;1997&lt;/year&gt;&lt;/dates&gt;&lt;publisher&gt;Springer&lt;/publisher&gt;&lt;urls&gt;&lt;/urls&gt;&lt;/record&gt;&lt;/Cite&gt;&lt;/EndNote&gt;</w:instrText>
      </w:r>
      <w:r w:rsidR="00A23623">
        <w:fldChar w:fldCharType="separate"/>
      </w:r>
      <w:r w:rsidR="00CE2E09">
        <w:rPr>
          <w:noProof/>
        </w:rPr>
        <w:t>[10]</w:t>
      </w:r>
      <w:r w:rsidR="00A23623">
        <w:fldChar w:fldCharType="end"/>
      </w:r>
      <w:r w:rsidR="00856DDE">
        <w:t>,</w:t>
      </w:r>
      <w:r>
        <w:t xml:space="preserve"> and </w:t>
      </w:r>
      <w:r w:rsidR="003E0698">
        <w:t>independent component analysis (ICA)</w:t>
      </w:r>
      <w:r w:rsidR="00F6422A">
        <w:t xml:space="preserve"> </w:t>
      </w:r>
      <w:r w:rsidR="00F6422A">
        <w:fldChar w:fldCharType="begin"/>
      </w:r>
      <w:r w:rsidR="00CE2E09">
        <w:instrText xml:space="preserve"> ADDIN EN.CITE &lt;EndNote&gt;&lt;Cite&gt;&lt;Author&gt;Hyvärinen&lt;/Author&gt;&lt;Year&gt;2000&lt;/Year&gt;&lt;RecNum&gt;1707&lt;/RecNum&gt;&lt;DisplayText&gt;[11]&lt;/DisplayText&gt;&lt;record&gt;&lt;rec-number&gt;1707&lt;/rec-number&gt;&lt;foreign-keys&gt;&lt;key app="EN" db-id="s0dtva2tk2fr58eae50peptwrdf95ev2s0vt" timestamp="1595468742"&gt;1707&lt;/key&gt;&lt;/foreign-keys&gt;&lt;ref-type name="Journal Article"&gt;17&lt;/ref-type&gt;&lt;contributors&gt;&lt;authors&gt;&lt;author&gt;Hyvärinen, Aapo&lt;/author&gt;&lt;author&gt;Oja, Erkki&lt;/author&gt;&lt;/authors&gt;&lt;/contributors&gt;&lt;titles&gt;&lt;title&gt;Independent component analysis: algorithms and applications&lt;/title&gt;&lt;secondary-title&gt;Neural networks&lt;/secondary-title&gt;&lt;/titles&gt;&lt;periodical&gt;&lt;full-title&gt;Neural Networks&lt;/full-title&gt;&lt;/periodical&gt;&lt;pages&gt;411-430&lt;/pages&gt;&lt;volume&gt;13&lt;/volume&gt;&lt;number&gt;4-5&lt;/number&gt;&lt;dates&gt;&lt;year&gt;2000&lt;/year&gt;&lt;/dates&gt;&lt;isbn&gt;0893-6080&lt;/isbn&gt;&lt;urls&gt;&lt;/urls&gt;&lt;/record&gt;&lt;/Cite&gt;&lt;/EndNote&gt;</w:instrText>
      </w:r>
      <w:r w:rsidR="00F6422A">
        <w:fldChar w:fldCharType="separate"/>
      </w:r>
      <w:r w:rsidR="00CE2E09">
        <w:rPr>
          <w:noProof/>
        </w:rPr>
        <w:t>[11]</w:t>
      </w:r>
      <w:r w:rsidR="00F6422A">
        <w:fldChar w:fldCharType="end"/>
      </w:r>
      <w:r w:rsidR="003E0698">
        <w:rPr>
          <w:rFonts w:hint="eastAsia"/>
        </w:rPr>
        <w:t>,</w:t>
      </w:r>
      <w:r w:rsidR="003E0698">
        <w:t xml:space="preserve"> etc.</w:t>
      </w:r>
      <w:r w:rsidR="00E01423">
        <w:t xml:space="preserve"> </w:t>
      </w:r>
      <w:r w:rsidR="00616231" w:rsidRPr="006C7CE7">
        <w:rPr>
          <w:u w:val="thick" w:color="00B050"/>
        </w:rPr>
        <w:t>Because of the relatively simple calculation and clear mechanism</w:t>
      </w:r>
      <w:r w:rsidR="009B4D65" w:rsidRPr="006C7CE7">
        <w:rPr>
          <w:u w:val="thick" w:color="00B050"/>
        </w:rPr>
        <w:t>, these methods h</w:t>
      </w:r>
      <w:r w:rsidR="00B40021" w:rsidRPr="006C7CE7">
        <w:rPr>
          <w:u w:val="thick" w:color="00B050"/>
        </w:rPr>
        <w:t>ad</w:t>
      </w:r>
      <w:r w:rsidR="009B4D65" w:rsidRPr="006C7CE7">
        <w:rPr>
          <w:u w:val="thick" w:color="00B050"/>
        </w:rPr>
        <w:t xml:space="preserve"> been widely utilized in many fields</w:t>
      </w:r>
      <w:r w:rsidR="00C567A0" w:rsidRPr="006C7CE7">
        <w:rPr>
          <w:u w:val="thick" w:color="00B050"/>
        </w:rPr>
        <w:t xml:space="preserve"> of condition-based maintenance</w:t>
      </w:r>
      <w:r w:rsidR="009C7EBC" w:rsidRPr="006C7CE7">
        <w:rPr>
          <w:u w:val="thick" w:color="00B050"/>
        </w:rPr>
        <w:t xml:space="preserve"> </w:t>
      </w:r>
      <w:r w:rsidR="002B4B51" w:rsidRPr="006C7CE7">
        <w:rPr>
          <w:u w:val="thick" w:color="00B050"/>
        </w:rPr>
        <w:fldChar w:fldCharType="begin">
          <w:fldData xml:space="preserve">PEVuZE5vdGU+PENpdGU+PEF1dGhvcj5TdW48L0F1dGhvcj48WWVhcj4yMDA3PC9ZZWFyPjxSZWNO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==
</w:fldData>
        </w:fldChar>
      </w:r>
      <w:r w:rsidR="002B4B51" w:rsidRPr="006C7CE7">
        <w:rPr>
          <w:u w:val="thick" w:color="00B050"/>
        </w:rPr>
        <w:instrText xml:space="preserve"> ADDIN EN.CITE </w:instrText>
      </w:r>
      <w:r w:rsidR="002B4B51" w:rsidRPr="006C7CE7">
        <w:rPr>
          <w:u w:val="thick" w:color="00B050"/>
        </w:rPr>
        <w:fldChar w:fldCharType="begin">
          <w:fldData xml:space="preserve">PEVuZE5vdGU+PENpdGU+PEF1dGhvcj5TdW48L0F1dGhvcj48WWVhcj4yMDA3PC9ZZWFyPjxSZWNO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==
</w:fldData>
        </w:fldChar>
      </w:r>
      <w:r w:rsidR="002B4B51" w:rsidRPr="006C7CE7">
        <w:rPr>
          <w:u w:val="thick" w:color="00B050"/>
        </w:rPr>
        <w:instrText xml:space="preserve"> ADDIN EN.CITE.DATA </w:instrText>
      </w:r>
      <w:r w:rsidR="002B4B51" w:rsidRPr="006C7CE7">
        <w:rPr>
          <w:u w:val="thick" w:color="00B050"/>
        </w:rPr>
      </w:r>
      <w:r w:rsidR="002B4B51" w:rsidRPr="006C7CE7">
        <w:rPr>
          <w:u w:val="thick" w:color="00B050"/>
        </w:rPr>
        <w:fldChar w:fldCharType="end"/>
      </w:r>
      <w:r w:rsidR="002B4B51" w:rsidRPr="006C7CE7">
        <w:rPr>
          <w:u w:val="thick" w:color="00B050"/>
        </w:rPr>
      </w:r>
      <w:r w:rsidR="002B4B51" w:rsidRPr="006C7CE7">
        <w:rPr>
          <w:u w:val="thick" w:color="00B050"/>
        </w:rPr>
        <w:fldChar w:fldCharType="separate"/>
      </w:r>
      <w:r w:rsidR="002B4B51" w:rsidRPr="006C7CE7">
        <w:rPr>
          <w:noProof/>
          <w:u w:val="thick" w:color="00B050"/>
        </w:rPr>
        <w:t>[12-14]</w:t>
      </w:r>
      <w:r w:rsidR="002B4B51" w:rsidRPr="006C7CE7">
        <w:rPr>
          <w:u w:val="thick" w:color="00B050"/>
        </w:rPr>
        <w:fldChar w:fldCharType="end"/>
      </w:r>
      <w:r w:rsidR="00EF67A9" w:rsidRPr="006C7CE7">
        <w:rPr>
          <w:u w:val="thick" w:color="00B050"/>
        </w:rPr>
        <w:t>.</w:t>
      </w:r>
      <w:r w:rsidR="004170AD" w:rsidRPr="006C7CE7">
        <w:rPr>
          <w:u w:val="thick" w:color="00B050"/>
        </w:rPr>
        <w:t xml:space="preserve"> </w:t>
      </w:r>
      <w:r w:rsidR="004170AD">
        <w:t xml:space="preserve">However, </w:t>
      </w:r>
      <w:r w:rsidR="00A524FD">
        <w:t xml:space="preserve">the common problem is that they all need to make some idealized assumptions of input data, like the </w:t>
      </w:r>
      <w:r w:rsidR="00C74EFF">
        <w:t xml:space="preserve">Gaussian </w:t>
      </w:r>
      <w:r w:rsidR="00B1208A">
        <w:t>distribution</w:t>
      </w:r>
      <w:r w:rsidR="00C74EFF">
        <w:t>, linear correlation,</w:t>
      </w:r>
      <w:r w:rsidR="00A524FD">
        <w:t xml:space="preserve"> independence of variables,</w:t>
      </w:r>
      <w:r w:rsidR="00BA1244">
        <w:t xml:space="preserve"> </w:t>
      </w:r>
      <w:r w:rsidR="0017328C">
        <w:t>etc.</w:t>
      </w:r>
      <w:r w:rsidR="00B1208A">
        <w:t>,</w:t>
      </w:r>
      <w:r w:rsidR="00E65B1E">
        <w:t xml:space="preserve"> </w:t>
      </w:r>
      <w:r w:rsidR="00E65B1E" w:rsidRPr="00AD02A7">
        <w:rPr>
          <w:u w:val="thick" w:color="00B050"/>
        </w:rPr>
        <w:t xml:space="preserve">which limits their </w:t>
      </w:r>
      <w:r w:rsidR="0096404A" w:rsidRPr="00AD02A7">
        <w:rPr>
          <w:u w:val="thick" w:color="00B050"/>
        </w:rPr>
        <w:t xml:space="preserve">performance </w:t>
      </w:r>
      <w:r w:rsidR="00E63D9B" w:rsidRPr="00AD02A7">
        <w:rPr>
          <w:u w:val="thick" w:color="00B050"/>
        </w:rPr>
        <w:t>in some complex systems like UAVs</w:t>
      </w:r>
      <w:r w:rsidR="004772BD" w:rsidRPr="00AD02A7">
        <w:rPr>
          <w:rFonts w:hint="eastAsia"/>
          <w:u w:val="thick" w:color="00B050"/>
        </w:rPr>
        <w:t>.</w:t>
      </w:r>
    </w:p>
    <w:p w14:paraId="7B887370" w14:textId="66F5B208" w:rsidR="0023173A" w:rsidRDefault="008F3388" w:rsidP="004772BD">
      <w:pPr>
        <w:pStyle w:val="af2"/>
      </w:pPr>
      <w:r w:rsidRPr="006D6D94">
        <w:rPr>
          <w:u w:val="thick" w:color="00B0F0"/>
        </w:rPr>
        <w:t>In comparison</w:t>
      </w:r>
      <w:r w:rsidRPr="006D6D94">
        <w:rPr>
          <w:u w:color="00B0F0"/>
        </w:rPr>
        <w:t>,</w:t>
      </w:r>
      <w:r w:rsidR="00AA16E5" w:rsidRPr="004752C5">
        <w:t xml:space="preserve"> with the help of</w:t>
      </w:r>
      <w:r w:rsidRPr="004752C5">
        <w:t xml:space="preserve"> the powerful capabilities </w:t>
      </w:r>
      <w:r w:rsidR="00AA16E5" w:rsidRPr="004752C5">
        <w:t>on</w:t>
      </w:r>
      <w:r w:rsidRPr="004752C5">
        <w:t xml:space="preserve"> feature mining, </w:t>
      </w:r>
      <w:r w:rsidR="00BA025C" w:rsidRPr="004752C5">
        <w:t xml:space="preserve">the </w:t>
      </w:r>
      <w:r w:rsidRPr="0096142F">
        <w:t>neural network-based methods</w:t>
      </w:r>
      <w:r w:rsidR="00665FE0" w:rsidRPr="004752C5">
        <w:t xml:space="preserve"> can </w:t>
      </w:r>
      <w:r w:rsidR="00A12732" w:rsidRPr="004752C5">
        <w:t>fully extract the intrinsic distribution characteristics f</w:t>
      </w:r>
      <w:r w:rsidR="00F05F75">
        <w:t>ro</w:t>
      </w:r>
      <w:r w:rsidR="00A12732" w:rsidRPr="004752C5">
        <w:t xml:space="preserve">m the </w:t>
      </w:r>
      <w:r w:rsidR="00777EF4" w:rsidRPr="004752C5">
        <w:rPr>
          <w:rFonts w:hint="eastAsia"/>
        </w:rPr>
        <w:t>multi</w:t>
      </w:r>
      <w:r w:rsidR="00777EF4" w:rsidRPr="004752C5">
        <w:t>variate input</w:t>
      </w:r>
      <w:r w:rsidR="00A12732" w:rsidRPr="004752C5">
        <w:t xml:space="preserve"> data</w:t>
      </w:r>
      <w:r w:rsidR="006D2609">
        <w:t xml:space="preserve"> without too much data assumption</w:t>
      </w:r>
      <w:r w:rsidR="00A12732" w:rsidRPr="004752C5">
        <w:t xml:space="preserve">, </w:t>
      </w:r>
      <w:r w:rsidR="004B7BC0" w:rsidRPr="004752C5">
        <w:t>which are</w:t>
      </w:r>
      <w:r w:rsidR="00A12732" w:rsidRPr="004752C5">
        <w:t xml:space="preserve"> thus</w:t>
      </w:r>
      <w:r w:rsidR="0092401F" w:rsidRPr="004752C5">
        <w:t xml:space="preserve"> gaining</w:t>
      </w:r>
      <w:r w:rsidRPr="004752C5">
        <w:t xml:space="preserve"> more and more attention</w:t>
      </w:r>
      <w:r w:rsidR="00911CBB" w:rsidRPr="004752C5">
        <w:t>.</w:t>
      </w:r>
      <w:r w:rsidR="000C388D" w:rsidRPr="004752C5">
        <w:t xml:space="preserve"> </w:t>
      </w:r>
      <w:r w:rsidR="00A12F64" w:rsidRPr="004752C5">
        <w:t>T</w:t>
      </w:r>
      <w:r w:rsidR="000C388D" w:rsidRPr="004752C5">
        <w:t xml:space="preserve">he stacked autoencoder (SAE) </w:t>
      </w:r>
      <w:r w:rsidR="001B2D93" w:rsidRPr="004752C5">
        <w:fldChar w:fldCharType="begin"/>
      </w:r>
      <w:r w:rsidR="002B4B51">
        <w:instrText xml:space="preserve"> ADDIN EN.CITE &lt;EndNote&gt;&lt;Cite&gt;&lt;Author&gt;Suk&lt;/Author&gt;&lt;Year&gt;2015&lt;/Year&gt;&lt;RecNum&gt;1708&lt;/RecNum&gt;&lt;DisplayText&gt;[15]&lt;/DisplayText&gt;&lt;record&gt;&lt;rec-number&gt;1708&lt;/rec-number&gt;&lt;foreign-keys&gt;&lt;key app="EN" db-id="s0dtva2tk2fr58eae50peptwrdf95ev2s0vt" timestamp="1595468833"&gt;1708&lt;/key&gt;&lt;/foreign-keys&gt;&lt;ref-type name="Journal Article"&gt;17&lt;/ref-type&gt;&lt;contributors&gt;&lt;authors&gt;&lt;author&gt;Suk, Heung-Il&lt;/author&gt;&lt;author&gt;Lee, Seong-Whan&lt;/author&gt;&lt;author&gt;Shen, Dinggang&lt;/author&gt;&lt;author&gt;Alzheimer’s Disease Neuroimaging Initiative&lt;/author&gt;&lt;/authors&gt;&lt;/contributors&gt;&lt;titles&gt;&lt;title&gt;Latent feature representation with stacked auto-encoder for AD/MCI diagnosis&lt;/title&gt;&lt;secondary-title&gt;Brain Structure and Function&lt;/secondary-title&gt;&lt;/titles&gt;&lt;periodical&gt;&lt;full-title&gt;Brain Structure and Function&lt;/full-title&gt;&lt;/periodical&gt;&lt;pages&gt;841-859&lt;/pages&gt;&lt;volume&gt;220&lt;/volume&gt;&lt;number&gt;2&lt;/number&gt;&lt;dates&gt;&lt;year&gt;2015&lt;/year&gt;&lt;/dates&gt;&lt;isbn&gt;1863-2653&lt;/isbn&gt;&lt;urls&gt;&lt;/urls&gt;&lt;/record&gt;&lt;/Cite&gt;&lt;/EndNote&gt;</w:instrText>
      </w:r>
      <w:r w:rsidR="001B2D93" w:rsidRPr="004752C5">
        <w:fldChar w:fldCharType="separate"/>
      </w:r>
      <w:r w:rsidR="002B4B51">
        <w:rPr>
          <w:noProof/>
        </w:rPr>
        <w:t>[15]</w:t>
      </w:r>
      <w:r w:rsidR="001B2D93" w:rsidRPr="004752C5">
        <w:fldChar w:fldCharType="end"/>
      </w:r>
      <w:r w:rsidR="001B2D93" w:rsidRPr="004752C5">
        <w:rPr>
          <w:rFonts w:hint="eastAsia"/>
        </w:rPr>
        <w:t xml:space="preserve"> </w:t>
      </w:r>
      <w:r w:rsidR="000C388D" w:rsidRPr="004752C5">
        <w:t xml:space="preserve">based on the fully-connected layer and encoder-decoder architecture is the most typical </w:t>
      </w:r>
      <w:r w:rsidR="00F95134" w:rsidRPr="004752C5">
        <w:t>one</w:t>
      </w:r>
      <w:r w:rsidR="00FC27B4" w:rsidRPr="004752C5">
        <w:t>.</w:t>
      </w:r>
      <w:r w:rsidR="00E36C2C" w:rsidRPr="004752C5">
        <w:t xml:space="preserve"> However, </w:t>
      </w:r>
      <w:r w:rsidR="00B777FD" w:rsidRPr="003E1FCD">
        <w:rPr>
          <w:color w:val="000000" w:themeColor="text1"/>
          <w:u w:val="thick" w:color="00B050"/>
        </w:rPr>
        <w:t>for the hierarchical risk assessment of UAVs</w:t>
      </w:r>
      <w:r w:rsidR="00B777FD" w:rsidRPr="003E1FCD">
        <w:rPr>
          <w:u w:val="thick" w:color="00B050"/>
        </w:rPr>
        <w:t>,</w:t>
      </w:r>
      <w:r w:rsidR="00B777FD">
        <w:t xml:space="preserve"> </w:t>
      </w:r>
      <w:r w:rsidR="00E36C2C" w:rsidRPr="004752C5">
        <w:t>not only the distribution</w:t>
      </w:r>
      <w:r w:rsidR="008309BA" w:rsidRPr="004752C5">
        <w:t xml:space="preserve"> characteristics among </w:t>
      </w:r>
      <w:r w:rsidR="0039319E" w:rsidRPr="004752C5">
        <w:t>variates</w:t>
      </w:r>
      <w:r w:rsidR="00E36C2C" w:rsidRPr="004752C5">
        <w:t xml:space="preserve">, but </w:t>
      </w:r>
      <w:r w:rsidR="00CA2FCD" w:rsidRPr="004752C5">
        <w:t>the</w:t>
      </w:r>
      <w:r w:rsidR="00E36C2C" w:rsidRPr="004752C5">
        <w:t xml:space="preserve"> temporal characteristics</w:t>
      </w:r>
      <w:r w:rsidR="005E12A1" w:rsidRPr="004752C5">
        <w:t xml:space="preserve"> </w:t>
      </w:r>
      <w:r w:rsidR="00CF0FE3" w:rsidRPr="004752C5">
        <w:t xml:space="preserve">among </w:t>
      </w:r>
      <w:r w:rsidR="000405ED" w:rsidRPr="004752C5">
        <w:t xml:space="preserve">adjacent </w:t>
      </w:r>
      <w:r w:rsidR="00CF0FE3" w:rsidRPr="004752C5">
        <w:t xml:space="preserve">time instants </w:t>
      </w:r>
      <w:r w:rsidR="005E12A1" w:rsidRPr="004752C5">
        <w:t>also</w:t>
      </w:r>
      <w:r w:rsidR="00E36C2C" w:rsidRPr="004752C5">
        <w:t xml:space="preserve"> contain</w:t>
      </w:r>
      <w:r w:rsidR="00577C1D" w:rsidRPr="004752C5">
        <w:t xml:space="preserve"> the</w:t>
      </w:r>
      <w:r w:rsidR="00E36C2C" w:rsidRPr="004752C5">
        <w:t xml:space="preserve"> </w:t>
      </w:r>
      <w:r w:rsidR="007158B8" w:rsidRPr="004752C5">
        <w:t xml:space="preserve">potential </w:t>
      </w:r>
      <w:r w:rsidR="00E36C2C" w:rsidRPr="004752C5">
        <w:t>risk-related information.</w:t>
      </w:r>
      <w:r w:rsidR="003A547F" w:rsidRPr="004752C5">
        <w:t xml:space="preserve"> Unfortunately, </w:t>
      </w:r>
      <w:r w:rsidR="00E20F53" w:rsidRPr="00C45F28">
        <w:rPr>
          <w:u w:val="thick" w:color="00B050"/>
        </w:rPr>
        <w:t>t</w:t>
      </w:r>
      <w:r w:rsidR="006D6B73" w:rsidRPr="00C45F28">
        <w:rPr>
          <w:u w:val="thick" w:color="00B050"/>
        </w:rPr>
        <w:t>h</w:t>
      </w:r>
      <w:r w:rsidR="00BF6449" w:rsidRPr="00C45F28">
        <w:rPr>
          <w:u w:val="thick" w:color="00B050"/>
        </w:rPr>
        <w:t>ese</w:t>
      </w:r>
      <w:r w:rsidR="006D6B73" w:rsidRPr="00C45F28">
        <w:rPr>
          <w:u w:val="thick" w:color="00B050"/>
        </w:rPr>
        <w:t xml:space="preserve"> existing mainstream </w:t>
      </w:r>
      <w:r w:rsidR="002F6EDF" w:rsidRPr="00C45F28">
        <w:rPr>
          <w:u w:val="thick" w:color="00B050"/>
        </w:rPr>
        <w:t>auto</w:t>
      </w:r>
      <w:r w:rsidR="006D6B73" w:rsidRPr="00C45F28">
        <w:rPr>
          <w:u w:val="thick" w:color="00B050"/>
        </w:rPr>
        <w:t>encoders</w:t>
      </w:r>
      <w:r w:rsidR="009C7EBC" w:rsidRPr="00C45F28">
        <w:rPr>
          <w:u w:val="thick" w:color="00B050"/>
        </w:rPr>
        <w:t xml:space="preserve"> </w:t>
      </w:r>
      <w:r w:rsidR="00B24E30" w:rsidRPr="00C45F28">
        <w:rPr>
          <w:u w:val="thick" w:color="00B050"/>
        </w:rPr>
        <w:fldChar w:fldCharType="begin"/>
      </w:r>
      <w:r w:rsidR="002B4B51" w:rsidRPr="00C45F28">
        <w:rPr>
          <w:u w:val="thick" w:color="00B050"/>
        </w:rPr>
        <w:instrText xml:space="preserve"> ADDIN EN.CITE &lt;EndNote&gt;&lt;Cite&gt;&lt;Author&gt;Shao&lt;/Author&gt;&lt;Year&gt;2017&lt;/Year&gt;&lt;RecNum&gt;1798&lt;/RecNum&gt;&lt;DisplayText&gt;[16, 17]&lt;/DisplayText&gt;&lt;record&gt;&lt;rec-number&gt;1798&lt;/rec-number&gt;&lt;foreign-keys&gt;&lt;key app="EN" db-id="s0dtva2tk2fr58eae50peptwrdf95ev2s0vt" timestamp="1608710620"&gt;1798&lt;/key&gt;&lt;/foreign-keys&gt;&lt;ref-type name="Journal Article"&gt;17&lt;/ref-type&gt;&lt;contributors&gt;&lt;authors&gt;&lt;author&gt;Shao, Haidong&lt;/author&gt;&lt;author&gt;Jiang, Hongkai&lt;/author&gt;&lt;author&gt;Zhao, Huiwei&lt;/author&gt;&lt;author&gt;Wang, Fuan&lt;/author&gt;&lt;/authors&gt;&lt;/contributors&gt;&lt;titles&gt;&lt;title&gt;A novel deep autoencoder feature learning method for rotating machinery fault diagnosis&lt;/title&gt;&lt;secondary-title&gt;Mechanical Systems and Signal Processing&lt;/secondary-title&gt;&lt;/titles&gt;&lt;periodical&gt;&lt;full-title&gt;Mechanical Systems and Signal Processing&lt;/full-title&gt;&lt;/periodical&gt;&lt;pages&gt;187-204&lt;/pages&gt;&lt;volume&gt;95&lt;/volume&gt;&lt;dates&gt;&lt;year&gt;2017&lt;/year&gt;&lt;/dates&gt;&lt;isbn&gt;0888-3270&lt;/isbn&gt;&lt;urls&gt;&lt;/urls&gt;&lt;/record&gt;&lt;/Cite&gt;&lt;Cite&gt;&lt;Author&gt;Xiang&lt;/Author&gt;&lt;Year&gt;2019&lt;/Year&gt;&lt;RecNum&gt;1799&lt;/RecNum&gt;&lt;record&gt;&lt;rec-number&gt;1799&lt;/rec-number&gt;&lt;foreign-keys&gt;&lt;key app="EN" db-id="s0dtva2tk2fr58eae50peptwrdf95ev2s0vt" timestamp="1608710740"&gt;1799&lt;/key&gt;&lt;/foreign-keys&gt;&lt;ref-type name="Journal Article"&gt;17&lt;/ref-type&gt;&lt;contributors&gt;&lt;authors&gt;&lt;author&gt;Xiang, Zhou&lt;/author&gt;&lt;author&gt;Zhang, Xining&lt;/author&gt;&lt;author&gt;Zhang, Wenwen&lt;/author&gt;&lt;author&gt;Xia, Xinrui&lt;/author&gt;&lt;/authors&gt;&lt;/contributors&gt;&lt;titles&gt;&lt;title&gt;Fault diagnosis of rolling bearing under fluctuating speed and variable load based on TCO Spectrum and Stacking Auto-encoder&lt;/title&gt;&lt;secondary-title&gt;Measurement&lt;/secondary-title&gt;&lt;/titles&gt;&lt;periodical&gt;&lt;full-title&gt;Measurement&lt;/full-title&gt;&lt;/periodical&gt;&lt;pages&gt;162-174&lt;/pages&gt;&lt;volume&gt;138&lt;/volume&gt;&lt;dates&gt;&lt;year&gt;2019&lt;/year&gt;&lt;/dates&gt;&lt;isbn&gt;0263-2241&lt;/isbn&gt;&lt;urls&gt;&lt;/urls&gt;&lt;/record&gt;&lt;/Cite&gt;&lt;/EndNote&gt;</w:instrText>
      </w:r>
      <w:r w:rsidR="00B24E30" w:rsidRPr="00C45F28">
        <w:rPr>
          <w:u w:val="thick" w:color="00B050"/>
        </w:rPr>
        <w:fldChar w:fldCharType="separate"/>
      </w:r>
      <w:r w:rsidR="002B4B51" w:rsidRPr="00C45F28">
        <w:rPr>
          <w:noProof/>
          <w:u w:val="thick" w:color="00B050"/>
        </w:rPr>
        <w:t>[16, 17]</w:t>
      </w:r>
      <w:r w:rsidR="00B24E30" w:rsidRPr="00C45F28">
        <w:rPr>
          <w:u w:val="thick" w:color="00B050"/>
        </w:rPr>
        <w:fldChar w:fldCharType="end"/>
      </w:r>
      <w:r w:rsidR="006D6B73" w:rsidRPr="00D77631">
        <w:rPr>
          <w:u w:color="FF0000"/>
        </w:rPr>
        <w:t xml:space="preserve"> </w:t>
      </w:r>
      <w:r w:rsidR="006D6B73" w:rsidRPr="004752C5">
        <w:t xml:space="preserve">are not good at </w:t>
      </w:r>
      <w:r w:rsidR="006014BB" w:rsidRPr="004752C5">
        <w:t>processing</w:t>
      </w:r>
      <w:r w:rsidR="006D6B73" w:rsidRPr="004752C5">
        <w:t xml:space="preserve"> th</w:t>
      </w:r>
      <w:r w:rsidR="007F6C56">
        <w:t>e</w:t>
      </w:r>
      <w:r w:rsidR="006D6B73" w:rsidRPr="004752C5">
        <w:t xml:space="preserve"> t</w:t>
      </w:r>
      <w:r w:rsidR="00BF6449" w:rsidRPr="004752C5">
        <w:t>emporal</w:t>
      </w:r>
      <w:r w:rsidR="006D6B73" w:rsidRPr="004752C5">
        <w:t xml:space="preserve"> </w:t>
      </w:r>
      <w:r w:rsidR="00BF6449" w:rsidRPr="004752C5">
        <w:t>relationships</w:t>
      </w:r>
      <w:r w:rsidR="006D6B73" w:rsidRPr="004752C5">
        <w:t xml:space="preserve"> </w:t>
      </w:r>
      <w:r w:rsidR="00F7569A" w:rsidRPr="004752C5">
        <w:t xml:space="preserve">due to the </w:t>
      </w:r>
      <w:r w:rsidR="006D6B73" w:rsidRPr="004752C5">
        <w:t>limit</w:t>
      </w:r>
      <w:r w:rsidR="00F7569A" w:rsidRPr="004752C5">
        <w:t>ation</w:t>
      </w:r>
      <w:r w:rsidR="006D6B73" w:rsidRPr="004752C5">
        <w:t xml:space="preserve"> </w:t>
      </w:r>
      <w:r w:rsidR="00F7569A" w:rsidRPr="004752C5">
        <w:t>of</w:t>
      </w:r>
      <w:r w:rsidR="006D6B73" w:rsidRPr="004752C5">
        <w:t xml:space="preserve"> their non-recu</w:t>
      </w:r>
      <w:r w:rsidR="00BF6449" w:rsidRPr="004752C5">
        <w:t>rrent</w:t>
      </w:r>
      <w:r w:rsidR="006D6B73" w:rsidRPr="004752C5">
        <w:t xml:space="preserve"> architecture</w:t>
      </w:r>
      <w:r w:rsidR="00BF6449" w:rsidRPr="004752C5">
        <w:t>s</w:t>
      </w:r>
      <w:r w:rsidR="00631F15" w:rsidRPr="004752C5">
        <w:t>.</w:t>
      </w:r>
      <w:r w:rsidR="005D5DA2" w:rsidRPr="004752C5">
        <w:t xml:space="preserve"> Aiming at this limitation, in recent years, some scholars have tried to replace the traditional fully connected layer with </w:t>
      </w:r>
      <w:r w:rsidR="00EB39E6" w:rsidRPr="004752C5">
        <w:t>the</w:t>
      </w:r>
      <w:r w:rsidR="005D5DA2" w:rsidRPr="004752C5">
        <w:t xml:space="preserve"> recur</w:t>
      </w:r>
      <w:r w:rsidR="007D0DDA" w:rsidRPr="004752C5">
        <w:t>rent cell</w:t>
      </w:r>
      <w:r w:rsidR="005D5DA2" w:rsidRPr="004752C5">
        <w:t xml:space="preserve"> structure</w:t>
      </w:r>
      <w:r w:rsidR="007D0DDA" w:rsidRPr="004752C5">
        <w:t xml:space="preserve"> (like the long short-term memory)</w:t>
      </w:r>
      <w:r w:rsidR="005D5DA2" w:rsidRPr="004752C5">
        <w:t>, and then proposed a new architecture</w:t>
      </w:r>
      <w:r w:rsidR="00A74482" w:rsidRPr="004752C5">
        <w:t>, namely</w:t>
      </w:r>
      <w:r w:rsidR="005D5DA2" w:rsidRPr="004752C5">
        <w:t xml:space="preserve"> the recur</w:t>
      </w:r>
      <w:r w:rsidR="00355A8B" w:rsidRPr="004752C5">
        <w:t>rent</w:t>
      </w:r>
      <w:r w:rsidR="005D5DA2" w:rsidRPr="004752C5">
        <w:t xml:space="preserve"> autoencoder</w:t>
      </w:r>
      <w:r w:rsidR="00B830FF">
        <w:t xml:space="preserve"> (RA)</w:t>
      </w:r>
      <w:r w:rsidR="009C7EBC">
        <w:t xml:space="preserve"> </w:t>
      </w:r>
      <w:r w:rsidR="001C7D43">
        <w:fldChar w:fldCharType="begin"/>
      </w:r>
      <w:r w:rsidR="002B4B51">
        <w:instrText xml:space="preserve"> ADDIN EN.CITE &lt;EndNote&gt;&lt;Cite&gt;&lt;Author&gt;Yu&lt;/Author&gt;&lt;Year&gt;2019&lt;/Year&gt;&lt;RecNum&gt;1746&lt;/RecNum&gt;&lt;DisplayText&gt;[18]&lt;/DisplayText&gt;&lt;record&gt;&lt;rec-number&gt;1746&lt;/rec-number&gt;&lt;foreign-keys&gt;&lt;key app="EN" db-id="s0dtva2tk2fr58eae50peptwrdf95ev2s0vt" timestamp="1599967782"&gt;1746&lt;/key&gt;&lt;/foreign-keys&gt;&lt;ref-type name="Journal Article"&gt;17&lt;/ref-type&gt;&lt;contributors&gt;&lt;authors&gt;&lt;author&gt;Yu, Wennian&lt;/author&gt;&lt;author&gt;Kim, II Yong&lt;/author&gt;&lt;author&gt;Mechefske, Chris&lt;/author&gt;&lt;/authors&gt;&lt;/contributors&gt;&lt;titles&gt;&lt;title&gt;Remaining useful life estimation using a bidirectional recurrent neural network based autoencoder scheme&lt;/title&gt;&lt;secondary-title&gt;Mechanical Systems and Signal Processing&lt;/secondary-title&gt;&lt;/titles&gt;&lt;periodical&gt;&lt;full-title&gt;Mechanical Systems and Signal Processing&lt;/full-title&gt;&lt;/periodical&gt;&lt;pages&gt;764-780&lt;/pages&gt;&lt;volume&gt;129&lt;/volume&gt;&lt;dates&gt;&lt;year&gt;2019&lt;/year&gt;&lt;/dates&gt;&lt;isbn&gt;0888-3270&lt;/isbn&gt;&lt;urls&gt;&lt;/urls&gt;&lt;/record&gt;&lt;/Cite&gt;&lt;/EndNote&gt;</w:instrText>
      </w:r>
      <w:r w:rsidR="001C7D43">
        <w:fldChar w:fldCharType="separate"/>
      </w:r>
      <w:r w:rsidR="002B4B51">
        <w:rPr>
          <w:noProof/>
        </w:rPr>
        <w:t>[18]</w:t>
      </w:r>
      <w:r w:rsidR="001C7D43">
        <w:fldChar w:fldCharType="end"/>
      </w:r>
      <w:r w:rsidR="005D5DA2" w:rsidRPr="004752C5">
        <w:t>.</w:t>
      </w:r>
      <w:r w:rsidR="00447A53" w:rsidRPr="004752C5">
        <w:t xml:space="preserve"> </w:t>
      </w:r>
      <w:r w:rsidR="00972B24" w:rsidRPr="00FA6B80">
        <w:rPr>
          <w:color w:val="000000" w:themeColor="text1"/>
          <w:u w:val="thick" w:color="00B050"/>
        </w:rPr>
        <w:t>In theory</w:t>
      </w:r>
      <w:r w:rsidR="003B416B" w:rsidRPr="00FA6B80">
        <w:rPr>
          <w:color w:val="000000" w:themeColor="text1"/>
          <w:u w:val="thick" w:color="00B050"/>
        </w:rPr>
        <w:t xml:space="preserve">, </w:t>
      </w:r>
      <w:r w:rsidR="0067076B" w:rsidRPr="00FA6B80">
        <w:rPr>
          <w:color w:val="000000" w:themeColor="text1"/>
          <w:u w:val="thick" w:color="00B050"/>
        </w:rPr>
        <w:t xml:space="preserve">thanks to the capability on depicting the temporal characteristics, </w:t>
      </w:r>
      <w:r w:rsidR="003B416B" w:rsidRPr="00FA6B80">
        <w:rPr>
          <w:color w:val="000000" w:themeColor="text1"/>
          <w:u w:val="thick" w:color="00B050"/>
        </w:rPr>
        <w:t xml:space="preserve">the </w:t>
      </w:r>
      <w:r w:rsidR="00B9543B" w:rsidRPr="00FA6B80">
        <w:rPr>
          <w:color w:val="000000" w:themeColor="text1"/>
          <w:u w:val="thick" w:color="00B050"/>
        </w:rPr>
        <w:t xml:space="preserve">recurrent </w:t>
      </w:r>
      <w:r w:rsidR="007F1AE7" w:rsidRPr="00FA6B80">
        <w:rPr>
          <w:color w:val="000000" w:themeColor="text1"/>
          <w:u w:val="thick" w:color="00B050"/>
        </w:rPr>
        <w:t>architecture</w:t>
      </w:r>
      <w:r w:rsidR="003B416B" w:rsidRPr="00FA6B80">
        <w:rPr>
          <w:color w:val="000000" w:themeColor="text1"/>
          <w:u w:val="thick" w:color="00B050"/>
        </w:rPr>
        <w:t xml:space="preserve"> </w:t>
      </w:r>
      <w:r w:rsidR="000A43B5" w:rsidRPr="00FA6B80">
        <w:rPr>
          <w:color w:val="000000" w:themeColor="text1"/>
          <w:u w:val="thick" w:color="00B050"/>
        </w:rPr>
        <w:t>can achieve more complete information fusion</w:t>
      </w:r>
      <w:r w:rsidR="008C5D73" w:rsidRPr="00FA6B80">
        <w:rPr>
          <w:color w:val="000000" w:themeColor="text1"/>
          <w:u w:val="thick" w:color="00B050"/>
        </w:rPr>
        <w:t xml:space="preserve"> compared with the </w:t>
      </w:r>
      <w:r w:rsidR="00321341" w:rsidRPr="00FA6B80">
        <w:rPr>
          <w:color w:val="000000" w:themeColor="text1"/>
          <w:u w:val="thick" w:color="00B050"/>
        </w:rPr>
        <w:t>non</w:t>
      </w:r>
      <w:r w:rsidR="008C5D73" w:rsidRPr="00FA6B80">
        <w:rPr>
          <w:color w:val="000000" w:themeColor="text1"/>
          <w:u w:val="thick" w:color="00B050"/>
        </w:rPr>
        <w:t>recurre</w:t>
      </w:r>
      <w:r w:rsidR="00321341" w:rsidRPr="00FA6B80">
        <w:rPr>
          <w:color w:val="000000" w:themeColor="text1"/>
          <w:u w:val="thick" w:color="00B050"/>
        </w:rPr>
        <w:t>nt ones</w:t>
      </w:r>
      <w:r w:rsidR="005A2287" w:rsidRPr="00FA6B80">
        <w:rPr>
          <w:u w:val="thick" w:color="00B050"/>
        </w:rPr>
        <w:t>.</w:t>
      </w:r>
      <w:r w:rsidR="00227087" w:rsidRPr="004752C5">
        <w:t xml:space="preserve"> However, in practice, due to the ‘hard’ fusion strategy, </w:t>
      </w:r>
      <w:r w:rsidR="00DE3452" w:rsidRPr="004752C5">
        <w:t xml:space="preserve">the </w:t>
      </w:r>
      <w:r w:rsidR="00B26341" w:rsidRPr="004752C5">
        <w:t>existing</w:t>
      </w:r>
      <w:r w:rsidR="00227087" w:rsidRPr="004752C5">
        <w:t xml:space="preserve"> </w:t>
      </w:r>
      <w:r w:rsidR="00B9543B" w:rsidRPr="004752C5">
        <w:t xml:space="preserve">recurrent </w:t>
      </w:r>
      <w:r w:rsidR="009E6E13" w:rsidRPr="007663E1">
        <w:rPr>
          <w:u w:val="thick" w:color="00B050"/>
        </w:rPr>
        <w:t>architecture</w:t>
      </w:r>
      <w:r w:rsidR="00210341" w:rsidRPr="007663E1">
        <w:rPr>
          <w:u w:val="thick" w:color="00B050"/>
        </w:rPr>
        <w:t>s</w:t>
      </w:r>
      <w:r w:rsidR="00227087" w:rsidRPr="004752C5">
        <w:t xml:space="preserve"> </w:t>
      </w:r>
      <w:r w:rsidR="00A135B9" w:rsidRPr="004752C5">
        <w:t>generally</w:t>
      </w:r>
      <w:r w:rsidR="00227087" w:rsidRPr="004752C5">
        <w:t xml:space="preserve"> suffer from the vanishing gradient and cannot achieve </w:t>
      </w:r>
      <w:r w:rsidR="00640360" w:rsidRPr="004752C5">
        <w:t>the satisfied</w:t>
      </w:r>
      <w:r w:rsidR="00227087" w:rsidRPr="004752C5">
        <w:t xml:space="preserve"> performance</w:t>
      </w:r>
      <w:r w:rsidR="00640360" w:rsidRPr="004752C5">
        <w:t xml:space="preserve"> on temporal fusion, which is also a </w:t>
      </w:r>
      <w:r w:rsidR="00F418FF" w:rsidRPr="004752C5">
        <w:t xml:space="preserve">key </w:t>
      </w:r>
      <w:r w:rsidR="00640360" w:rsidRPr="004752C5">
        <w:t>issue</w:t>
      </w:r>
      <w:r w:rsidR="00B21CF8">
        <w:t xml:space="preserve"> </w:t>
      </w:r>
      <w:r w:rsidR="00640360" w:rsidRPr="004752C5">
        <w:t>that need</w:t>
      </w:r>
      <w:r w:rsidR="00856DDE">
        <w:t>s</w:t>
      </w:r>
      <w:r w:rsidR="00640360" w:rsidRPr="004752C5">
        <w:t xml:space="preserve"> to be addresse</w:t>
      </w:r>
      <w:r w:rsidR="000D5F2E" w:rsidRPr="004752C5">
        <w:t>d</w:t>
      </w:r>
      <w:r w:rsidR="00227087" w:rsidRPr="00227087">
        <w:t>.</w:t>
      </w:r>
    </w:p>
    <w:p w14:paraId="5609ADD9" w14:textId="77777777" w:rsidR="003914AF" w:rsidRDefault="00F06166" w:rsidP="00DB5D38">
      <w:pPr>
        <w:pStyle w:val="af2"/>
      </w:pPr>
      <w:r w:rsidRPr="008B10E3">
        <w:rPr>
          <w:u w:val="thick" w:color="00B0F0"/>
        </w:rPr>
        <w:t>The second one</w:t>
      </w:r>
      <w:r>
        <w:t xml:space="preserve"> is how to evaluate the </w:t>
      </w:r>
      <w:r w:rsidR="008A2E10">
        <w:t>preliminary</w:t>
      </w:r>
      <w:r>
        <w:t xml:space="preserve"> </w:t>
      </w:r>
      <w:r w:rsidR="008A2E10" w:rsidRPr="008A2E10">
        <w:t>hierarchical</w:t>
      </w:r>
      <w:r w:rsidR="008A2E10">
        <w:t xml:space="preserve"> </w:t>
      </w:r>
      <w:r>
        <w:t xml:space="preserve">risk </w:t>
      </w:r>
      <w:r w:rsidR="0025360D">
        <w:t xml:space="preserve">timely </w:t>
      </w:r>
      <w:r>
        <w:t>for complicated UAVs.</w:t>
      </w:r>
    </w:p>
    <w:p w14:paraId="6ED28501" w14:textId="7EFBB1BF" w:rsidR="006D5C0E" w:rsidRDefault="00F06166" w:rsidP="006D5C0E">
      <w:pPr>
        <w:pStyle w:val="af2"/>
      </w:pPr>
      <w:r>
        <w:t xml:space="preserve">The UAV is </w:t>
      </w:r>
      <w:r w:rsidR="00856DDE" w:rsidRPr="007A7383">
        <w:rPr>
          <w:u w:val="thick" w:color="C00000"/>
        </w:rPr>
        <w:t>a</w:t>
      </w:r>
      <w:r>
        <w:t xml:space="preserve"> complex system with various components, and it is almost impossible to </w:t>
      </w:r>
      <w:r w:rsidR="001025B0">
        <w:t>directly</w:t>
      </w:r>
      <w:r>
        <w:t xml:space="preserve"> describe the relationships between the massive CM data and the </w:t>
      </w:r>
      <w:r w:rsidR="004B15D6">
        <w:t>hierarchical</w:t>
      </w:r>
      <w:r>
        <w:t xml:space="preserve"> risk of UAV</w:t>
      </w:r>
      <w:r w:rsidR="0067763C">
        <w:t>s</w:t>
      </w:r>
      <w:r>
        <w:t xml:space="preserve"> through a precise mathematical model.</w:t>
      </w:r>
      <w:r>
        <w:rPr>
          <w:rFonts w:hint="eastAsia"/>
        </w:rPr>
        <w:t xml:space="preserve"> </w:t>
      </w:r>
      <w:r w:rsidR="007A3BD3" w:rsidRPr="003E1FCD">
        <w:rPr>
          <w:u w:val="thick" w:color="00B050"/>
        </w:rPr>
        <w:t>In such circumstance</w:t>
      </w:r>
      <w:r w:rsidR="00856DDE">
        <w:rPr>
          <w:u w:val="thick" w:color="00B050"/>
        </w:rPr>
        <w:t>s</w:t>
      </w:r>
      <w:r w:rsidR="007A3BD3" w:rsidRPr="003E1FCD">
        <w:rPr>
          <w:u w:val="thick" w:color="00B050"/>
        </w:rPr>
        <w:t>, fuzzy comprehensive evaluation (FCE)</w:t>
      </w:r>
      <w:r w:rsidR="00B401D4" w:rsidRPr="003E1FCD">
        <w:rPr>
          <w:u w:val="thick" w:color="00B050"/>
        </w:rPr>
        <w:t xml:space="preserve"> </w:t>
      </w:r>
      <w:r w:rsidR="0096541A" w:rsidRPr="003E1FCD">
        <w:rPr>
          <w:u w:val="thick" w:color="00B050"/>
        </w:rPr>
        <w:fldChar w:fldCharType="begin"/>
      </w:r>
      <w:r w:rsidR="0096541A" w:rsidRPr="003E1FCD">
        <w:rPr>
          <w:u w:val="thick" w:color="00B050"/>
        </w:rPr>
        <w:instrText xml:space="preserve"> ADDIN EN.CITE &lt;EndNote&gt;&lt;Cite&gt;&lt;Author&gt;Chen&lt;/Author&gt;&lt;Year&gt;2015&lt;/Year&gt;&lt;RecNum&gt;1503&lt;/RecNum&gt;&lt;DisplayText&gt;[19]&lt;/DisplayText&gt;&lt;record&gt;&lt;rec-number&gt;1503&lt;/rec-number&gt;&lt;foreign-keys&gt;&lt;key app="EN" db-id="s0dtva2tk2fr58eae50peptwrdf95ev2s0vt" timestamp="1581062200"&gt;1503&lt;/key&gt;&lt;/foreign-keys&gt;&lt;ref-type name="Journal Article"&gt;17&lt;/ref-type&gt;&lt;contributors&gt;&lt;authors&gt;&lt;author&gt;Chen, Jeng-Fung&lt;/author&gt;&lt;author&gt;Hsieh, Ho-Nien&lt;/author&gt;&lt;author&gt;Do, Quang Hung&lt;/author&gt;&lt;/authors&gt;&lt;/contributors&gt;&lt;titles&gt;&lt;title&gt;Evaluating teaching performance based on fuzzy AHP and comprehensive evaluation approach&lt;/title&gt;&lt;secondary-title&gt;Applied Soft Computing&lt;/secondary-title&gt;&lt;/titles&gt;&lt;periodical&gt;&lt;full-title&gt;Applied Soft Computing&lt;/full-title&gt;&lt;/periodical&gt;&lt;pages&gt;100-108&lt;/pages&gt;&lt;volume&gt;28&lt;/volume&gt;&lt;dates&gt;&lt;year&gt;2015&lt;/year&gt;&lt;/dates&gt;&lt;isbn&gt;1568-4946&lt;/isbn&gt;&lt;urls&gt;&lt;/urls&gt;&lt;/record&gt;&lt;/Cite&gt;&lt;/EndNote&gt;</w:instrText>
      </w:r>
      <w:r w:rsidR="0096541A" w:rsidRPr="003E1FCD">
        <w:rPr>
          <w:u w:val="thick" w:color="00B050"/>
        </w:rPr>
        <w:fldChar w:fldCharType="separate"/>
      </w:r>
      <w:r w:rsidR="0096541A" w:rsidRPr="003E1FCD">
        <w:rPr>
          <w:noProof/>
          <w:u w:val="thick" w:color="00B050"/>
        </w:rPr>
        <w:t>[19]</w:t>
      </w:r>
      <w:r w:rsidR="0096541A" w:rsidRPr="003E1FCD">
        <w:rPr>
          <w:u w:val="thick" w:color="00B050"/>
        </w:rPr>
        <w:fldChar w:fldCharType="end"/>
      </w:r>
      <w:r w:rsidR="003657CF" w:rsidRPr="003E1FCD">
        <w:rPr>
          <w:u w:val="thick" w:color="00B050"/>
        </w:rPr>
        <w:t xml:space="preserve"> </w:t>
      </w:r>
      <w:r w:rsidR="009443C4" w:rsidRPr="003E1FCD">
        <w:rPr>
          <w:u w:val="thick" w:color="00B050"/>
        </w:rPr>
        <w:t>developing from the fuzzy theory</w:t>
      </w:r>
      <w:r w:rsidR="005E3CFA" w:rsidRPr="003E1FCD">
        <w:rPr>
          <w:u w:val="thick" w:color="00B050"/>
        </w:rPr>
        <w:t xml:space="preserve"> provides </w:t>
      </w:r>
      <w:r w:rsidR="0071785C" w:rsidRPr="003E1FCD">
        <w:rPr>
          <w:u w:val="thick" w:color="00B050"/>
        </w:rPr>
        <w:t>new</w:t>
      </w:r>
      <w:r w:rsidR="00891235" w:rsidRPr="003E1FCD">
        <w:rPr>
          <w:u w:val="thick" w:color="00B050"/>
        </w:rPr>
        <w:t xml:space="preserve"> </w:t>
      </w:r>
      <w:r w:rsidR="005E3CFA" w:rsidRPr="003E1FCD">
        <w:rPr>
          <w:u w:val="thick" w:color="00B050"/>
        </w:rPr>
        <w:t>idea</w:t>
      </w:r>
      <w:r w:rsidR="0071785C" w:rsidRPr="003E1FCD">
        <w:rPr>
          <w:u w:val="thick" w:color="00B050"/>
        </w:rPr>
        <w:t>s</w:t>
      </w:r>
      <w:r w:rsidR="0092203F" w:rsidRPr="003E1FCD">
        <w:rPr>
          <w:u w:val="thick" w:color="00B050"/>
        </w:rPr>
        <w:t>.</w:t>
      </w:r>
      <w:r w:rsidR="00351D54" w:rsidRPr="003E1FCD">
        <w:rPr>
          <w:u w:val="thick" w:color="00B050"/>
        </w:rPr>
        <w:t xml:space="preserve"> </w:t>
      </w:r>
      <w:r w:rsidR="00286FC9" w:rsidRPr="00407227">
        <w:rPr>
          <w:u w:val="thick" w:color="00B050"/>
        </w:rPr>
        <w:t>It</w:t>
      </w:r>
      <w:r w:rsidR="009443C4" w:rsidRPr="00407227">
        <w:rPr>
          <w:u w:val="thick" w:color="00B050"/>
        </w:rPr>
        <w:t xml:space="preserve"> </w:t>
      </w:r>
      <w:r w:rsidR="00D2164A" w:rsidRPr="00407227">
        <w:rPr>
          <w:u w:val="thick" w:color="00B050"/>
        </w:rPr>
        <w:t>is suitable to describe the complex objects</w:t>
      </w:r>
      <w:r w:rsidR="009F332B" w:rsidRPr="00407227">
        <w:rPr>
          <w:u w:val="thick" w:color="00B050"/>
        </w:rPr>
        <w:t xml:space="preserve"> by using the multi-level evaluating index (EI) system under the vagueness and uncertainties,</w:t>
      </w:r>
      <w:r w:rsidR="006D58AC" w:rsidRPr="00407227">
        <w:rPr>
          <w:u w:val="thick" w:color="00B050"/>
        </w:rPr>
        <w:t xml:space="preserve"> </w:t>
      </w:r>
      <w:r w:rsidR="001623C5" w:rsidRPr="00D45421">
        <w:rPr>
          <w:u w:val="thick" w:color="00B050"/>
        </w:rPr>
        <w:t xml:space="preserve">which has been widely applied to implement risk assessment for many complex </w:t>
      </w:r>
      <w:r w:rsidR="006603F9" w:rsidRPr="00D45421">
        <w:rPr>
          <w:u w:val="thick" w:color="00B050"/>
        </w:rPr>
        <w:t>object</w:t>
      </w:r>
      <w:r w:rsidR="001623C5" w:rsidRPr="00D45421">
        <w:rPr>
          <w:u w:val="thick" w:color="00B050"/>
        </w:rPr>
        <w:t xml:space="preserve">s, such as the </w:t>
      </w:r>
      <w:r w:rsidR="006603F9" w:rsidRPr="00D45421">
        <w:rPr>
          <w:u w:val="thick" w:color="00B050"/>
        </w:rPr>
        <w:t>autonomous underwater vehicles</w:t>
      </w:r>
      <w:r w:rsidR="00B401D4" w:rsidRPr="00D45421">
        <w:rPr>
          <w:u w:val="thick" w:color="00B050"/>
        </w:rPr>
        <w:t xml:space="preserve"> </w:t>
      </w:r>
      <w:r w:rsidR="008C747A" w:rsidRPr="00D45421">
        <w:rPr>
          <w:u w:val="thick" w:color="00B050"/>
        </w:rPr>
        <w:fldChar w:fldCharType="begin"/>
      </w:r>
      <w:r w:rsidR="0096541A" w:rsidRPr="00D45421">
        <w:rPr>
          <w:u w:val="thick" w:color="00B050"/>
        </w:rPr>
        <w:instrText xml:space="preserve"> ADDIN EN.CITE &lt;EndNote&gt;&lt;Cite&gt;&lt;Author&gt;Liu&lt;/Author&gt;&lt;Year&gt;2014&lt;/Year&gt;&lt;RecNum&gt;1498&lt;/RecNum&gt;&lt;DisplayText&gt;[20]&lt;/DisplayText&gt;&lt;record&gt;&lt;rec-number&gt;1498&lt;/rec-number&gt;&lt;foreign-keys&gt;&lt;key app="EN" db-id="s0dtva2tk2fr58eae50peptwrdf95ev2s0vt" timestamp="1581061248"&gt;1498&lt;/key&gt;&lt;/foreign-keys&gt;&lt;ref-type name="Journal Article"&gt;17&lt;/ref-type&gt;&lt;contributors&gt;&lt;authors&gt;&lt;author&gt;Liu, Yuhong&lt;/author&gt;&lt;author&gt;Fang, Pingping&lt;/author&gt;&lt;author&gt;Bian, Dongdong&lt;/author&gt;&lt;author&gt;Zhang, Hongwei&lt;/author&gt;&lt;author&gt;Wang, Shuxin&lt;/author&gt;&lt;/authors&gt;&lt;/contributors&gt;&lt;titles&gt;&lt;title&gt;Fuzzy comprehensive evaluation for the motion performance of autonomous underwater vehicles&lt;/title&gt;&lt;secondary-title&gt;Ocean Engineering&lt;/secondary-title&gt;&lt;/titles&gt;&lt;periodical&gt;&lt;full-title&gt;Ocean Engineering&lt;/full-title&gt;&lt;/periodical&gt;&lt;pages&gt;568-577&lt;/pages&gt;&lt;volume&gt;88&lt;/volume&gt;&lt;dates&gt;&lt;year&gt;2014&lt;/year&gt;&lt;/dates&gt;&lt;isbn&gt;0029-8018&lt;/isbn&gt;&lt;urls&gt;&lt;/urls&gt;&lt;/record&gt;&lt;/Cite&gt;&lt;/EndNote&gt;</w:instrText>
      </w:r>
      <w:r w:rsidR="008C747A" w:rsidRPr="00D45421">
        <w:rPr>
          <w:u w:val="thick" w:color="00B050"/>
        </w:rPr>
        <w:fldChar w:fldCharType="separate"/>
      </w:r>
      <w:r w:rsidR="0096541A" w:rsidRPr="00D45421">
        <w:rPr>
          <w:noProof/>
          <w:u w:val="thick" w:color="00B050"/>
        </w:rPr>
        <w:t>[20]</w:t>
      </w:r>
      <w:r w:rsidR="008C747A" w:rsidRPr="00D45421">
        <w:rPr>
          <w:u w:val="thick" w:color="00B050"/>
        </w:rPr>
        <w:fldChar w:fldCharType="end"/>
      </w:r>
      <w:r w:rsidR="008C747A" w:rsidRPr="00D45421">
        <w:rPr>
          <w:u w:val="thick" w:color="00B050"/>
        </w:rPr>
        <w:t xml:space="preserve">, </w:t>
      </w:r>
      <w:r w:rsidR="006A38D0" w:rsidRPr="00D45421">
        <w:rPr>
          <w:u w:val="thick" w:color="00B050"/>
        </w:rPr>
        <w:t>ocean observing equipment</w:t>
      </w:r>
      <w:r w:rsidR="008F23EB" w:rsidRPr="00D45421">
        <w:rPr>
          <w:u w:val="thick" w:color="00B050"/>
        </w:rPr>
        <w:t xml:space="preserve"> </w:t>
      </w:r>
      <w:r w:rsidR="006A38D0" w:rsidRPr="00D45421">
        <w:rPr>
          <w:u w:val="thick" w:color="00B050"/>
        </w:rPr>
        <w:fldChar w:fldCharType="begin"/>
      </w:r>
      <w:r w:rsidR="0096541A" w:rsidRPr="00D45421">
        <w:rPr>
          <w:u w:val="thick" w:color="00B050"/>
        </w:rPr>
        <w:instrText xml:space="preserve"> ADDIN EN.CITE &lt;EndNote&gt;&lt;Cite&gt;&lt;Author&gt;Wang&lt;/Author&gt;&lt;Year&gt;2015&lt;/Year&gt;&lt;RecNum&gt;1793&lt;/RecNum&gt;&lt;DisplayText&gt;[21]&lt;/DisplayText&gt;&lt;record&gt;&lt;rec-number&gt;1793&lt;/rec-number&gt;&lt;foreign-keys&gt;&lt;key app="EN" db-id="s0dtva2tk2fr58eae50peptwrdf95ev2s0vt" timestamp="1608384937"&gt;1793&lt;/key&gt;&lt;/foreign-keys&gt;&lt;ref-type name="Journal Article"&gt;17&lt;/ref-type&gt;&lt;contributors&gt;&lt;authors&gt;&lt;author&gt;Wang, Yi&lt;/author&gt;&lt;author&gt;Li, Yan&lt;/author&gt;&lt;author&gt;Liu, Wei&lt;/author&gt;&lt;author&gt;Gao, Yanbo&lt;/author&gt;&lt;/authors&gt;&lt;/contributors&gt;&lt;titles&gt;&lt;title&gt;Assessing operational ocean observing equipment (OOOE) based on the fuzzy comprehensive evaluation method&lt;/title&gt;&lt;secondary-title&gt;Ocean Engineering&lt;/secondary-title&gt;&lt;/titles&gt;&lt;periodical&gt;&lt;full-title&gt;Ocean Engineering&lt;/full-title&gt;&lt;/periodical&gt;&lt;pages&gt;54-59&lt;/pages&gt;&lt;volume&gt;107&lt;/volume&gt;&lt;dates&gt;&lt;year&gt;2015&lt;/year&gt;&lt;/dates&gt;&lt;isbn&gt;0029-8018&lt;/isbn&gt;&lt;urls&gt;&lt;/urls&gt;&lt;/record&gt;&lt;/Cite&gt;&lt;/EndNote&gt;</w:instrText>
      </w:r>
      <w:r w:rsidR="006A38D0" w:rsidRPr="00D45421">
        <w:rPr>
          <w:u w:val="thick" w:color="00B050"/>
        </w:rPr>
        <w:fldChar w:fldCharType="separate"/>
      </w:r>
      <w:r w:rsidR="0096541A" w:rsidRPr="00D45421">
        <w:rPr>
          <w:noProof/>
          <w:u w:val="thick" w:color="00B050"/>
        </w:rPr>
        <w:t>[21]</w:t>
      </w:r>
      <w:r w:rsidR="006A38D0" w:rsidRPr="00D45421">
        <w:rPr>
          <w:u w:val="thick" w:color="00B050"/>
        </w:rPr>
        <w:fldChar w:fldCharType="end"/>
      </w:r>
      <w:r w:rsidR="006A38D0" w:rsidRPr="00D45421">
        <w:rPr>
          <w:u w:val="thick" w:color="00B050"/>
        </w:rPr>
        <w:t xml:space="preserve">, </w:t>
      </w:r>
      <w:r w:rsidR="006A38D0" w:rsidRPr="00D45421">
        <w:rPr>
          <w:rFonts w:hint="eastAsia"/>
          <w:u w:val="thick" w:color="00B050"/>
        </w:rPr>
        <w:t>tra</w:t>
      </w:r>
      <w:r w:rsidR="006A38D0" w:rsidRPr="00D45421">
        <w:rPr>
          <w:u w:val="thick" w:color="00B050"/>
        </w:rPr>
        <w:t>ffic</w:t>
      </w:r>
      <w:r w:rsidR="008F23EB" w:rsidRPr="00D45421">
        <w:rPr>
          <w:u w:val="thick" w:color="00B050"/>
        </w:rPr>
        <w:t xml:space="preserve"> </w:t>
      </w:r>
      <w:r w:rsidR="009027DD" w:rsidRPr="00D45421">
        <w:rPr>
          <w:u w:val="thick" w:color="00B050"/>
        </w:rPr>
        <w:fldChar w:fldCharType="begin"/>
      </w:r>
      <w:r w:rsidR="0096541A" w:rsidRPr="00D45421">
        <w:rPr>
          <w:u w:val="thick" w:color="00B050"/>
        </w:rPr>
        <w:instrText xml:space="preserve"> ADDIN EN.CITE &lt;EndNote&gt;&lt;Cite&gt;&lt;Author&gt;Liu&lt;/Author&gt;&lt;Year&gt;2017&lt;/Year&gt;&lt;RecNum&gt;1800&lt;/RecNum&gt;&lt;DisplayText&gt;[22]&lt;/DisplayText&gt;&lt;record&gt;&lt;rec-number&gt;1800&lt;/rec-number&gt;&lt;foreign-keys&gt;&lt;key app="EN" db-id="s0dtva2tk2fr58eae50peptwrdf95ev2s0vt" timestamp="1608731598"&gt;1800&lt;/key&gt;&lt;/foreign-keys&gt;&lt;ref-type name="Journal Article"&gt;17&lt;/ref-type&gt;&lt;contributors&gt;&lt;authors&gt;&lt;author&gt;Liu, Yaolong&lt;/author&gt;&lt;author&gt;Huang, Xiaoli&lt;/author&gt;&lt;author&gt;Duan, Jin&lt;/author&gt;&lt;author&gt;Zhang, Huaming&lt;/author&gt;&lt;/authors&gt;&lt;/contributors&gt;&lt;titles&gt;&lt;title&gt;The assessment of traffic accident risk based on grey relational analysis and fuzzy comprehensive evaluation method&lt;/title&gt;&lt;secondary-title&gt;Natural hazards&lt;/secondary-title&gt;&lt;/titles&gt;&lt;periodical&gt;&lt;full-title&gt;Natural Hazards&lt;/full-title&gt;&lt;/periodical&gt;&lt;pages&gt;1409-1422&lt;/pages&gt;&lt;volume&gt;88&lt;/volume&gt;&lt;number&gt;3&lt;/number&gt;&lt;dates&gt;&lt;year&gt;2017&lt;/year&gt;&lt;/dates&gt;&lt;isbn&gt;0921-030X&lt;/isbn&gt;&lt;urls&gt;&lt;/urls&gt;&lt;/record&gt;&lt;/Cite&gt;&lt;/EndNote&gt;</w:instrText>
      </w:r>
      <w:r w:rsidR="009027DD" w:rsidRPr="00D45421">
        <w:rPr>
          <w:u w:val="thick" w:color="00B050"/>
        </w:rPr>
        <w:fldChar w:fldCharType="separate"/>
      </w:r>
      <w:r w:rsidR="0096541A" w:rsidRPr="00D45421">
        <w:rPr>
          <w:noProof/>
          <w:u w:val="thick" w:color="00B050"/>
        </w:rPr>
        <w:t>[22]</w:t>
      </w:r>
      <w:r w:rsidR="009027DD" w:rsidRPr="00D45421">
        <w:rPr>
          <w:u w:val="thick" w:color="00B050"/>
        </w:rPr>
        <w:fldChar w:fldCharType="end"/>
      </w:r>
      <w:r w:rsidR="006A38D0" w:rsidRPr="00D45421">
        <w:rPr>
          <w:u w:val="thick" w:color="00B050"/>
        </w:rPr>
        <w:t xml:space="preserve">, </w:t>
      </w:r>
      <w:r w:rsidR="0096541A" w:rsidRPr="00D45421">
        <w:rPr>
          <w:u w:val="thick" w:color="00B050"/>
        </w:rPr>
        <w:t>construction project</w:t>
      </w:r>
      <w:r w:rsidR="008F23EB" w:rsidRPr="00D45421">
        <w:rPr>
          <w:u w:val="thick" w:color="00B050"/>
        </w:rPr>
        <w:t xml:space="preserve"> </w:t>
      </w:r>
      <w:r w:rsidR="0096541A" w:rsidRPr="00D45421">
        <w:rPr>
          <w:u w:val="thick" w:color="00B050"/>
        </w:rPr>
        <w:fldChar w:fldCharType="begin"/>
      </w:r>
      <w:r w:rsidR="00C53373" w:rsidRPr="00D45421">
        <w:rPr>
          <w:u w:val="thick" w:color="00B050"/>
        </w:rPr>
        <w:instrText xml:space="preserve"> ADDIN EN.CITE &lt;EndNote&gt;&lt;Cite&gt;&lt;Author&gt;Gebrehiwet&lt;/Author&gt;&lt;Year&gt;2019&lt;/Year&gt;&lt;RecNum&gt;1802&lt;/RecNum&gt;&lt;DisplayText&gt;[23]&lt;/DisplayText&gt;&lt;record&gt;&lt;rec-number&gt;1802&lt;/rec-number&gt;&lt;foreign-keys&gt;&lt;key app="EN" db-id="s0dtva2tk2fr58eae50peptwrdf95ev2s0vt" timestamp="1608731697"&gt;1802&lt;/key&gt;&lt;/foreign-keys&gt;&lt;ref-type name="Journal Article"&gt;17&lt;/ref-type&gt;&lt;contributors&gt;&lt;authors&gt;&lt;author&gt;Gebrehiwet, Tsegay&lt;/author&gt;&lt;author&gt;Luo, Hanbin&lt;/author&gt;&lt;/authors&gt;&lt;/contributors&gt;&lt;titles&gt;&lt;title&gt;Risk level evaluation on construction project lifecycle using fuzzy comprehensive evaluation and TOPSIS&lt;/title&gt;&lt;secondary-title&gt;Symmetry&lt;/secondary-title&gt;&lt;/titles&gt;&lt;periodical&gt;&lt;full-title&gt;Symmetry&lt;/full-title&gt;&lt;/periodical&gt;&lt;pages&gt;12&lt;/pages&gt;&lt;volume&gt;11&lt;/volume&gt;&lt;number&gt;1&lt;/number&gt;&lt;dates&gt;&lt;year&gt;2019&lt;/year&gt;&lt;/dates&gt;&lt;urls&gt;&lt;/urls&gt;&lt;/record&gt;&lt;/Cite&gt;&lt;/EndNote&gt;</w:instrText>
      </w:r>
      <w:r w:rsidR="0096541A" w:rsidRPr="00D45421">
        <w:rPr>
          <w:u w:val="thick" w:color="00B050"/>
        </w:rPr>
        <w:fldChar w:fldCharType="separate"/>
      </w:r>
      <w:r w:rsidR="00C53373" w:rsidRPr="00D45421">
        <w:rPr>
          <w:noProof/>
          <w:u w:val="thick" w:color="00B050"/>
        </w:rPr>
        <w:t>[23]</w:t>
      </w:r>
      <w:r w:rsidR="0096541A" w:rsidRPr="00D45421">
        <w:rPr>
          <w:u w:val="thick" w:color="00B050"/>
        </w:rPr>
        <w:fldChar w:fldCharType="end"/>
      </w:r>
      <w:r w:rsidR="006A38D0" w:rsidRPr="00D45421">
        <w:rPr>
          <w:u w:val="thick" w:color="00B050"/>
        </w:rPr>
        <w:t xml:space="preserve">, </w:t>
      </w:r>
      <w:r w:rsidR="00B24E30" w:rsidRPr="00D45421">
        <w:rPr>
          <w:u w:val="thick" w:color="00B050"/>
        </w:rPr>
        <w:t xml:space="preserve">and </w:t>
      </w:r>
      <w:r w:rsidR="0096541A" w:rsidRPr="00D45421">
        <w:rPr>
          <w:u w:val="thick" w:color="00B050"/>
        </w:rPr>
        <w:t>seawater desalination project</w:t>
      </w:r>
      <w:r w:rsidR="00B401D4" w:rsidRPr="00D45421">
        <w:rPr>
          <w:u w:val="thick" w:color="00B050"/>
        </w:rPr>
        <w:t xml:space="preserve"> </w:t>
      </w:r>
      <w:r w:rsidR="0096541A" w:rsidRPr="00D45421">
        <w:rPr>
          <w:u w:val="thick" w:color="00B050"/>
        </w:rPr>
        <w:fldChar w:fldCharType="begin"/>
      </w:r>
      <w:r w:rsidR="00C53373" w:rsidRPr="00D45421">
        <w:rPr>
          <w:u w:val="thick" w:color="00B050"/>
        </w:rPr>
        <w:instrText xml:space="preserve"> ADDIN EN.CITE &lt;EndNote&gt;&lt;Cite&gt;&lt;Author&gt;Zhang&lt;/Author&gt;&lt;Year&gt;2020&lt;/Year&gt;&lt;RecNum&gt;1801&lt;/RecNum&gt;&lt;DisplayText&gt;[24]&lt;/DisplayText&gt;&lt;record&gt;&lt;rec-number&gt;1801&lt;/rec-number&gt;&lt;foreign-keys&gt;&lt;key app="EN" db-id="s0dtva2tk2fr58eae50peptwrdf95ev2s0vt" timestamp="1608731655"&gt;1801&lt;/key&gt;&lt;/foreign-keys&gt;&lt;ref-type name="Journal Article"&gt;17&lt;/ref-type&gt;&lt;contributors&gt;&lt;authors&gt;&lt;author&gt;Zhang, Yin&lt;/author&gt;&lt;author&gt;Wang, Ruihao&lt;/author&gt;&lt;author&gt;Huang, Pengfei&lt;/author&gt;&lt;author&gt;Wang, Xiaoli&lt;/author&gt;&lt;author&gt;Wang, Shenghui&lt;/author&gt;&lt;/authors&gt;&lt;/contributors&gt;&lt;titles&gt;&lt;title&gt;Risk evaluation of large-scale seawater desalination projects based on an integrated fuzzy comprehensive evaluation and analytic hierarchy process method&lt;/title&gt;&lt;secondary-title&gt;Desalination&lt;/secondary-title&gt;&lt;/titles&gt;&lt;periodical&gt;&lt;full-title&gt;Desalination&lt;/full-title&gt;&lt;/periodical&gt;&lt;pages&gt;114286&lt;/pages&gt;&lt;volume&gt;478&lt;/volume&gt;&lt;dates&gt;&lt;year&gt;2020&lt;/year&gt;&lt;/dates&gt;&lt;isbn&gt;0011-9164&lt;/isbn&gt;&lt;urls&gt;&lt;/urls&gt;&lt;/record&gt;&lt;/Cite&gt;&lt;/EndNote&gt;</w:instrText>
      </w:r>
      <w:r w:rsidR="0096541A" w:rsidRPr="00D45421">
        <w:rPr>
          <w:u w:val="thick" w:color="00B050"/>
        </w:rPr>
        <w:fldChar w:fldCharType="separate"/>
      </w:r>
      <w:r w:rsidR="00C53373" w:rsidRPr="00D45421">
        <w:rPr>
          <w:noProof/>
          <w:u w:val="thick" w:color="00B050"/>
        </w:rPr>
        <w:t>[24]</w:t>
      </w:r>
      <w:r w:rsidR="0096541A" w:rsidRPr="00D45421">
        <w:rPr>
          <w:u w:val="thick" w:color="00B050"/>
        </w:rPr>
        <w:fldChar w:fldCharType="end"/>
      </w:r>
      <w:r w:rsidR="008C747A" w:rsidRPr="00D45421">
        <w:rPr>
          <w:u w:val="thick" w:color="00B050"/>
        </w:rPr>
        <w:t>, etc.</w:t>
      </w:r>
      <w:r w:rsidR="00C46C30">
        <w:t xml:space="preserve"> </w:t>
      </w:r>
      <w:r>
        <w:t xml:space="preserve">However, </w:t>
      </w:r>
      <w:r w:rsidR="00DC71C4">
        <w:t xml:space="preserve">as </w:t>
      </w:r>
      <w:r w:rsidR="007B1461">
        <w:t>a</w:t>
      </w:r>
      <w:r w:rsidR="00DC71C4">
        <w:t xml:space="preserve"> key step, </w:t>
      </w:r>
      <w:r>
        <w:t xml:space="preserve">the weight definition </w:t>
      </w:r>
      <w:r w:rsidR="00DB5D38">
        <w:fldChar w:fldCharType="begin">
          <w:fldData xml:space="preserve">PEVuZE5vdGU+PENpdGU+PEF1dGhvcj5Jc2hpemFrYTwvQXV0aG9yPjxZZWFyPjIwMTE8L1llYXI+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</w:fldData>
        </w:fldChar>
      </w:r>
      <w:r w:rsidR="0096541A">
        <w:instrText xml:space="preserve"> ADDIN EN.CITE </w:instrText>
      </w:r>
      <w:r w:rsidR="0096541A">
        <w:fldChar w:fldCharType="begin">
          <w:fldData xml:space="preserve">PEVuZE5vdGU+PENpdGU+PEF1dGhvcj5Jc2hpemFrYTwvQXV0aG9yPjxZZWFyPjIwMTE8L1llYXI+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</w:fldData>
        </w:fldChar>
      </w:r>
      <w:r w:rsidR="0096541A">
        <w:instrText xml:space="preserve"> ADDIN EN.CITE.DATA </w:instrText>
      </w:r>
      <w:r w:rsidR="0096541A">
        <w:fldChar w:fldCharType="end"/>
      </w:r>
      <w:r w:rsidR="00DB5D38">
        <w:fldChar w:fldCharType="separate"/>
      </w:r>
      <w:r w:rsidR="0096541A">
        <w:rPr>
          <w:noProof/>
        </w:rPr>
        <w:t>[25-27]</w:t>
      </w:r>
      <w:r w:rsidR="00DB5D38">
        <w:fldChar w:fldCharType="end"/>
      </w:r>
      <w:r w:rsidR="00DB5D38">
        <w:t xml:space="preserve"> </w:t>
      </w:r>
      <w:r>
        <w:t xml:space="preserve">in existing FCE is usually static, </w:t>
      </w:r>
      <w:r>
        <w:rPr>
          <w:rFonts w:hint="eastAsia"/>
        </w:rPr>
        <w:t>which</w:t>
      </w:r>
      <w:r>
        <w:t xml:space="preserve"> means that once the weights are pre-defined, </w:t>
      </w:r>
      <w:r>
        <w:lastRenderedPageBreak/>
        <w:t xml:space="preserve">they will not be adjusted even with the real-time changing risk of each </w:t>
      </w:r>
      <w:r w:rsidR="004300DA">
        <w:t>EI</w:t>
      </w:r>
      <w:r>
        <w:t xml:space="preserve">. In this regard, </w:t>
      </w:r>
      <w:r w:rsidR="00A05F45">
        <w:t xml:space="preserve">the risk of the index with </w:t>
      </w:r>
      <w:r>
        <w:t xml:space="preserve">small </w:t>
      </w:r>
      <w:r w:rsidR="00A05F45">
        <w:t>pre-defined</w:t>
      </w:r>
      <w:r>
        <w:t xml:space="preserve"> weights is easy to be ignored due to the static weighting mechanism, which make</w:t>
      </w:r>
      <w:r w:rsidR="0033396A">
        <w:t>s</w:t>
      </w:r>
      <w:r>
        <w:t xml:space="preserve"> staffs hard to capture the preliminary </w:t>
      </w:r>
      <w:r w:rsidR="00A05F45" w:rsidRPr="008A2E10">
        <w:t>hierarchical</w:t>
      </w:r>
      <w:r w:rsidR="00A05F45">
        <w:t xml:space="preserve"> </w:t>
      </w:r>
      <w:r>
        <w:t>risk of UAVs and cannot take the corresponding effective manners in time.</w:t>
      </w:r>
    </w:p>
    <w:p w14:paraId="43E91C15" w14:textId="4658B352" w:rsidR="00DA0B24" w:rsidRPr="00885F4F" w:rsidRDefault="00DA0B24" w:rsidP="00DA0B24">
      <w:pPr>
        <w:pStyle w:val="af3"/>
        <w:keepNext/>
        <w:jc w:val="center"/>
        <w:rPr>
          <w:rFonts w:ascii="Times New Roman" w:hAnsi="Times New Roman"/>
          <w:u w:val="thick" w:color="00B0F0"/>
        </w:rPr>
      </w:pPr>
      <w:bookmarkStart w:id="5" w:name="_Ref59657479"/>
      <w:r w:rsidRPr="00885F4F">
        <w:rPr>
          <w:rFonts w:ascii="Times New Roman" w:hAnsi="Times New Roman"/>
          <w:u w:val="thick" w:color="00B0F0"/>
        </w:rPr>
        <w:t xml:space="preserve">TABLE </w:t>
      </w:r>
      <w:r w:rsidRPr="00885F4F">
        <w:rPr>
          <w:rFonts w:ascii="Times New Roman" w:hAnsi="Times New Roman"/>
          <w:u w:val="thick" w:color="00B0F0"/>
        </w:rPr>
        <w:fldChar w:fldCharType="begin"/>
      </w:r>
      <w:r w:rsidRPr="00885F4F">
        <w:rPr>
          <w:rFonts w:ascii="Times New Roman" w:hAnsi="Times New Roman"/>
          <w:u w:val="thick" w:color="00B0F0"/>
        </w:rPr>
        <w:instrText xml:space="preserve"> SEQ TABLE \* ROMAN </w:instrText>
      </w:r>
      <w:r w:rsidRPr="00885F4F">
        <w:rPr>
          <w:rFonts w:ascii="Times New Roman" w:hAnsi="Times New Roman"/>
          <w:u w:val="thick" w:color="00B0F0"/>
        </w:rPr>
        <w:fldChar w:fldCharType="separate"/>
      </w:r>
      <w:r w:rsidR="003E3D82">
        <w:rPr>
          <w:rFonts w:ascii="Times New Roman" w:hAnsi="Times New Roman"/>
          <w:noProof/>
          <w:u w:val="thick" w:color="00B0F0"/>
        </w:rPr>
        <w:t>I</w:t>
      </w:r>
      <w:r w:rsidRPr="00885F4F">
        <w:rPr>
          <w:rFonts w:ascii="Times New Roman" w:hAnsi="Times New Roman"/>
          <w:u w:val="thick" w:color="00B0F0"/>
        </w:rPr>
        <w:fldChar w:fldCharType="end"/>
      </w:r>
      <w:bookmarkEnd w:id="5"/>
      <w:r w:rsidRPr="00885F4F">
        <w:rPr>
          <w:rFonts w:ascii="Times New Roman" w:hAnsi="Times New Roman"/>
          <w:u w:val="thick" w:color="00B0F0"/>
        </w:rPr>
        <w:t xml:space="preserve"> Summary of the literatures on </w:t>
      </w:r>
      <w:r w:rsidR="00E21240" w:rsidRPr="00885F4F">
        <w:rPr>
          <w:rFonts w:ascii="Times New Roman" w:hAnsi="Times New Roman"/>
          <w:u w:val="thick" w:color="00B0F0"/>
        </w:rPr>
        <w:t xml:space="preserve">the key steps in the </w:t>
      </w:r>
      <w:r w:rsidRPr="00885F4F">
        <w:rPr>
          <w:rFonts w:ascii="Times New Roman" w:hAnsi="Times New Roman"/>
          <w:u w:val="thick" w:color="00B0F0"/>
        </w:rPr>
        <w:t>status-related risk assessment</w:t>
      </w:r>
      <w:r w:rsidR="00454798" w:rsidRPr="00885F4F">
        <w:rPr>
          <w:rFonts w:ascii="Times New Roman" w:hAnsi="Times New Roman"/>
          <w:u w:val="thick" w:color="00B0F0"/>
        </w:rPr>
        <w:t xml:space="preserve"> approach</w:t>
      </w:r>
    </w:p>
    <w:tbl>
      <w:tblPr>
        <w:tblStyle w:val="afd"/>
        <w:tblW w:w="0" w:type="auto"/>
        <w:tblLook w:val="04A0" w:firstRow="1" w:lastRow="0" w:firstColumn="1" w:lastColumn="0" w:noHBand="0" w:noVBand="1"/>
      </w:tblPr>
      <w:tblGrid>
        <w:gridCol w:w="1906"/>
        <w:gridCol w:w="428"/>
        <w:gridCol w:w="1662"/>
        <w:gridCol w:w="616"/>
        <w:gridCol w:w="3496"/>
        <w:gridCol w:w="1972"/>
      </w:tblGrid>
      <w:tr w:rsidR="00810829" w:rsidRPr="00C01F2F" w14:paraId="000C4C72" w14:textId="77777777" w:rsidTr="007B7FE5">
        <w:tc>
          <w:tcPr>
            <w:tcW w:w="0" w:type="auto"/>
            <w:tcBorders>
              <w:top w:val="single" w:sz="8" w:space="0" w:color="auto"/>
              <w:left w:val="nil"/>
              <w:bottom w:val="single" w:sz="8" w:space="0" w:color="auto"/>
              <w:right w:val="nil"/>
            </w:tcBorders>
            <w:vAlign w:val="center"/>
          </w:tcPr>
          <w:p w14:paraId="4B70E5A2" w14:textId="557CA2FC" w:rsidR="00771593" w:rsidRPr="00C01F2F" w:rsidRDefault="00A47966" w:rsidP="000F0238">
            <w:pPr>
              <w:pStyle w:val="af2"/>
              <w:ind w:firstLine="0"/>
            </w:pPr>
            <w:r w:rsidRPr="00C01F2F">
              <w:t>Step</w:t>
            </w:r>
          </w:p>
        </w:tc>
        <w:tc>
          <w:tcPr>
            <w:tcW w:w="0" w:type="auto"/>
            <w:tcBorders>
              <w:top w:val="single" w:sz="8" w:space="0" w:color="auto"/>
              <w:left w:val="nil"/>
              <w:bottom w:val="single" w:sz="8" w:space="0" w:color="auto"/>
              <w:right w:val="nil"/>
            </w:tcBorders>
            <w:vAlign w:val="center"/>
          </w:tcPr>
          <w:p w14:paraId="45266792" w14:textId="4BBF64EB" w:rsidR="00771593" w:rsidRPr="00C01F2F" w:rsidRDefault="00771593" w:rsidP="000F0238">
            <w:pPr>
              <w:pStyle w:val="af2"/>
              <w:ind w:firstLine="0"/>
            </w:pPr>
            <w:r w:rsidRPr="00C01F2F">
              <w:rPr>
                <w:rFonts w:hint="eastAsia"/>
              </w:rPr>
              <w:t>I</w:t>
            </w:r>
            <w:r w:rsidRPr="00C01F2F">
              <w:t>D</w:t>
            </w:r>
          </w:p>
        </w:tc>
        <w:tc>
          <w:tcPr>
            <w:tcW w:w="0" w:type="auto"/>
            <w:tcBorders>
              <w:top w:val="single" w:sz="8" w:space="0" w:color="auto"/>
              <w:left w:val="nil"/>
              <w:bottom w:val="single" w:sz="8" w:space="0" w:color="auto"/>
              <w:right w:val="nil"/>
            </w:tcBorders>
            <w:vAlign w:val="center"/>
          </w:tcPr>
          <w:p w14:paraId="6D601F35" w14:textId="7D0C6C77" w:rsidR="00771593" w:rsidRPr="00C01F2F" w:rsidRDefault="00771593" w:rsidP="000F0238">
            <w:pPr>
              <w:pStyle w:val="af2"/>
              <w:ind w:firstLine="0"/>
            </w:pPr>
            <w:r w:rsidRPr="00C01F2F">
              <w:rPr>
                <w:rFonts w:hint="eastAsia"/>
              </w:rPr>
              <w:t>R</w:t>
            </w:r>
            <w:r w:rsidRPr="00C01F2F">
              <w:t>eference</w:t>
            </w:r>
          </w:p>
        </w:tc>
        <w:tc>
          <w:tcPr>
            <w:tcW w:w="0" w:type="auto"/>
            <w:tcBorders>
              <w:top w:val="single" w:sz="8" w:space="0" w:color="auto"/>
              <w:left w:val="nil"/>
              <w:bottom w:val="single" w:sz="8" w:space="0" w:color="auto"/>
              <w:right w:val="nil"/>
            </w:tcBorders>
            <w:vAlign w:val="center"/>
          </w:tcPr>
          <w:p w14:paraId="1B9A25EC" w14:textId="46395050" w:rsidR="00771593" w:rsidRPr="00C01F2F" w:rsidRDefault="00771593" w:rsidP="000F0238">
            <w:pPr>
              <w:pStyle w:val="af2"/>
              <w:ind w:firstLine="0"/>
            </w:pPr>
            <w:r w:rsidRPr="00C01F2F">
              <w:rPr>
                <w:rFonts w:hint="eastAsia"/>
              </w:rPr>
              <w:t>Y</w:t>
            </w:r>
            <w:r w:rsidRPr="00C01F2F">
              <w:t>ear</w:t>
            </w:r>
          </w:p>
        </w:tc>
        <w:tc>
          <w:tcPr>
            <w:tcW w:w="0" w:type="auto"/>
            <w:tcBorders>
              <w:top w:val="single" w:sz="8" w:space="0" w:color="auto"/>
              <w:left w:val="nil"/>
              <w:bottom w:val="single" w:sz="8" w:space="0" w:color="auto"/>
              <w:right w:val="nil"/>
            </w:tcBorders>
            <w:vAlign w:val="center"/>
          </w:tcPr>
          <w:p w14:paraId="03AD9758" w14:textId="7977D9BA" w:rsidR="00771593" w:rsidRPr="00C01F2F" w:rsidRDefault="00771593" w:rsidP="000F0238">
            <w:pPr>
              <w:pStyle w:val="af2"/>
              <w:ind w:firstLine="0"/>
            </w:pPr>
            <w:r w:rsidRPr="00C01F2F">
              <w:rPr>
                <w:rFonts w:hint="eastAsia"/>
              </w:rPr>
              <w:t>M</w:t>
            </w:r>
            <w:r w:rsidRPr="00C01F2F">
              <w:t>eans</w:t>
            </w:r>
          </w:p>
        </w:tc>
        <w:tc>
          <w:tcPr>
            <w:tcW w:w="0" w:type="auto"/>
            <w:tcBorders>
              <w:top w:val="single" w:sz="8" w:space="0" w:color="auto"/>
              <w:left w:val="nil"/>
              <w:bottom w:val="single" w:sz="8" w:space="0" w:color="auto"/>
              <w:right w:val="nil"/>
            </w:tcBorders>
            <w:vAlign w:val="center"/>
          </w:tcPr>
          <w:p w14:paraId="3593BED2" w14:textId="72E25C77" w:rsidR="00771593" w:rsidRPr="00C01F2F" w:rsidRDefault="00125499" w:rsidP="000F0238">
            <w:pPr>
              <w:pStyle w:val="af2"/>
              <w:ind w:firstLine="0"/>
            </w:pPr>
            <w:r w:rsidRPr="00C01F2F">
              <w:t>Characteristics</w:t>
            </w:r>
          </w:p>
        </w:tc>
      </w:tr>
      <w:tr w:rsidR="00810829" w:rsidRPr="00C01F2F" w14:paraId="24EB8890" w14:textId="77777777" w:rsidTr="007B7FE5">
        <w:tc>
          <w:tcPr>
            <w:tcW w:w="0" w:type="auto"/>
            <w:vMerge w:val="restart"/>
            <w:tcBorders>
              <w:top w:val="single" w:sz="8" w:space="0" w:color="auto"/>
              <w:left w:val="nil"/>
              <w:bottom w:val="nil"/>
              <w:right w:val="nil"/>
            </w:tcBorders>
            <w:vAlign w:val="center"/>
          </w:tcPr>
          <w:p w14:paraId="1562DF4C" w14:textId="47FADD0E" w:rsidR="00075C77" w:rsidRPr="00C01F2F" w:rsidRDefault="00075C77" w:rsidP="000F0238">
            <w:pPr>
              <w:pStyle w:val="af2"/>
              <w:ind w:firstLine="0"/>
            </w:pPr>
            <w:r w:rsidRPr="00C01F2F">
              <w:rPr>
                <w:rFonts w:hint="eastAsia"/>
              </w:rPr>
              <w:t>I</w:t>
            </w:r>
            <w:r w:rsidRPr="00C01F2F">
              <w:t>nformation</w:t>
            </w:r>
            <w:r w:rsidRPr="00C01F2F">
              <w:rPr>
                <w:rFonts w:hint="eastAsia"/>
              </w:rPr>
              <w:t xml:space="preserve"> </w:t>
            </w:r>
            <w:r w:rsidRPr="00C01F2F">
              <w:t>fusion</w:t>
            </w:r>
          </w:p>
        </w:tc>
        <w:tc>
          <w:tcPr>
            <w:tcW w:w="0" w:type="auto"/>
            <w:tcBorders>
              <w:top w:val="single" w:sz="8" w:space="0" w:color="auto"/>
              <w:left w:val="nil"/>
              <w:bottom w:val="nil"/>
              <w:right w:val="nil"/>
            </w:tcBorders>
            <w:vAlign w:val="center"/>
          </w:tcPr>
          <w:p w14:paraId="0D1D2840" w14:textId="7D106F76" w:rsidR="00075C77" w:rsidRPr="00C01F2F" w:rsidRDefault="00075C77" w:rsidP="000F0238">
            <w:pPr>
              <w:pStyle w:val="af2"/>
              <w:ind w:firstLine="0"/>
            </w:pPr>
            <w:r w:rsidRPr="00C01F2F">
              <w:rPr>
                <w:rFonts w:hint="eastAsia"/>
              </w:rPr>
              <w:t>1</w:t>
            </w:r>
          </w:p>
        </w:tc>
        <w:tc>
          <w:tcPr>
            <w:tcW w:w="0" w:type="auto"/>
            <w:tcBorders>
              <w:top w:val="single" w:sz="8" w:space="0" w:color="auto"/>
              <w:left w:val="nil"/>
              <w:bottom w:val="nil"/>
              <w:right w:val="nil"/>
            </w:tcBorders>
            <w:vAlign w:val="center"/>
          </w:tcPr>
          <w:p w14:paraId="329DD739" w14:textId="336302B4" w:rsidR="00075C77" w:rsidRPr="00C01F2F" w:rsidRDefault="00075C77" w:rsidP="000F0238">
            <w:pPr>
              <w:pStyle w:val="af2"/>
              <w:ind w:firstLine="0"/>
            </w:pPr>
            <w:r w:rsidRPr="00C01F2F">
              <w:t>W. Sun et al.</w:t>
            </w:r>
            <w:r w:rsidR="008F23EB">
              <w:t xml:space="preserve"> </w:t>
            </w:r>
            <w:r w:rsidR="00845515" w:rsidRPr="00C01F2F">
              <w:fldChar w:fldCharType="begin"/>
            </w:r>
            <w:r w:rsidR="00845515" w:rsidRPr="00C01F2F">
              <w:instrText xml:space="preserve"> ADDIN EN.CITE &lt;EndNote&gt;&lt;Cite&gt;&lt;Author&gt;Sun&lt;/Author&gt;&lt;Year&gt;2007&lt;/Year&gt;&lt;RecNum&gt;1803&lt;/RecNum&gt;&lt;DisplayText&gt;[12]&lt;/DisplayText&gt;&lt;record&gt;&lt;rec-number&gt;1803&lt;/rec-number&gt;&lt;foreign-keys&gt;&lt;key app="EN" db-id="s0dtva2tk2fr58eae50peptwrdf95ev2s0vt" timestamp="1608731799"&gt;1803&lt;/key&gt;&lt;/foreign-keys&gt;&lt;ref-type name="Journal Article"&gt;17&lt;/ref-type&gt;&lt;contributors&gt;&lt;authors&gt;&lt;author&gt;Sun, Weixiang&lt;/author&gt;&lt;author&gt;Chen, Jin&lt;/author&gt;&lt;author&gt;Li, Jiaqing&lt;/author&gt;&lt;/authors&gt;&lt;/contributors&gt;&lt;titles&gt;&lt;title&gt;Decision tree and PCA-based fault diagnosis of rotating machinery&lt;/title&gt;&lt;secondary-title&gt;Mechanical Systems and Signal Processing&lt;/secondary-title&gt;&lt;/titles&gt;&lt;periodical&gt;&lt;full-title&gt;Mechanical Systems and Signal Processing&lt;/full-title&gt;&lt;/periodical&gt;&lt;pages&gt;1300-1317&lt;/pages&gt;&lt;volume&gt;21&lt;/volume&gt;&lt;number&gt;3&lt;/number&gt;&lt;dates&gt;&lt;year&gt;2007&lt;/year&gt;&lt;/dates&gt;&lt;isbn&gt;0888-3270&lt;/isbn&gt;&lt;urls&gt;&lt;/urls&gt;&lt;/record&gt;&lt;/Cite&gt;&lt;/EndNote&gt;</w:instrText>
            </w:r>
            <w:r w:rsidR="00845515" w:rsidRPr="00C01F2F">
              <w:fldChar w:fldCharType="separate"/>
            </w:r>
            <w:r w:rsidR="00845515" w:rsidRPr="00C01F2F">
              <w:rPr>
                <w:noProof/>
              </w:rPr>
              <w:t>[12]</w:t>
            </w:r>
            <w:r w:rsidR="00845515" w:rsidRPr="00C01F2F">
              <w:fldChar w:fldCharType="end"/>
            </w:r>
          </w:p>
        </w:tc>
        <w:tc>
          <w:tcPr>
            <w:tcW w:w="0" w:type="auto"/>
            <w:tcBorders>
              <w:top w:val="single" w:sz="8" w:space="0" w:color="auto"/>
              <w:left w:val="nil"/>
              <w:bottom w:val="nil"/>
              <w:right w:val="nil"/>
            </w:tcBorders>
            <w:vAlign w:val="center"/>
          </w:tcPr>
          <w:p w14:paraId="6C56737B" w14:textId="6D4948E6" w:rsidR="00075C77" w:rsidRPr="00C01F2F" w:rsidRDefault="00075C77" w:rsidP="000F0238">
            <w:pPr>
              <w:pStyle w:val="af2"/>
              <w:ind w:firstLine="0"/>
            </w:pPr>
            <w:r w:rsidRPr="00C01F2F">
              <w:rPr>
                <w:rFonts w:hint="eastAsia"/>
              </w:rPr>
              <w:t>2007</w:t>
            </w:r>
          </w:p>
        </w:tc>
        <w:tc>
          <w:tcPr>
            <w:tcW w:w="0" w:type="auto"/>
            <w:tcBorders>
              <w:top w:val="single" w:sz="8" w:space="0" w:color="auto"/>
              <w:left w:val="nil"/>
              <w:bottom w:val="nil"/>
              <w:right w:val="nil"/>
            </w:tcBorders>
            <w:vAlign w:val="center"/>
          </w:tcPr>
          <w:p w14:paraId="4B99245A" w14:textId="22D67B6C" w:rsidR="00075C77" w:rsidRPr="00C01F2F" w:rsidRDefault="001A25B3" w:rsidP="000F0238">
            <w:pPr>
              <w:pStyle w:val="af2"/>
              <w:ind w:firstLine="0"/>
            </w:pPr>
            <w:r w:rsidRPr="00C01F2F">
              <w:t xml:space="preserve">Vibration </w:t>
            </w:r>
            <w:r w:rsidR="00560B45" w:rsidRPr="00C01F2F">
              <w:t xml:space="preserve">feature </w:t>
            </w:r>
            <w:r w:rsidR="000875A0" w:rsidRPr="00C01F2F">
              <w:t>fus</w:t>
            </w:r>
            <w:r w:rsidRPr="00C01F2F">
              <w:t>ion</w:t>
            </w:r>
            <w:r w:rsidR="000875A0" w:rsidRPr="00C01F2F">
              <w:t xml:space="preserve"> </w:t>
            </w:r>
            <w:r w:rsidRPr="00C01F2F">
              <w:t>for</w:t>
            </w:r>
            <w:r w:rsidR="000875A0" w:rsidRPr="00C01F2F">
              <w:t xml:space="preserve"> rotating machinery</w:t>
            </w:r>
            <w:r w:rsidRPr="00C01F2F">
              <w:t xml:space="preserve"> with PCA</w:t>
            </w:r>
          </w:p>
        </w:tc>
        <w:tc>
          <w:tcPr>
            <w:tcW w:w="0" w:type="auto"/>
            <w:tcBorders>
              <w:top w:val="single" w:sz="8" w:space="0" w:color="auto"/>
              <w:left w:val="nil"/>
              <w:bottom w:val="nil"/>
              <w:right w:val="nil"/>
            </w:tcBorders>
            <w:vAlign w:val="center"/>
          </w:tcPr>
          <w:p w14:paraId="4D147579" w14:textId="1020A789" w:rsidR="00075C77" w:rsidRPr="00C01F2F" w:rsidRDefault="000875A0" w:rsidP="000F0238">
            <w:pPr>
              <w:pStyle w:val="af2"/>
              <w:ind w:firstLine="0"/>
            </w:pPr>
            <w:r w:rsidRPr="00C01F2F">
              <w:rPr>
                <w:rFonts w:hint="eastAsia"/>
              </w:rPr>
              <w:t>L</w:t>
            </w:r>
            <w:r w:rsidRPr="00C01F2F">
              <w:t>inear</w:t>
            </w:r>
            <w:r w:rsidR="00E2462C" w:rsidRPr="00C01F2F">
              <w:t xml:space="preserve"> </w:t>
            </w:r>
            <w:r w:rsidRPr="00C01F2F">
              <w:t>&amp; variate</w:t>
            </w:r>
          </w:p>
        </w:tc>
      </w:tr>
      <w:tr w:rsidR="00810829" w:rsidRPr="00C01F2F" w14:paraId="112FED97" w14:textId="77777777" w:rsidTr="007B7FE5">
        <w:tc>
          <w:tcPr>
            <w:tcW w:w="0" w:type="auto"/>
            <w:vMerge/>
            <w:tcBorders>
              <w:top w:val="nil"/>
              <w:left w:val="nil"/>
              <w:bottom w:val="nil"/>
              <w:right w:val="nil"/>
            </w:tcBorders>
            <w:vAlign w:val="center"/>
          </w:tcPr>
          <w:p w14:paraId="7AE2BB79" w14:textId="77777777" w:rsidR="00075C77" w:rsidRPr="00C01F2F" w:rsidRDefault="00075C77" w:rsidP="000F0238">
            <w:pPr>
              <w:pStyle w:val="af2"/>
              <w:ind w:firstLine="0"/>
            </w:pPr>
          </w:p>
        </w:tc>
        <w:tc>
          <w:tcPr>
            <w:tcW w:w="0" w:type="auto"/>
            <w:tcBorders>
              <w:top w:val="nil"/>
              <w:left w:val="nil"/>
              <w:bottom w:val="nil"/>
              <w:right w:val="nil"/>
            </w:tcBorders>
            <w:vAlign w:val="center"/>
          </w:tcPr>
          <w:p w14:paraId="673F15E1" w14:textId="7A90EF09" w:rsidR="00075C77" w:rsidRPr="00C01F2F" w:rsidRDefault="00075C77" w:rsidP="000F0238">
            <w:pPr>
              <w:pStyle w:val="af2"/>
              <w:ind w:firstLine="0"/>
            </w:pPr>
            <w:r w:rsidRPr="00C01F2F">
              <w:rPr>
                <w:rFonts w:hint="eastAsia"/>
              </w:rPr>
              <w:t>2</w:t>
            </w:r>
          </w:p>
        </w:tc>
        <w:tc>
          <w:tcPr>
            <w:tcW w:w="0" w:type="auto"/>
            <w:tcBorders>
              <w:top w:val="nil"/>
              <w:left w:val="nil"/>
              <w:bottom w:val="nil"/>
              <w:right w:val="nil"/>
            </w:tcBorders>
            <w:vAlign w:val="center"/>
          </w:tcPr>
          <w:p w14:paraId="7A373B91" w14:textId="786B76D3" w:rsidR="00075C77" w:rsidRPr="00C01F2F" w:rsidRDefault="00075C77" w:rsidP="000F0238">
            <w:pPr>
              <w:pStyle w:val="af2"/>
              <w:ind w:firstLine="0"/>
            </w:pPr>
            <w:r w:rsidRPr="00C01F2F">
              <w:rPr>
                <w:noProof/>
              </w:rPr>
              <w:t>J. Ni</w:t>
            </w:r>
            <w:r w:rsidRPr="00C01F2F">
              <w:t xml:space="preserve"> et al.</w:t>
            </w:r>
            <w:r w:rsidR="008F23EB">
              <w:t xml:space="preserve"> </w:t>
            </w:r>
            <w:r w:rsidR="00845515" w:rsidRPr="00C01F2F">
              <w:fldChar w:fldCharType="begin"/>
            </w:r>
            <w:r w:rsidR="00845515" w:rsidRPr="00C01F2F">
              <w:instrText xml:space="preserve"> ADDIN EN.CITE &lt;EndNote&gt;&lt;Cite&gt;&lt;Author&gt;Ni&lt;/Author&gt;&lt;Year&gt;2011&lt;/Year&gt;&lt;RecNum&gt;1804&lt;/RecNum&gt;&lt;DisplayText&gt;[13]&lt;/DisplayText&gt;&lt;record&gt;&lt;rec-number&gt;1804&lt;/rec-number&gt;&lt;foreign-keys&gt;&lt;key app="EN" db-id="s0dtva2tk2fr58eae50peptwrdf95ev2s0vt" timestamp="1608731830"&gt;1804&lt;/key&gt;&lt;/foreign-keys&gt;&lt;ref-type name="Journal Article"&gt;17&lt;/ref-type&gt;&lt;contributors&gt;&lt;authors&gt;&lt;author&gt;Ni, Jianjun&lt;/author&gt;&lt;author&gt;Zhang, Chuanbiao&lt;/author&gt;&lt;author&gt;Yang, Simon X&lt;/author&gt;&lt;/authors&gt;&lt;/contributors&gt;&lt;titles&gt;&lt;title&gt;An adaptive approach based on KPCA and SVM for real-time fault diagnosis of HVCBs&lt;/title&gt;&lt;secondary-title&gt;IEEE Transactions on Power Delivery&lt;/secondary-title&gt;&lt;/titles&gt;&lt;periodical&gt;&lt;full-title&gt;IEEE Transactions on Power Delivery&lt;/full-title&gt;&lt;/periodical&gt;&lt;pages&gt;1960-1971&lt;/pages&gt;&lt;volume&gt;26&lt;/volume&gt;&lt;number&gt;3&lt;/number&gt;&lt;dates&gt;&lt;year&gt;2011&lt;/year&gt;&lt;/dates&gt;&lt;isbn&gt;0885-8977&lt;/isbn&gt;&lt;urls&gt;&lt;/urls&gt;&lt;/record&gt;&lt;/Cite&gt;&lt;/EndNote&gt;</w:instrText>
            </w:r>
            <w:r w:rsidR="00845515" w:rsidRPr="00C01F2F">
              <w:fldChar w:fldCharType="separate"/>
            </w:r>
            <w:r w:rsidR="00845515" w:rsidRPr="00C01F2F">
              <w:rPr>
                <w:noProof/>
              </w:rPr>
              <w:t>[13]</w:t>
            </w:r>
            <w:r w:rsidR="00845515" w:rsidRPr="00C01F2F">
              <w:fldChar w:fldCharType="end"/>
            </w:r>
          </w:p>
        </w:tc>
        <w:tc>
          <w:tcPr>
            <w:tcW w:w="0" w:type="auto"/>
            <w:tcBorders>
              <w:top w:val="nil"/>
              <w:left w:val="nil"/>
              <w:bottom w:val="nil"/>
              <w:right w:val="nil"/>
            </w:tcBorders>
            <w:vAlign w:val="center"/>
          </w:tcPr>
          <w:p w14:paraId="33F519EB" w14:textId="4685FB9B" w:rsidR="00075C77" w:rsidRPr="00C01F2F" w:rsidRDefault="00075C77" w:rsidP="000F0238">
            <w:pPr>
              <w:pStyle w:val="af2"/>
              <w:ind w:firstLine="0"/>
            </w:pPr>
            <w:r w:rsidRPr="00C01F2F">
              <w:rPr>
                <w:rFonts w:hint="eastAsia"/>
              </w:rPr>
              <w:t>2011</w:t>
            </w:r>
          </w:p>
        </w:tc>
        <w:tc>
          <w:tcPr>
            <w:tcW w:w="0" w:type="auto"/>
            <w:tcBorders>
              <w:top w:val="nil"/>
              <w:left w:val="nil"/>
              <w:bottom w:val="nil"/>
              <w:right w:val="nil"/>
            </w:tcBorders>
            <w:vAlign w:val="center"/>
          </w:tcPr>
          <w:p w14:paraId="5CF02A1B" w14:textId="024369BA" w:rsidR="00075C77" w:rsidRPr="00C01F2F" w:rsidRDefault="00015FCE" w:rsidP="000F0238">
            <w:pPr>
              <w:pStyle w:val="af2"/>
              <w:ind w:firstLine="0"/>
            </w:pPr>
            <w:r w:rsidRPr="00C01F2F">
              <w:rPr>
                <w:rFonts w:hint="eastAsia"/>
              </w:rPr>
              <w:t>F</w:t>
            </w:r>
            <w:r w:rsidRPr="00C01F2F">
              <w:t>eature fusion for power system with KPCA</w:t>
            </w:r>
          </w:p>
        </w:tc>
        <w:tc>
          <w:tcPr>
            <w:tcW w:w="0" w:type="auto"/>
            <w:tcBorders>
              <w:top w:val="nil"/>
              <w:left w:val="nil"/>
              <w:bottom w:val="nil"/>
              <w:right w:val="nil"/>
            </w:tcBorders>
            <w:vAlign w:val="center"/>
          </w:tcPr>
          <w:p w14:paraId="048C3091" w14:textId="4BB87F17" w:rsidR="00075C77" w:rsidRPr="00C01F2F" w:rsidRDefault="000875A0" w:rsidP="000F0238">
            <w:pPr>
              <w:pStyle w:val="af2"/>
              <w:ind w:firstLine="0"/>
            </w:pPr>
            <w:r w:rsidRPr="00C01F2F">
              <w:t>Nonlinear &amp; variate</w:t>
            </w:r>
          </w:p>
        </w:tc>
      </w:tr>
      <w:tr w:rsidR="00810829" w:rsidRPr="00C01F2F" w14:paraId="48296D22" w14:textId="77777777" w:rsidTr="007B7FE5">
        <w:tc>
          <w:tcPr>
            <w:tcW w:w="0" w:type="auto"/>
            <w:vMerge/>
            <w:tcBorders>
              <w:top w:val="nil"/>
              <w:left w:val="nil"/>
              <w:bottom w:val="nil"/>
              <w:right w:val="nil"/>
            </w:tcBorders>
            <w:vAlign w:val="center"/>
          </w:tcPr>
          <w:p w14:paraId="76BA7532" w14:textId="77777777" w:rsidR="00075C77" w:rsidRPr="00C01F2F" w:rsidRDefault="00075C77" w:rsidP="000F0238">
            <w:pPr>
              <w:pStyle w:val="af2"/>
              <w:ind w:firstLine="0"/>
            </w:pPr>
          </w:p>
        </w:tc>
        <w:tc>
          <w:tcPr>
            <w:tcW w:w="0" w:type="auto"/>
            <w:tcBorders>
              <w:top w:val="nil"/>
              <w:left w:val="nil"/>
              <w:bottom w:val="nil"/>
              <w:right w:val="nil"/>
            </w:tcBorders>
            <w:vAlign w:val="center"/>
          </w:tcPr>
          <w:p w14:paraId="6A2EF9F8" w14:textId="252F1F23" w:rsidR="00075C77" w:rsidRPr="00C01F2F" w:rsidRDefault="00075C77" w:rsidP="000F0238">
            <w:pPr>
              <w:pStyle w:val="af2"/>
              <w:ind w:firstLine="0"/>
            </w:pPr>
            <w:r w:rsidRPr="00C01F2F">
              <w:rPr>
                <w:rFonts w:hint="eastAsia"/>
              </w:rPr>
              <w:t>3</w:t>
            </w:r>
          </w:p>
        </w:tc>
        <w:tc>
          <w:tcPr>
            <w:tcW w:w="0" w:type="auto"/>
            <w:tcBorders>
              <w:top w:val="nil"/>
              <w:left w:val="nil"/>
              <w:bottom w:val="nil"/>
              <w:right w:val="nil"/>
            </w:tcBorders>
            <w:vAlign w:val="center"/>
          </w:tcPr>
          <w:p w14:paraId="27389435" w14:textId="4DBA68C6" w:rsidR="00075C77" w:rsidRPr="00C01F2F" w:rsidRDefault="00075C77" w:rsidP="000F0238">
            <w:pPr>
              <w:pStyle w:val="af2"/>
              <w:ind w:firstLine="0"/>
            </w:pPr>
            <w:r w:rsidRPr="00C01F2F">
              <w:rPr>
                <w:noProof/>
              </w:rPr>
              <w:t>Z. Ge</w:t>
            </w:r>
            <w:r w:rsidRPr="00C01F2F">
              <w:t xml:space="preserve"> et al.</w:t>
            </w:r>
            <w:r w:rsidR="008F23EB">
              <w:t xml:space="preserve"> </w:t>
            </w:r>
            <w:r w:rsidR="00845515" w:rsidRPr="00C01F2F">
              <w:fldChar w:fldCharType="begin"/>
            </w:r>
            <w:r w:rsidR="00845515" w:rsidRPr="00C01F2F">
              <w:instrText xml:space="preserve"> ADDIN EN.CITE &lt;EndNote&gt;&lt;Cite&gt;&lt;Author&gt;Ge&lt;/Author&gt;&lt;Year&gt;2012&lt;/Year&gt;&lt;RecNum&gt;1805&lt;/RecNum&gt;&lt;DisplayText&gt;[14]&lt;/DisplayText&gt;&lt;record&gt;&lt;rec-number&gt;1805&lt;/rec-number&gt;&lt;foreign-keys&gt;&lt;key app="EN" db-id="s0dtva2tk2fr58eae50peptwrdf95ev2s0vt" timestamp="1608731865"&gt;1805&lt;/key&gt;&lt;/foreign-keys&gt;&lt;ref-type name="Journal Article"&gt;17&lt;/ref-type&gt;&lt;contributors&gt;&lt;authors&gt;&lt;author&gt;Ge, Zhiqiang&lt;/author&gt;&lt;author&gt;Xie, Lei&lt;/author&gt;&lt;author&gt;Kruger, Uwe&lt;/author&gt;&lt;author&gt;Song, Zhihuan&lt;/author&gt;&lt;/authors&gt;&lt;/contributors&gt;&lt;titles&gt;&lt;title&gt;Local ICA for multivariate statistical fault diagnosis in systems with unknown signal and error distributions&lt;/title&gt;&lt;secondary-title&gt;AIChE Journal&lt;/secondary-title&gt;&lt;/titles&gt;&lt;periodical&gt;&lt;full-title&gt;Aiche Journal&lt;/full-title&gt;&lt;/periodical&gt;&lt;pages&gt;2357-2372&lt;/pages&gt;&lt;volume&gt;58&lt;/volume&gt;&lt;number&gt;8&lt;/number&gt;&lt;dates&gt;&lt;year&gt;2012&lt;/year&gt;&lt;/dates&gt;&lt;isbn&gt;0001-1541&lt;/isbn&gt;&lt;urls&gt;&lt;/urls&gt;&lt;/record&gt;&lt;/Cite&gt;&lt;/EndNote&gt;</w:instrText>
            </w:r>
            <w:r w:rsidR="00845515" w:rsidRPr="00C01F2F">
              <w:fldChar w:fldCharType="separate"/>
            </w:r>
            <w:r w:rsidR="00845515" w:rsidRPr="00C01F2F">
              <w:rPr>
                <w:noProof/>
              </w:rPr>
              <w:t>[14]</w:t>
            </w:r>
            <w:r w:rsidR="00845515" w:rsidRPr="00C01F2F">
              <w:fldChar w:fldCharType="end"/>
            </w:r>
          </w:p>
        </w:tc>
        <w:tc>
          <w:tcPr>
            <w:tcW w:w="0" w:type="auto"/>
            <w:tcBorders>
              <w:top w:val="nil"/>
              <w:left w:val="nil"/>
              <w:bottom w:val="nil"/>
              <w:right w:val="nil"/>
            </w:tcBorders>
            <w:vAlign w:val="center"/>
          </w:tcPr>
          <w:p w14:paraId="409A8B6C" w14:textId="3262B8F7" w:rsidR="00075C77" w:rsidRPr="00C01F2F" w:rsidRDefault="00075C77" w:rsidP="000F0238">
            <w:pPr>
              <w:pStyle w:val="af2"/>
              <w:ind w:firstLine="0"/>
            </w:pPr>
            <w:r w:rsidRPr="00C01F2F">
              <w:rPr>
                <w:rFonts w:hint="eastAsia"/>
              </w:rPr>
              <w:t>2012</w:t>
            </w:r>
          </w:p>
        </w:tc>
        <w:tc>
          <w:tcPr>
            <w:tcW w:w="0" w:type="auto"/>
            <w:tcBorders>
              <w:top w:val="nil"/>
              <w:left w:val="nil"/>
              <w:bottom w:val="nil"/>
              <w:right w:val="nil"/>
            </w:tcBorders>
            <w:vAlign w:val="center"/>
          </w:tcPr>
          <w:p w14:paraId="03E383BB" w14:textId="04FB2432" w:rsidR="00075C77" w:rsidRPr="00C01F2F" w:rsidRDefault="00891CB9" w:rsidP="000F0238">
            <w:pPr>
              <w:pStyle w:val="af2"/>
              <w:ind w:firstLine="0"/>
            </w:pPr>
            <w:r w:rsidRPr="00C01F2F">
              <w:rPr>
                <w:rFonts w:hint="eastAsia"/>
              </w:rPr>
              <w:t>G</w:t>
            </w:r>
            <w:r w:rsidRPr="00C01F2F">
              <w:t>aussian-type data fusion for complex system with ICA</w:t>
            </w:r>
          </w:p>
        </w:tc>
        <w:tc>
          <w:tcPr>
            <w:tcW w:w="0" w:type="auto"/>
            <w:tcBorders>
              <w:top w:val="nil"/>
              <w:left w:val="nil"/>
              <w:bottom w:val="nil"/>
              <w:right w:val="nil"/>
            </w:tcBorders>
            <w:vAlign w:val="center"/>
          </w:tcPr>
          <w:p w14:paraId="4A415A13" w14:textId="41305D26" w:rsidR="00075C77" w:rsidRPr="00C01F2F" w:rsidRDefault="004F65F4" w:rsidP="000F0238">
            <w:pPr>
              <w:pStyle w:val="af2"/>
              <w:ind w:firstLine="0"/>
            </w:pPr>
            <w:r w:rsidRPr="00C01F2F">
              <w:rPr>
                <w:rFonts w:hint="eastAsia"/>
              </w:rPr>
              <w:t>L</w:t>
            </w:r>
            <w:r w:rsidRPr="00C01F2F">
              <w:t>inear &amp; variate</w:t>
            </w:r>
          </w:p>
        </w:tc>
      </w:tr>
      <w:tr w:rsidR="00810829" w:rsidRPr="00C01F2F" w14:paraId="35E891C0" w14:textId="77777777" w:rsidTr="007B7FE5">
        <w:tc>
          <w:tcPr>
            <w:tcW w:w="0" w:type="auto"/>
            <w:vMerge/>
            <w:tcBorders>
              <w:top w:val="nil"/>
              <w:left w:val="nil"/>
              <w:bottom w:val="nil"/>
              <w:right w:val="nil"/>
            </w:tcBorders>
            <w:vAlign w:val="center"/>
          </w:tcPr>
          <w:p w14:paraId="784C9035" w14:textId="77777777" w:rsidR="00075C77" w:rsidRPr="00C01F2F" w:rsidRDefault="00075C77" w:rsidP="000F0238">
            <w:pPr>
              <w:pStyle w:val="af2"/>
              <w:ind w:firstLine="0"/>
            </w:pPr>
          </w:p>
        </w:tc>
        <w:tc>
          <w:tcPr>
            <w:tcW w:w="0" w:type="auto"/>
            <w:tcBorders>
              <w:top w:val="nil"/>
              <w:left w:val="nil"/>
              <w:bottom w:val="nil"/>
              <w:right w:val="nil"/>
            </w:tcBorders>
            <w:vAlign w:val="center"/>
          </w:tcPr>
          <w:p w14:paraId="2C453FCF" w14:textId="1BCA46BA" w:rsidR="00075C77" w:rsidRPr="00C01F2F" w:rsidRDefault="00075C77" w:rsidP="000F0238">
            <w:pPr>
              <w:pStyle w:val="af2"/>
              <w:ind w:firstLine="0"/>
            </w:pPr>
            <w:r w:rsidRPr="00C01F2F">
              <w:rPr>
                <w:rFonts w:hint="eastAsia"/>
              </w:rPr>
              <w:t>4</w:t>
            </w:r>
          </w:p>
        </w:tc>
        <w:tc>
          <w:tcPr>
            <w:tcW w:w="0" w:type="auto"/>
            <w:tcBorders>
              <w:top w:val="nil"/>
              <w:left w:val="nil"/>
              <w:bottom w:val="nil"/>
              <w:right w:val="nil"/>
            </w:tcBorders>
            <w:vAlign w:val="center"/>
          </w:tcPr>
          <w:p w14:paraId="77ADBA18" w14:textId="035251F8" w:rsidR="00075C77" w:rsidRPr="00C01F2F" w:rsidRDefault="00075C77" w:rsidP="000F0238">
            <w:pPr>
              <w:pStyle w:val="af2"/>
              <w:ind w:firstLine="0"/>
            </w:pPr>
            <w:r w:rsidRPr="00C01F2F">
              <w:rPr>
                <w:noProof/>
              </w:rPr>
              <w:t>H. Shao</w:t>
            </w:r>
            <w:r w:rsidRPr="00C01F2F">
              <w:t xml:space="preserve"> et al.</w:t>
            </w:r>
            <w:r w:rsidR="008F23EB">
              <w:t xml:space="preserve"> </w:t>
            </w:r>
            <w:r w:rsidR="00845515" w:rsidRPr="00C01F2F">
              <w:fldChar w:fldCharType="begin"/>
            </w:r>
            <w:r w:rsidR="00845515" w:rsidRPr="00C01F2F">
              <w:instrText xml:space="preserve"> ADDIN EN.CITE &lt;EndNote&gt;&lt;Cite&gt;&lt;Author&gt;Shao&lt;/Author&gt;&lt;Year&gt;2017&lt;/Year&gt;&lt;RecNum&gt;1798&lt;/RecNum&gt;&lt;DisplayText&gt;[16]&lt;/DisplayText&gt;&lt;record&gt;&lt;rec-number&gt;1798&lt;/rec-number&gt;&lt;foreign-keys&gt;&lt;key app="EN" db-id="s0dtva2tk2fr58eae50peptwrdf95ev2s0vt" timestamp="1608710620"&gt;1798&lt;/key&gt;&lt;/foreign-keys&gt;&lt;ref-type name="Journal Article"&gt;17&lt;/ref-type&gt;&lt;contributors&gt;&lt;authors&gt;&lt;author&gt;Shao, Haidong&lt;/author&gt;&lt;author&gt;Jiang, Hongkai&lt;/author&gt;&lt;author&gt;Zhao, Huiwei&lt;/author&gt;&lt;author&gt;Wang, Fuan&lt;/author&gt;&lt;/authors&gt;&lt;/contributors&gt;&lt;titles&gt;&lt;title&gt;A novel deep autoencoder feature learning method for rotating machinery fault diagnosis&lt;/title&gt;&lt;secondary-title&gt;Mechanical Systems and Signal Processing&lt;/secondary-title&gt;&lt;/titles&gt;&lt;periodical&gt;&lt;full-title&gt;Mechanical Systems and Signal Processing&lt;/full-title&gt;&lt;/periodical&gt;&lt;pages&gt;187-204&lt;/pages&gt;&lt;volume&gt;95&lt;/volume&gt;&lt;dates&gt;&lt;year&gt;2017&lt;/year&gt;&lt;/dates&gt;&lt;isbn&gt;0888-3270&lt;/isbn&gt;&lt;urls&gt;&lt;/urls&gt;&lt;/record&gt;&lt;/Cite&gt;&lt;/EndNote&gt;</w:instrText>
            </w:r>
            <w:r w:rsidR="00845515" w:rsidRPr="00C01F2F">
              <w:fldChar w:fldCharType="separate"/>
            </w:r>
            <w:r w:rsidR="00845515" w:rsidRPr="00C01F2F">
              <w:rPr>
                <w:noProof/>
              </w:rPr>
              <w:t>[16]</w:t>
            </w:r>
            <w:r w:rsidR="00845515" w:rsidRPr="00C01F2F">
              <w:fldChar w:fldCharType="end"/>
            </w:r>
          </w:p>
        </w:tc>
        <w:tc>
          <w:tcPr>
            <w:tcW w:w="0" w:type="auto"/>
            <w:tcBorders>
              <w:top w:val="nil"/>
              <w:left w:val="nil"/>
              <w:bottom w:val="nil"/>
              <w:right w:val="nil"/>
            </w:tcBorders>
            <w:vAlign w:val="center"/>
          </w:tcPr>
          <w:p w14:paraId="5EC91903" w14:textId="00EF653A" w:rsidR="00075C77" w:rsidRPr="00C01F2F" w:rsidRDefault="00075C77" w:rsidP="000F0238">
            <w:pPr>
              <w:pStyle w:val="af2"/>
              <w:ind w:firstLine="0"/>
            </w:pPr>
            <w:r w:rsidRPr="00C01F2F">
              <w:rPr>
                <w:rFonts w:hint="eastAsia"/>
              </w:rPr>
              <w:t>2017</w:t>
            </w:r>
          </w:p>
        </w:tc>
        <w:tc>
          <w:tcPr>
            <w:tcW w:w="0" w:type="auto"/>
            <w:tcBorders>
              <w:top w:val="nil"/>
              <w:left w:val="nil"/>
              <w:bottom w:val="nil"/>
              <w:right w:val="nil"/>
            </w:tcBorders>
            <w:vAlign w:val="center"/>
          </w:tcPr>
          <w:p w14:paraId="63D17050" w14:textId="211A84F9" w:rsidR="00075C77" w:rsidRPr="00C01F2F" w:rsidRDefault="00130ED4" w:rsidP="000F0238">
            <w:pPr>
              <w:pStyle w:val="af2"/>
              <w:ind w:firstLine="0"/>
            </w:pPr>
            <w:r w:rsidRPr="00C01F2F">
              <w:t>Vibration data fusion for rotating machinery with SAE</w:t>
            </w:r>
          </w:p>
        </w:tc>
        <w:tc>
          <w:tcPr>
            <w:tcW w:w="0" w:type="auto"/>
            <w:tcBorders>
              <w:top w:val="nil"/>
              <w:left w:val="nil"/>
              <w:bottom w:val="nil"/>
              <w:right w:val="nil"/>
            </w:tcBorders>
            <w:vAlign w:val="center"/>
          </w:tcPr>
          <w:p w14:paraId="74CEA04D" w14:textId="0FB697CB" w:rsidR="00075C77" w:rsidRPr="00C01F2F" w:rsidRDefault="00661C7E" w:rsidP="000F0238">
            <w:pPr>
              <w:pStyle w:val="af2"/>
              <w:ind w:firstLine="0"/>
            </w:pPr>
            <w:r w:rsidRPr="00C01F2F">
              <w:rPr>
                <w:rFonts w:hint="eastAsia"/>
              </w:rPr>
              <w:t>N</w:t>
            </w:r>
            <w:r w:rsidRPr="00C01F2F">
              <w:t>onlinear &amp; variate</w:t>
            </w:r>
          </w:p>
        </w:tc>
      </w:tr>
      <w:tr w:rsidR="00810829" w:rsidRPr="00C01F2F" w14:paraId="43289152" w14:textId="77777777" w:rsidTr="007B7FE5">
        <w:tc>
          <w:tcPr>
            <w:tcW w:w="0" w:type="auto"/>
            <w:vMerge/>
            <w:tcBorders>
              <w:top w:val="nil"/>
              <w:left w:val="nil"/>
              <w:bottom w:val="nil"/>
              <w:right w:val="nil"/>
            </w:tcBorders>
            <w:vAlign w:val="center"/>
          </w:tcPr>
          <w:p w14:paraId="362C3C41" w14:textId="77777777" w:rsidR="00075C77" w:rsidRPr="00C01F2F" w:rsidRDefault="00075C77" w:rsidP="000F0238">
            <w:pPr>
              <w:pStyle w:val="af2"/>
              <w:ind w:firstLine="0"/>
            </w:pPr>
          </w:p>
        </w:tc>
        <w:tc>
          <w:tcPr>
            <w:tcW w:w="0" w:type="auto"/>
            <w:tcBorders>
              <w:top w:val="nil"/>
              <w:left w:val="nil"/>
              <w:bottom w:val="nil"/>
              <w:right w:val="nil"/>
            </w:tcBorders>
            <w:vAlign w:val="center"/>
          </w:tcPr>
          <w:p w14:paraId="5A106AB8" w14:textId="3A080C36" w:rsidR="00075C77" w:rsidRPr="00C01F2F" w:rsidRDefault="00075C77" w:rsidP="000F0238">
            <w:pPr>
              <w:pStyle w:val="af2"/>
              <w:ind w:firstLine="0"/>
            </w:pPr>
            <w:r w:rsidRPr="00C01F2F">
              <w:rPr>
                <w:rFonts w:hint="eastAsia"/>
              </w:rPr>
              <w:t>5</w:t>
            </w:r>
          </w:p>
        </w:tc>
        <w:tc>
          <w:tcPr>
            <w:tcW w:w="0" w:type="auto"/>
            <w:tcBorders>
              <w:top w:val="nil"/>
              <w:left w:val="nil"/>
              <w:bottom w:val="nil"/>
              <w:right w:val="nil"/>
            </w:tcBorders>
            <w:vAlign w:val="center"/>
          </w:tcPr>
          <w:p w14:paraId="42DAFE45" w14:textId="081F4900" w:rsidR="00075C77" w:rsidRPr="00C01F2F" w:rsidRDefault="00075C77" w:rsidP="000F0238">
            <w:pPr>
              <w:pStyle w:val="af2"/>
              <w:ind w:firstLine="0"/>
            </w:pPr>
            <w:r w:rsidRPr="00C01F2F">
              <w:rPr>
                <w:noProof/>
              </w:rPr>
              <w:t>Z. Xiang</w:t>
            </w:r>
            <w:r w:rsidRPr="00C01F2F">
              <w:t xml:space="preserve"> et al.</w:t>
            </w:r>
            <w:r w:rsidR="008F23EB">
              <w:t xml:space="preserve"> </w:t>
            </w:r>
            <w:r w:rsidR="000504AB" w:rsidRPr="00C01F2F">
              <w:fldChar w:fldCharType="begin"/>
            </w:r>
            <w:r w:rsidR="000504AB" w:rsidRPr="00C01F2F">
              <w:instrText xml:space="preserve"> ADDIN EN.CITE &lt;EndNote&gt;&lt;Cite&gt;&lt;Author&gt;Xiang&lt;/Author&gt;&lt;Year&gt;2019&lt;/Year&gt;&lt;RecNum&gt;1799&lt;/RecNum&gt;&lt;DisplayText&gt;[17]&lt;/DisplayText&gt;&lt;record&gt;&lt;rec-number&gt;1799&lt;/rec-number&gt;&lt;foreign-keys&gt;&lt;key app="EN" db-id="s0dtva2tk2fr58eae50peptwrdf95ev2s0vt" timestamp="1608710740"&gt;1799&lt;/key&gt;&lt;/foreign-keys&gt;&lt;ref-type name="Journal Article"&gt;17&lt;/ref-type&gt;&lt;contributors&gt;&lt;authors&gt;&lt;author&gt;Xiang, Zhou&lt;/author&gt;&lt;author&gt;Zhang, Xining&lt;/author&gt;&lt;author&gt;Zhang, Wenwen&lt;/author&gt;&lt;author&gt;Xia, Xinrui&lt;/author&gt;&lt;/authors&gt;&lt;/contributors&gt;&lt;titles&gt;&lt;title&gt;Fault diagnosis of rolling bearing under fluctuating speed and variable load based on TCO Spectrum and Stacking Auto-encoder&lt;/title&gt;&lt;secondary-title&gt;Measurement&lt;/secondary-title&gt;&lt;/titles&gt;&lt;periodical&gt;&lt;full-title&gt;Measurement&lt;/full-title&gt;&lt;/periodical&gt;&lt;pages&gt;162-174&lt;/pages&gt;&lt;volume&gt;138&lt;/volume&gt;&lt;dates&gt;&lt;year&gt;2019&lt;/year&gt;&lt;/dates&gt;&lt;isbn&gt;0263-2241&lt;/isbn&gt;&lt;urls&gt;&lt;/urls&gt;&lt;/record&gt;&lt;/Cite&gt;&lt;/EndNote&gt;</w:instrText>
            </w:r>
            <w:r w:rsidR="000504AB" w:rsidRPr="00C01F2F">
              <w:fldChar w:fldCharType="separate"/>
            </w:r>
            <w:r w:rsidR="000504AB" w:rsidRPr="00C01F2F">
              <w:rPr>
                <w:noProof/>
              </w:rPr>
              <w:t>[17]</w:t>
            </w:r>
            <w:r w:rsidR="000504AB" w:rsidRPr="00C01F2F">
              <w:fldChar w:fldCharType="end"/>
            </w:r>
          </w:p>
        </w:tc>
        <w:tc>
          <w:tcPr>
            <w:tcW w:w="0" w:type="auto"/>
            <w:tcBorders>
              <w:top w:val="nil"/>
              <w:left w:val="nil"/>
              <w:bottom w:val="nil"/>
              <w:right w:val="nil"/>
            </w:tcBorders>
            <w:vAlign w:val="center"/>
          </w:tcPr>
          <w:p w14:paraId="66596658" w14:textId="43D5E2D4" w:rsidR="00075C77" w:rsidRPr="00C01F2F" w:rsidRDefault="00075C77" w:rsidP="000F0238">
            <w:pPr>
              <w:pStyle w:val="af2"/>
              <w:ind w:firstLine="0"/>
            </w:pPr>
            <w:r w:rsidRPr="00C01F2F">
              <w:rPr>
                <w:rFonts w:hint="eastAsia"/>
              </w:rPr>
              <w:t>2019</w:t>
            </w:r>
          </w:p>
        </w:tc>
        <w:tc>
          <w:tcPr>
            <w:tcW w:w="0" w:type="auto"/>
            <w:tcBorders>
              <w:top w:val="nil"/>
              <w:left w:val="nil"/>
              <w:bottom w:val="nil"/>
              <w:right w:val="nil"/>
            </w:tcBorders>
            <w:vAlign w:val="center"/>
          </w:tcPr>
          <w:p w14:paraId="0EB8308A" w14:textId="69784064" w:rsidR="00075C77" w:rsidRPr="00C01F2F" w:rsidRDefault="00B830FF" w:rsidP="000F0238">
            <w:pPr>
              <w:pStyle w:val="af2"/>
              <w:ind w:firstLine="0"/>
            </w:pPr>
            <w:r w:rsidRPr="00C01F2F">
              <w:rPr>
                <w:rFonts w:hint="eastAsia"/>
              </w:rPr>
              <w:t>F</w:t>
            </w:r>
            <w:r w:rsidRPr="00C01F2F">
              <w:t>requency data fusion for rolling bearing with SAE</w:t>
            </w:r>
          </w:p>
        </w:tc>
        <w:tc>
          <w:tcPr>
            <w:tcW w:w="0" w:type="auto"/>
            <w:tcBorders>
              <w:top w:val="nil"/>
              <w:left w:val="nil"/>
              <w:bottom w:val="nil"/>
              <w:right w:val="nil"/>
            </w:tcBorders>
            <w:vAlign w:val="center"/>
          </w:tcPr>
          <w:p w14:paraId="4B2AC731" w14:textId="3733B707" w:rsidR="00075C77" w:rsidRPr="00C01F2F" w:rsidRDefault="00661C7E" w:rsidP="000F0238">
            <w:pPr>
              <w:pStyle w:val="af2"/>
              <w:ind w:firstLine="0"/>
            </w:pPr>
            <w:r w:rsidRPr="00C01F2F">
              <w:rPr>
                <w:rFonts w:hint="eastAsia"/>
              </w:rPr>
              <w:t>N</w:t>
            </w:r>
            <w:r w:rsidRPr="00C01F2F">
              <w:t>onlinear &amp; variate</w:t>
            </w:r>
          </w:p>
        </w:tc>
      </w:tr>
      <w:tr w:rsidR="00810829" w:rsidRPr="00C01F2F" w14:paraId="72387FA1" w14:textId="77777777" w:rsidTr="007B7FE5">
        <w:tc>
          <w:tcPr>
            <w:tcW w:w="0" w:type="auto"/>
            <w:vMerge/>
            <w:tcBorders>
              <w:top w:val="nil"/>
              <w:left w:val="nil"/>
              <w:bottom w:val="single" w:sz="8" w:space="0" w:color="auto"/>
              <w:right w:val="nil"/>
            </w:tcBorders>
            <w:vAlign w:val="center"/>
          </w:tcPr>
          <w:p w14:paraId="770AA398" w14:textId="77777777" w:rsidR="00075C77" w:rsidRPr="00C01F2F" w:rsidRDefault="00075C77" w:rsidP="000F0238">
            <w:pPr>
              <w:pStyle w:val="af2"/>
              <w:ind w:firstLine="0"/>
            </w:pPr>
          </w:p>
        </w:tc>
        <w:tc>
          <w:tcPr>
            <w:tcW w:w="0" w:type="auto"/>
            <w:tcBorders>
              <w:top w:val="nil"/>
              <w:left w:val="nil"/>
              <w:bottom w:val="single" w:sz="8" w:space="0" w:color="auto"/>
              <w:right w:val="nil"/>
            </w:tcBorders>
            <w:vAlign w:val="center"/>
          </w:tcPr>
          <w:p w14:paraId="6E32F773" w14:textId="61C947C3" w:rsidR="00075C77" w:rsidRPr="00C01F2F" w:rsidRDefault="00075C77" w:rsidP="000F0238">
            <w:pPr>
              <w:pStyle w:val="af2"/>
              <w:ind w:firstLine="0"/>
            </w:pPr>
            <w:r w:rsidRPr="00C01F2F">
              <w:rPr>
                <w:rFonts w:hint="eastAsia"/>
              </w:rPr>
              <w:t>6</w:t>
            </w:r>
          </w:p>
        </w:tc>
        <w:tc>
          <w:tcPr>
            <w:tcW w:w="0" w:type="auto"/>
            <w:tcBorders>
              <w:top w:val="nil"/>
              <w:left w:val="nil"/>
              <w:bottom w:val="single" w:sz="8" w:space="0" w:color="auto"/>
              <w:right w:val="nil"/>
            </w:tcBorders>
            <w:vAlign w:val="center"/>
          </w:tcPr>
          <w:p w14:paraId="344BF316" w14:textId="3340376E" w:rsidR="00075C77" w:rsidRPr="00C01F2F" w:rsidRDefault="00075C77" w:rsidP="000F0238">
            <w:pPr>
              <w:pStyle w:val="af2"/>
              <w:ind w:firstLine="0"/>
            </w:pPr>
            <w:r w:rsidRPr="00C01F2F">
              <w:rPr>
                <w:noProof/>
              </w:rPr>
              <w:t xml:space="preserve">W. Yu </w:t>
            </w:r>
            <w:r w:rsidRPr="00C01F2F">
              <w:t>et al.</w:t>
            </w:r>
            <w:r w:rsidR="008F23EB">
              <w:t xml:space="preserve"> </w:t>
            </w:r>
            <w:r w:rsidR="000504AB" w:rsidRPr="00C01F2F">
              <w:fldChar w:fldCharType="begin"/>
            </w:r>
            <w:r w:rsidR="000504AB" w:rsidRPr="00C01F2F">
              <w:instrText xml:space="preserve"> ADDIN EN.CITE &lt;EndNote&gt;&lt;Cite&gt;&lt;Author&gt;Yu&lt;/Author&gt;&lt;Year&gt;2019&lt;/Year&gt;&lt;RecNum&gt;1746&lt;/RecNum&gt;&lt;DisplayText&gt;[18]&lt;/DisplayText&gt;&lt;record&gt;&lt;rec-number&gt;1746&lt;/rec-number&gt;&lt;foreign-keys&gt;&lt;key app="EN" db-id="s0dtva2tk2fr58eae50peptwrdf95ev2s0vt" timestamp="1599967782"&gt;1746&lt;/key&gt;&lt;/foreign-keys&gt;&lt;ref-type name="Journal Article"&gt;17&lt;/ref-type&gt;&lt;contributors&gt;&lt;authors&gt;&lt;author&gt;Yu, Wennian&lt;/author&gt;&lt;author&gt;Kim, II Yong&lt;/author&gt;&lt;author&gt;Mechefske, Chris&lt;/author&gt;&lt;/authors&gt;&lt;/contributors&gt;&lt;titles&gt;&lt;title&gt;Remaining useful life estimation using a bidirectional recurrent neural network based autoencoder scheme&lt;/title&gt;&lt;secondary-title&gt;Mechanical Systems and Signal Processing&lt;/secondary-title&gt;&lt;/titles&gt;&lt;periodical&gt;&lt;full-title&gt;Mechanical Systems and Signal Processing&lt;/full-title&gt;&lt;/periodical&gt;&lt;pages&gt;764-780&lt;/pages&gt;&lt;volume&gt;129&lt;/volume&gt;&lt;dates&gt;&lt;year&gt;2019&lt;/year&gt;&lt;/dates&gt;&lt;isbn&gt;0888-3270&lt;/isbn&gt;&lt;urls&gt;&lt;/urls&gt;&lt;/record&gt;&lt;/Cite&gt;&lt;/EndNote&gt;</w:instrText>
            </w:r>
            <w:r w:rsidR="000504AB" w:rsidRPr="00C01F2F">
              <w:fldChar w:fldCharType="separate"/>
            </w:r>
            <w:r w:rsidR="000504AB" w:rsidRPr="00C01F2F">
              <w:rPr>
                <w:noProof/>
              </w:rPr>
              <w:t>[18]</w:t>
            </w:r>
            <w:r w:rsidR="000504AB" w:rsidRPr="00C01F2F">
              <w:fldChar w:fldCharType="end"/>
            </w:r>
          </w:p>
        </w:tc>
        <w:tc>
          <w:tcPr>
            <w:tcW w:w="0" w:type="auto"/>
            <w:tcBorders>
              <w:top w:val="nil"/>
              <w:left w:val="nil"/>
              <w:bottom w:val="single" w:sz="8" w:space="0" w:color="auto"/>
              <w:right w:val="nil"/>
            </w:tcBorders>
            <w:vAlign w:val="center"/>
          </w:tcPr>
          <w:p w14:paraId="60B953A7" w14:textId="72F22979" w:rsidR="00075C77" w:rsidRPr="00C01F2F" w:rsidRDefault="00075C77" w:rsidP="000F0238">
            <w:pPr>
              <w:pStyle w:val="af2"/>
              <w:ind w:firstLine="0"/>
            </w:pPr>
            <w:r w:rsidRPr="00C01F2F">
              <w:rPr>
                <w:rFonts w:hint="eastAsia"/>
              </w:rPr>
              <w:t>2019</w:t>
            </w:r>
          </w:p>
        </w:tc>
        <w:tc>
          <w:tcPr>
            <w:tcW w:w="0" w:type="auto"/>
            <w:tcBorders>
              <w:top w:val="nil"/>
              <w:left w:val="nil"/>
              <w:bottom w:val="single" w:sz="8" w:space="0" w:color="auto"/>
              <w:right w:val="nil"/>
            </w:tcBorders>
            <w:vAlign w:val="center"/>
          </w:tcPr>
          <w:p w14:paraId="40CB2481" w14:textId="4CB025BA" w:rsidR="00075C77" w:rsidRPr="00C01F2F" w:rsidRDefault="00B830FF" w:rsidP="000F0238">
            <w:pPr>
              <w:pStyle w:val="af2"/>
              <w:ind w:firstLine="0"/>
            </w:pPr>
            <w:r w:rsidRPr="00C01F2F">
              <w:rPr>
                <w:rFonts w:hint="eastAsia"/>
              </w:rPr>
              <w:t>M</w:t>
            </w:r>
            <w:r w:rsidRPr="00C01F2F">
              <w:t>ulti-sensor data fusion</w:t>
            </w:r>
            <w:r w:rsidR="005017BA" w:rsidRPr="00C01F2F">
              <w:t xml:space="preserve"> for complex system with </w:t>
            </w:r>
            <w:r w:rsidR="00702987" w:rsidRPr="00C01F2F">
              <w:t>RA</w:t>
            </w:r>
          </w:p>
        </w:tc>
        <w:tc>
          <w:tcPr>
            <w:tcW w:w="0" w:type="auto"/>
            <w:tcBorders>
              <w:top w:val="nil"/>
              <w:left w:val="nil"/>
              <w:bottom w:val="single" w:sz="8" w:space="0" w:color="auto"/>
              <w:right w:val="nil"/>
            </w:tcBorders>
            <w:vAlign w:val="center"/>
          </w:tcPr>
          <w:p w14:paraId="4C4445D9" w14:textId="40821A30" w:rsidR="00075C77" w:rsidRPr="00C01F2F" w:rsidRDefault="00661C7E" w:rsidP="000F0238">
            <w:pPr>
              <w:pStyle w:val="af2"/>
              <w:ind w:firstLine="0"/>
            </w:pPr>
            <w:r w:rsidRPr="00C01F2F">
              <w:rPr>
                <w:rFonts w:hint="eastAsia"/>
              </w:rPr>
              <w:t>N</w:t>
            </w:r>
            <w:r w:rsidRPr="00C01F2F">
              <w:t>onlinear &amp; variate</w:t>
            </w:r>
            <w:r w:rsidR="004F4FEE" w:rsidRPr="00C01F2F">
              <w:t xml:space="preserve"> and t</w:t>
            </w:r>
            <w:r w:rsidR="008F2FD6" w:rsidRPr="00C01F2F">
              <w:t>ime</w:t>
            </w:r>
          </w:p>
        </w:tc>
      </w:tr>
      <w:tr w:rsidR="00810829" w:rsidRPr="00C01F2F" w14:paraId="3EFA769C" w14:textId="77777777" w:rsidTr="007B7FE5">
        <w:tc>
          <w:tcPr>
            <w:tcW w:w="0" w:type="auto"/>
            <w:vMerge w:val="restart"/>
            <w:tcBorders>
              <w:top w:val="single" w:sz="8" w:space="0" w:color="auto"/>
              <w:left w:val="nil"/>
              <w:bottom w:val="nil"/>
              <w:right w:val="nil"/>
            </w:tcBorders>
            <w:vAlign w:val="center"/>
          </w:tcPr>
          <w:p w14:paraId="3BBB5CBD" w14:textId="453D1737" w:rsidR="00BB248C" w:rsidRPr="00C01F2F" w:rsidRDefault="00C96294" w:rsidP="000F0238">
            <w:pPr>
              <w:pStyle w:val="af2"/>
              <w:ind w:firstLine="0"/>
            </w:pPr>
            <w:r w:rsidRPr="00C01F2F">
              <w:t>Comprehensive evaluation</w:t>
            </w:r>
          </w:p>
        </w:tc>
        <w:tc>
          <w:tcPr>
            <w:tcW w:w="0" w:type="auto"/>
            <w:tcBorders>
              <w:top w:val="single" w:sz="8" w:space="0" w:color="auto"/>
              <w:left w:val="nil"/>
              <w:bottom w:val="nil"/>
              <w:right w:val="nil"/>
            </w:tcBorders>
            <w:vAlign w:val="center"/>
          </w:tcPr>
          <w:p w14:paraId="1DE18AB7" w14:textId="11DE7CEC" w:rsidR="00BB248C" w:rsidRPr="00C01F2F" w:rsidRDefault="00BB248C" w:rsidP="000F0238">
            <w:pPr>
              <w:pStyle w:val="af2"/>
              <w:ind w:firstLine="0"/>
            </w:pPr>
            <w:r w:rsidRPr="00C01F2F">
              <w:rPr>
                <w:rFonts w:hint="eastAsia"/>
              </w:rPr>
              <w:t>1</w:t>
            </w:r>
          </w:p>
        </w:tc>
        <w:tc>
          <w:tcPr>
            <w:tcW w:w="0" w:type="auto"/>
            <w:tcBorders>
              <w:top w:val="single" w:sz="8" w:space="0" w:color="auto"/>
              <w:left w:val="nil"/>
              <w:bottom w:val="nil"/>
              <w:right w:val="nil"/>
            </w:tcBorders>
            <w:vAlign w:val="center"/>
          </w:tcPr>
          <w:p w14:paraId="70934FF7" w14:textId="419B4ACC" w:rsidR="00BB248C" w:rsidRPr="00C01F2F" w:rsidRDefault="00BB248C" w:rsidP="000F0238">
            <w:pPr>
              <w:pStyle w:val="af2"/>
              <w:ind w:firstLine="0"/>
            </w:pPr>
            <w:r w:rsidRPr="00C01F2F">
              <w:t xml:space="preserve">Y. Liu </w:t>
            </w:r>
            <w:r w:rsidRPr="00C01F2F">
              <w:rPr>
                <w:rFonts w:hint="eastAsia"/>
              </w:rPr>
              <w:t>e</w:t>
            </w:r>
            <w:r w:rsidRPr="00C01F2F">
              <w:t>t al.</w:t>
            </w:r>
            <w:r w:rsidR="008F23EB">
              <w:t xml:space="preserve"> </w:t>
            </w:r>
            <w:r w:rsidR="000504AB" w:rsidRPr="00C01F2F">
              <w:fldChar w:fldCharType="begin"/>
            </w:r>
            <w:r w:rsidR="000504AB" w:rsidRPr="00C01F2F">
              <w:instrText xml:space="preserve"> ADDIN EN.CITE &lt;EndNote&gt;&lt;Cite&gt;&lt;Author&gt;Liu&lt;/Author&gt;&lt;Year&gt;2014&lt;/Year&gt;&lt;RecNum&gt;1498&lt;/RecNum&gt;&lt;DisplayText&gt;[20]&lt;/DisplayText&gt;&lt;record&gt;&lt;rec-number&gt;1498&lt;/rec-number&gt;&lt;foreign-keys&gt;&lt;key app="EN" db-id="s0dtva2tk2fr58eae50peptwrdf95ev2s0vt" timestamp="1581061248"&gt;1498&lt;/key&gt;&lt;/foreign-keys&gt;&lt;ref-type name="Journal Article"&gt;17&lt;/ref-type&gt;&lt;contributors&gt;&lt;authors&gt;&lt;author&gt;Liu, Yuhong&lt;/author&gt;&lt;author&gt;Fang, Pingping&lt;/author&gt;&lt;author&gt;Bian, Dongdong&lt;/author&gt;&lt;author&gt;Zhang, Hongwei&lt;/author&gt;&lt;author&gt;Wang, Shuxin&lt;/author&gt;&lt;/authors&gt;&lt;/contributors&gt;&lt;titles&gt;&lt;title&gt;Fuzzy comprehensive evaluation for the motion performance of autonomous underwater vehicles&lt;/title&gt;&lt;secondary-title&gt;Ocean Engineering&lt;/secondary-title&gt;&lt;/titles&gt;&lt;periodical&gt;&lt;full-title&gt;Ocean Engineering&lt;/full-title&gt;&lt;/periodical&gt;&lt;pages&gt;568-577&lt;/pages&gt;&lt;volume&gt;88&lt;/volume&gt;&lt;dates&gt;&lt;year&gt;2014&lt;/year&gt;&lt;/dates&gt;&lt;isbn&gt;0029-8018&lt;/isbn&gt;&lt;urls&gt;&lt;/urls&gt;&lt;/record&gt;&lt;/Cite&gt;&lt;/EndNote&gt;</w:instrText>
            </w:r>
            <w:r w:rsidR="000504AB" w:rsidRPr="00C01F2F">
              <w:fldChar w:fldCharType="separate"/>
            </w:r>
            <w:r w:rsidR="000504AB" w:rsidRPr="00C01F2F">
              <w:rPr>
                <w:noProof/>
              </w:rPr>
              <w:t>[20]</w:t>
            </w:r>
            <w:r w:rsidR="000504AB" w:rsidRPr="00C01F2F">
              <w:fldChar w:fldCharType="end"/>
            </w:r>
          </w:p>
        </w:tc>
        <w:tc>
          <w:tcPr>
            <w:tcW w:w="0" w:type="auto"/>
            <w:tcBorders>
              <w:top w:val="single" w:sz="8" w:space="0" w:color="auto"/>
              <w:left w:val="nil"/>
              <w:bottom w:val="nil"/>
              <w:right w:val="nil"/>
            </w:tcBorders>
            <w:vAlign w:val="center"/>
          </w:tcPr>
          <w:p w14:paraId="5E6FAD7E" w14:textId="52389824" w:rsidR="00BB248C" w:rsidRPr="00C01F2F" w:rsidRDefault="00BB248C" w:rsidP="000F0238">
            <w:pPr>
              <w:pStyle w:val="af2"/>
              <w:ind w:firstLine="0"/>
            </w:pPr>
            <w:r w:rsidRPr="00C01F2F">
              <w:rPr>
                <w:rFonts w:hint="eastAsia"/>
              </w:rPr>
              <w:t>2</w:t>
            </w:r>
            <w:r w:rsidRPr="00C01F2F">
              <w:t>014</w:t>
            </w:r>
          </w:p>
        </w:tc>
        <w:tc>
          <w:tcPr>
            <w:tcW w:w="0" w:type="auto"/>
            <w:tcBorders>
              <w:top w:val="single" w:sz="8" w:space="0" w:color="auto"/>
              <w:left w:val="nil"/>
              <w:bottom w:val="nil"/>
              <w:right w:val="nil"/>
            </w:tcBorders>
            <w:vAlign w:val="center"/>
          </w:tcPr>
          <w:p w14:paraId="7D5F90DD" w14:textId="43638092" w:rsidR="00BB248C" w:rsidRPr="00C01F2F" w:rsidRDefault="00006FD7" w:rsidP="000F0238">
            <w:pPr>
              <w:pStyle w:val="af2"/>
              <w:ind w:firstLine="0"/>
            </w:pPr>
            <w:r w:rsidRPr="00C01F2F">
              <w:rPr>
                <w:noProof/>
              </w:rPr>
              <w:t>Assess m</w:t>
            </w:r>
            <w:r w:rsidR="007B7FE5" w:rsidRPr="00C01F2F">
              <w:rPr>
                <w:noProof/>
              </w:rPr>
              <w:t xml:space="preserve">otion </w:t>
            </w:r>
            <w:r w:rsidR="00752F77" w:rsidRPr="00C01F2F">
              <w:rPr>
                <w:noProof/>
              </w:rPr>
              <w:t>p</w:t>
            </w:r>
            <w:r w:rsidR="007B7FE5" w:rsidRPr="00C01F2F">
              <w:rPr>
                <w:noProof/>
              </w:rPr>
              <w:t xml:space="preserve">erformance </w:t>
            </w:r>
            <w:r w:rsidR="00C96294" w:rsidRPr="00C01F2F">
              <w:rPr>
                <w:noProof/>
              </w:rPr>
              <w:t xml:space="preserve">for underwater vehicles </w:t>
            </w:r>
            <w:r w:rsidR="00366B8A" w:rsidRPr="00C01F2F">
              <w:rPr>
                <w:noProof/>
              </w:rPr>
              <w:t>with FCE</w:t>
            </w:r>
          </w:p>
        </w:tc>
        <w:tc>
          <w:tcPr>
            <w:tcW w:w="0" w:type="auto"/>
            <w:tcBorders>
              <w:top w:val="single" w:sz="8" w:space="0" w:color="auto"/>
              <w:left w:val="nil"/>
              <w:bottom w:val="nil"/>
              <w:right w:val="nil"/>
            </w:tcBorders>
            <w:vAlign w:val="center"/>
          </w:tcPr>
          <w:p w14:paraId="5645632C" w14:textId="2A09764D" w:rsidR="00BB248C" w:rsidRPr="00C01F2F" w:rsidRDefault="005C7B7E" w:rsidP="000F0238">
            <w:pPr>
              <w:pStyle w:val="af2"/>
              <w:ind w:firstLine="0"/>
            </w:pPr>
            <w:r w:rsidRPr="00C01F2F">
              <w:rPr>
                <w:rFonts w:hint="eastAsia"/>
              </w:rPr>
              <w:t>S</w:t>
            </w:r>
            <w:r w:rsidRPr="00C01F2F">
              <w:t>tatic weight</w:t>
            </w:r>
          </w:p>
        </w:tc>
      </w:tr>
      <w:tr w:rsidR="00810829" w:rsidRPr="00C01F2F" w14:paraId="72982DA3" w14:textId="77777777" w:rsidTr="007B7FE5">
        <w:tc>
          <w:tcPr>
            <w:tcW w:w="0" w:type="auto"/>
            <w:vMerge/>
            <w:tcBorders>
              <w:top w:val="nil"/>
              <w:left w:val="nil"/>
              <w:bottom w:val="nil"/>
              <w:right w:val="nil"/>
            </w:tcBorders>
            <w:vAlign w:val="center"/>
          </w:tcPr>
          <w:p w14:paraId="29A52088" w14:textId="77777777" w:rsidR="00BB248C" w:rsidRPr="00C01F2F" w:rsidRDefault="00BB248C" w:rsidP="000F0238">
            <w:pPr>
              <w:pStyle w:val="af2"/>
              <w:ind w:firstLine="0"/>
            </w:pPr>
          </w:p>
        </w:tc>
        <w:tc>
          <w:tcPr>
            <w:tcW w:w="0" w:type="auto"/>
            <w:tcBorders>
              <w:top w:val="nil"/>
              <w:left w:val="nil"/>
              <w:bottom w:val="nil"/>
              <w:right w:val="nil"/>
            </w:tcBorders>
            <w:vAlign w:val="center"/>
          </w:tcPr>
          <w:p w14:paraId="3EDDBD6D" w14:textId="1F6B3590" w:rsidR="00BB248C" w:rsidRPr="00C01F2F" w:rsidRDefault="00BB248C" w:rsidP="000F0238">
            <w:pPr>
              <w:pStyle w:val="af2"/>
              <w:ind w:firstLine="0"/>
            </w:pPr>
            <w:r w:rsidRPr="00C01F2F">
              <w:rPr>
                <w:rFonts w:hint="eastAsia"/>
              </w:rPr>
              <w:t>2</w:t>
            </w:r>
          </w:p>
        </w:tc>
        <w:tc>
          <w:tcPr>
            <w:tcW w:w="0" w:type="auto"/>
            <w:tcBorders>
              <w:top w:val="nil"/>
              <w:left w:val="nil"/>
              <w:bottom w:val="nil"/>
              <w:right w:val="nil"/>
            </w:tcBorders>
            <w:vAlign w:val="center"/>
          </w:tcPr>
          <w:p w14:paraId="5BB8C507" w14:textId="7D914883" w:rsidR="00BB248C" w:rsidRPr="00C01F2F" w:rsidRDefault="00BB248C" w:rsidP="000F0238">
            <w:pPr>
              <w:pStyle w:val="af2"/>
              <w:ind w:firstLine="0"/>
            </w:pPr>
            <w:r w:rsidRPr="00C01F2F">
              <w:rPr>
                <w:noProof/>
              </w:rPr>
              <w:t>Y. Wang et al.</w:t>
            </w:r>
            <w:r w:rsidR="008F23EB">
              <w:rPr>
                <w:noProof/>
              </w:rPr>
              <w:t xml:space="preserve"> </w:t>
            </w:r>
            <w:r w:rsidR="000504AB" w:rsidRPr="00C01F2F">
              <w:rPr>
                <w:noProof/>
              </w:rPr>
              <w:fldChar w:fldCharType="begin"/>
            </w:r>
            <w:r w:rsidR="000504AB" w:rsidRPr="00C01F2F">
              <w:rPr>
                <w:noProof/>
              </w:rPr>
              <w:instrText xml:space="preserve"> ADDIN EN.CITE &lt;EndNote&gt;&lt;Cite&gt;&lt;Author&gt;Wang&lt;/Author&gt;&lt;Year&gt;2015&lt;/Year&gt;&lt;RecNum&gt;1793&lt;/RecNum&gt;&lt;DisplayText&gt;[21]&lt;/DisplayText&gt;&lt;record&gt;&lt;rec-number&gt;1793&lt;/rec-number&gt;&lt;foreign-keys&gt;&lt;key app="EN" db-id="s0dtva2tk2fr58eae50peptwrdf95ev2s0vt" timestamp="1608384937"&gt;1793&lt;/key&gt;&lt;/foreign-keys&gt;&lt;ref-type name="Journal Article"&gt;17&lt;/ref-type&gt;&lt;contributors&gt;&lt;authors&gt;&lt;author&gt;Wang, Yi&lt;/author&gt;&lt;author&gt;Li, Yan&lt;/author&gt;&lt;author&gt;Liu, Wei&lt;/author&gt;&lt;author&gt;Gao, Yanbo&lt;/author&gt;&lt;/authors&gt;&lt;/contributors&gt;&lt;titles&gt;&lt;title&gt;Assessing operational ocean observing equipment (OOOE) based on the fuzzy comprehensive evaluation method&lt;/title&gt;&lt;secondary-title&gt;Ocean Engineering&lt;/secondary-title&gt;&lt;/titles&gt;&lt;periodical&gt;&lt;full-title&gt;Ocean Engineering&lt;/full-title&gt;&lt;/periodical&gt;&lt;pages&gt;54-59&lt;/pages&gt;&lt;volume&gt;107&lt;/volume&gt;&lt;dates&gt;&lt;year&gt;2015&lt;/year&gt;&lt;/dates&gt;&lt;isbn&gt;0029-8018&lt;/isbn&gt;&lt;urls&gt;&lt;/urls&gt;&lt;/record&gt;&lt;/Cite&gt;&lt;/EndNote&gt;</w:instrText>
            </w:r>
            <w:r w:rsidR="000504AB" w:rsidRPr="00C01F2F">
              <w:rPr>
                <w:noProof/>
              </w:rPr>
              <w:fldChar w:fldCharType="separate"/>
            </w:r>
            <w:r w:rsidR="000504AB" w:rsidRPr="00C01F2F">
              <w:rPr>
                <w:noProof/>
              </w:rPr>
              <w:t>[21]</w:t>
            </w:r>
            <w:r w:rsidR="000504AB" w:rsidRPr="00C01F2F">
              <w:rPr>
                <w:noProof/>
              </w:rPr>
              <w:fldChar w:fldCharType="end"/>
            </w:r>
          </w:p>
        </w:tc>
        <w:tc>
          <w:tcPr>
            <w:tcW w:w="0" w:type="auto"/>
            <w:tcBorders>
              <w:top w:val="nil"/>
              <w:left w:val="nil"/>
              <w:bottom w:val="nil"/>
              <w:right w:val="nil"/>
            </w:tcBorders>
            <w:vAlign w:val="center"/>
          </w:tcPr>
          <w:p w14:paraId="5A6B93DA" w14:textId="474EC42E" w:rsidR="00BB248C" w:rsidRPr="00C01F2F" w:rsidRDefault="00BB248C" w:rsidP="000F0238">
            <w:pPr>
              <w:pStyle w:val="af2"/>
              <w:ind w:firstLine="0"/>
            </w:pPr>
            <w:r w:rsidRPr="00C01F2F">
              <w:rPr>
                <w:rFonts w:hint="eastAsia"/>
              </w:rPr>
              <w:t>2</w:t>
            </w:r>
            <w:r w:rsidRPr="00C01F2F">
              <w:t>015</w:t>
            </w:r>
          </w:p>
        </w:tc>
        <w:tc>
          <w:tcPr>
            <w:tcW w:w="0" w:type="auto"/>
            <w:tcBorders>
              <w:top w:val="nil"/>
              <w:left w:val="nil"/>
              <w:bottom w:val="nil"/>
              <w:right w:val="nil"/>
            </w:tcBorders>
            <w:vAlign w:val="center"/>
          </w:tcPr>
          <w:p w14:paraId="6C140B21" w14:textId="445A0A61" w:rsidR="00BB248C" w:rsidRPr="00C01F2F" w:rsidRDefault="006E21DA" w:rsidP="000F0238">
            <w:pPr>
              <w:pStyle w:val="af2"/>
              <w:ind w:firstLine="0"/>
            </w:pPr>
            <w:r w:rsidRPr="00C01F2F">
              <w:rPr>
                <w:rFonts w:hint="eastAsia"/>
              </w:rPr>
              <w:t>A</w:t>
            </w:r>
            <w:r w:rsidRPr="00C01F2F">
              <w:t>ssessment for ocean observing equipment with FCE</w:t>
            </w:r>
          </w:p>
        </w:tc>
        <w:tc>
          <w:tcPr>
            <w:tcW w:w="0" w:type="auto"/>
            <w:tcBorders>
              <w:top w:val="nil"/>
              <w:left w:val="nil"/>
              <w:bottom w:val="nil"/>
              <w:right w:val="nil"/>
            </w:tcBorders>
            <w:vAlign w:val="center"/>
          </w:tcPr>
          <w:p w14:paraId="57FBD145" w14:textId="5AFAD21B" w:rsidR="00BB248C" w:rsidRPr="00C01F2F" w:rsidRDefault="006D2D74" w:rsidP="000F0238">
            <w:pPr>
              <w:pStyle w:val="af2"/>
              <w:ind w:firstLine="0"/>
            </w:pPr>
            <w:r w:rsidRPr="00C01F2F">
              <w:rPr>
                <w:rFonts w:hint="eastAsia"/>
              </w:rPr>
              <w:t>S</w:t>
            </w:r>
            <w:r w:rsidRPr="00C01F2F">
              <w:t>tatic weight</w:t>
            </w:r>
          </w:p>
        </w:tc>
      </w:tr>
      <w:tr w:rsidR="00810829" w:rsidRPr="00C01F2F" w14:paraId="6719B3B1" w14:textId="77777777" w:rsidTr="007B7FE5">
        <w:tc>
          <w:tcPr>
            <w:tcW w:w="0" w:type="auto"/>
            <w:vMerge/>
            <w:tcBorders>
              <w:top w:val="nil"/>
              <w:left w:val="nil"/>
              <w:bottom w:val="nil"/>
              <w:right w:val="nil"/>
            </w:tcBorders>
            <w:vAlign w:val="center"/>
          </w:tcPr>
          <w:p w14:paraId="531BC3CB" w14:textId="77777777" w:rsidR="00BB248C" w:rsidRPr="00C01F2F" w:rsidRDefault="00BB248C" w:rsidP="000F0238">
            <w:pPr>
              <w:pStyle w:val="af2"/>
              <w:ind w:firstLine="0"/>
            </w:pPr>
          </w:p>
        </w:tc>
        <w:tc>
          <w:tcPr>
            <w:tcW w:w="0" w:type="auto"/>
            <w:tcBorders>
              <w:top w:val="nil"/>
              <w:left w:val="nil"/>
              <w:bottom w:val="nil"/>
              <w:right w:val="nil"/>
            </w:tcBorders>
            <w:vAlign w:val="center"/>
          </w:tcPr>
          <w:p w14:paraId="6B332D11" w14:textId="6EF2A841" w:rsidR="00BB248C" w:rsidRPr="00C01F2F" w:rsidRDefault="00BB248C" w:rsidP="000F0238">
            <w:pPr>
              <w:pStyle w:val="af2"/>
              <w:ind w:firstLine="0"/>
            </w:pPr>
            <w:r w:rsidRPr="00C01F2F">
              <w:rPr>
                <w:rFonts w:hint="eastAsia"/>
              </w:rPr>
              <w:t>3</w:t>
            </w:r>
          </w:p>
        </w:tc>
        <w:tc>
          <w:tcPr>
            <w:tcW w:w="0" w:type="auto"/>
            <w:tcBorders>
              <w:top w:val="nil"/>
              <w:left w:val="nil"/>
              <w:bottom w:val="nil"/>
              <w:right w:val="nil"/>
            </w:tcBorders>
            <w:vAlign w:val="center"/>
          </w:tcPr>
          <w:p w14:paraId="2554DBB7" w14:textId="4997CE5D" w:rsidR="00BB248C" w:rsidRPr="00C01F2F" w:rsidRDefault="00BB248C" w:rsidP="000F0238">
            <w:pPr>
              <w:pStyle w:val="af2"/>
              <w:ind w:firstLine="0"/>
            </w:pPr>
            <w:r w:rsidRPr="00C01F2F">
              <w:rPr>
                <w:noProof/>
              </w:rPr>
              <w:t>Y. Liu et al.</w:t>
            </w:r>
            <w:r w:rsidR="008F23EB">
              <w:rPr>
                <w:noProof/>
              </w:rPr>
              <w:t xml:space="preserve"> </w:t>
            </w:r>
            <w:r w:rsidR="000504AB" w:rsidRPr="00C01F2F">
              <w:rPr>
                <w:noProof/>
              </w:rPr>
              <w:fldChar w:fldCharType="begin"/>
            </w:r>
            <w:r w:rsidR="000504AB" w:rsidRPr="00C01F2F">
              <w:rPr>
                <w:noProof/>
              </w:rPr>
              <w:instrText xml:space="preserve"> ADDIN EN.CITE &lt;EndNote&gt;&lt;Cite&gt;&lt;Author&gt;Liu&lt;/Author&gt;&lt;Year&gt;2017&lt;/Year&gt;&lt;RecNum&gt;1800&lt;/RecNum&gt;&lt;DisplayText&gt;[22]&lt;/DisplayText&gt;&lt;record&gt;&lt;rec-number&gt;1800&lt;/rec-number&gt;&lt;foreign-keys&gt;&lt;key app="EN" db-id="s0dtva2tk2fr58eae50peptwrdf95ev2s0vt" timestamp="1608731598"&gt;1800&lt;/key&gt;&lt;/foreign-keys&gt;&lt;ref-type name="Journal Article"&gt;17&lt;/ref-type&gt;&lt;contributors&gt;&lt;authors&gt;&lt;author&gt;Liu, Yaolong&lt;/author&gt;&lt;author&gt;Huang, Xiaoli&lt;/author&gt;&lt;author&gt;Duan, Jin&lt;/author&gt;&lt;author&gt;Zhang, Huaming&lt;/author&gt;&lt;/authors&gt;&lt;/contributors&gt;&lt;titles&gt;&lt;title&gt;The assessment of traffic accident risk based on grey relational analysis and fuzzy comprehensive evaluation method&lt;/title&gt;&lt;secondary-title&gt;Natural hazards&lt;/secondary-title&gt;&lt;/titles&gt;&lt;periodical&gt;&lt;full-title&gt;Natural Hazards&lt;/full-title&gt;&lt;/periodical&gt;&lt;pages&gt;1409-1422&lt;/pages&gt;&lt;volume&gt;88&lt;/volume&gt;&lt;number&gt;3&lt;/number&gt;&lt;dates&gt;&lt;year&gt;2017&lt;/year&gt;&lt;/dates&gt;&lt;isbn&gt;0921-030X&lt;/isbn&gt;&lt;urls&gt;&lt;/urls&gt;&lt;/record&gt;&lt;/Cite&gt;&lt;/EndNote&gt;</w:instrText>
            </w:r>
            <w:r w:rsidR="000504AB" w:rsidRPr="00C01F2F">
              <w:rPr>
                <w:noProof/>
              </w:rPr>
              <w:fldChar w:fldCharType="separate"/>
            </w:r>
            <w:r w:rsidR="000504AB" w:rsidRPr="00C01F2F">
              <w:rPr>
                <w:noProof/>
              </w:rPr>
              <w:t>[22]</w:t>
            </w:r>
            <w:r w:rsidR="000504AB" w:rsidRPr="00C01F2F">
              <w:rPr>
                <w:noProof/>
              </w:rPr>
              <w:fldChar w:fldCharType="end"/>
            </w:r>
          </w:p>
        </w:tc>
        <w:tc>
          <w:tcPr>
            <w:tcW w:w="0" w:type="auto"/>
            <w:tcBorders>
              <w:top w:val="nil"/>
              <w:left w:val="nil"/>
              <w:bottom w:val="nil"/>
              <w:right w:val="nil"/>
            </w:tcBorders>
            <w:vAlign w:val="center"/>
          </w:tcPr>
          <w:p w14:paraId="437DBCBE" w14:textId="74531731" w:rsidR="00BB248C" w:rsidRPr="00C01F2F" w:rsidRDefault="00BB248C" w:rsidP="000F0238">
            <w:pPr>
              <w:pStyle w:val="af2"/>
              <w:ind w:firstLine="0"/>
            </w:pPr>
            <w:r w:rsidRPr="00C01F2F">
              <w:rPr>
                <w:rFonts w:hint="eastAsia"/>
              </w:rPr>
              <w:t>2</w:t>
            </w:r>
            <w:r w:rsidRPr="00C01F2F">
              <w:t>01</w:t>
            </w:r>
            <w:r w:rsidR="00A80CC3" w:rsidRPr="00C01F2F">
              <w:t>7</w:t>
            </w:r>
          </w:p>
        </w:tc>
        <w:tc>
          <w:tcPr>
            <w:tcW w:w="0" w:type="auto"/>
            <w:tcBorders>
              <w:top w:val="nil"/>
              <w:left w:val="nil"/>
              <w:bottom w:val="nil"/>
              <w:right w:val="nil"/>
            </w:tcBorders>
            <w:vAlign w:val="center"/>
          </w:tcPr>
          <w:p w14:paraId="49BEA6E1" w14:textId="4EF72A2D" w:rsidR="00BB248C" w:rsidRPr="00C01F2F" w:rsidRDefault="00AF3F73" w:rsidP="000F0238">
            <w:pPr>
              <w:pStyle w:val="af2"/>
              <w:ind w:firstLine="0"/>
            </w:pPr>
            <w:r w:rsidRPr="00C01F2F">
              <w:rPr>
                <w:rFonts w:hint="eastAsia"/>
              </w:rPr>
              <w:t>A</w:t>
            </w:r>
            <w:r w:rsidRPr="00C01F2F">
              <w:t>ccident risk assessment for traffic with FCE</w:t>
            </w:r>
          </w:p>
        </w:tc>
        <w:tc>
          <w:tcPr>
            <w:tcW w:w="0" w:type="auto"/>
            <w:tcBorders>
              <w:top w:val="nil"/>
              <w:left w:val="nil"/>
              <w:bottom w:val="nil"/>
              <w:right w:val="nil"/>
            </w:tcBorders>
            <w:vAlign w:val="center"/>
          </w:tcPr>
          <w:p w14:paraId="3214E81F" w14:textId="635B3EC8" w:rsidR="00BB248C" w:rsidRPr="00C01F2F" w:rsidRDefault="006D2D74" w:rsidP="000F0238">
            <w:pPr>
              <w:pStyle w:val="af2"/>
              <w:ind w:firstLine="0"/>
            </w:pPr>
            <w:r w:rsidRPr="00C01F2F">
              <w:rPr>
                <w:rFonts w:hint="eastAsia"/>
              </w:rPr>
              <w:t>S</w:t>
            </w:r>
            <w:r w:rsidRPr="00C01F2F">
              <w:t>tatic weight</w:t>
            </w:r>
          </w:p>
        </w:tc>
      </w:tr>
      <w:tr w:rsidR="00810829" w:rsidRPr="00C01F2F" w14:paraId="5D22E08E" w14:textId="77777777" w:rsidTr="007B7FE5">
        <w:tc>
          <w:tcPr>
            <w:tcW w:w="0" w:type="auto"/>
            <w:vMerge/>
            <w:tcBorders>
              <w:top w:val="nil"/>
              <w:left w:val="nil"/>
              <w:bottom w:val="nil"/>
              <w:right w:val="nil"/>
            </w:tcBorders>
            <w:vAlign w:val="center"/>
          </w:tcPr>
          <w:p w14:paraId="1832C6A2" w14:textId="77777777" w:rsidR="00BB248C" w:rsidRPr="00C01F2F" w:rsidRDefault="00BB248C" w:rsidP="000F0238">
            <w:pPr>
              <w:pStyle w:val="af2"/>
              <w:ind w:firstLine="0"/>
            </w:pPr>
          </w:p>
        </w:tc>
        <w:tc>
          <w:tcPr>
            <w:tcW w:w="0" w:type="auto"/>
            <w:tcBorders>
              <w:top w:val="nil"/>
              <w:left w:val="nil"/>
              <w:bottom w:val="nil"/>
              <w:right w:val="nil"/>
            </w:tcBorders>
            <w:vAlign w:val="center"/>
          </w:tcPr>
          <w:p w14:paraId="6EFAED6B" w14:textId="6B115215" w:rsidR="00BB248C" w:rsidRPr="00C01F2F" w:rsidRDefault="00BB248C" w:rsidP="000F0238">
            <w:pPr>
              <w:pStyle w:val="af2"/>
              <w:ind w:firstLine="0"/>
            </w:pPr>
            <w:r w:rsidRPr="00C01F2F">
              <w:rPr>
                <w:rFonts w:hint="eastAsia"/>
              </w:rPr>
              <w:t>4</w:t>
            </w:r>
          </w:p>
        </w:tc>
        <w:tc>
          <w:tcPr>
            <w:tcW w:w="0" w:type="auto"/>
            <w:tcBorders>
              <w:top w:val="nil"/>
              <w:left w:val="nil"/>
              <w:bottom w:val="nil"/>
              <w:right w:val="nil"/>
            </w:tcBorders>
            <w:vAlign w:val="center"/>
          </w:tcPr>
          <w:p w14:paraId="2B732765" w14:textId="5FD49A87" w:rsidR="00BB248C" w:rsidRPr="00C01F2F" w:rsidRDefault="00BB248C" w:rsidP="000F0238">
            <w:pPr>
              <w:pStyle w:val="af2"/>
              <w:ind w:firstLine="0"/>
              <w:rPr>
                <w:noProof/>
              </w:rPr>
            </w:pPr>
            <w:r w:rsidRPr="00C01F2F">
              <w:rPr>
                <w:noProof/>
              </w:rPr>
              <w:t>T. Gebrehiwet et al.</w:t>
            </w:r>
            <w:r w:rsidR="008F23EB">
              <w:rPr>
                <w:noProof/>
              </w:rPr>
              <w:t xml:space="preserve"> </w:t>
            </w:r>
            <w:r w:rsidR="000504AB" w:rsidRPr="00C01F2F">
              <w:rPr>
                <w:noProof/>
              </w:rPr>
              <w:fldChar w:fldCharType="begin"/>
            </w:r>
            <w:r w:rsidR="000504AB" w:rsidRPr="00C01F2F">
              <w:rPr>
                <w:noProof/>
              </w:rPr>
              <w:instrText xml:space="preserve"> ADDIN EN.CITE &lt;EndNote&gt;&lt;Cite&gt;&lt;Author&gt;Gebrehiwet&lt;/Author&gt;&lt;Year&gt;2019&lt;/Year&gt;&lt;RecNum&gt;1802&lt;/RecNum&gt;&lt;DisplayText&gt;[23]&lt;/DisplayText&gt;&lt;record&gt;&lt;rec-number&gt;1802&lt;/rec-number&gt;&lt;foreign-keys&gt;&lt;key app="EN" db-id="s0dtva2tk2fr58eae50peptwrdf95ev2s0vt" timestamp="1608731697"&gt;1802&lt;/key&gt;&lt;/foreign-keys&gt;&lt;ref-type name="Journal Article"&gt;17&lt;/ref-type&gt;&lt;contributors&gt;&lt;authors&gt;&lt;author&gt;Gebrehiwet, Tsegay&lt;/author&gt;&lt;author&gt;Luo, Hanbin&lt;/author&gt;&lt;/authors&gt;&lt;/contributors&gt;&lt;titles&gt;&lt;title&gt;Risk level evaluation on construction project lifecycle using fuzzy comprehensive evaluation and TOPSIS&lt;/title&gt;&lt;secondary-title&gt;Symmetry&lt;/secondary-title&gt;&lt;/titles&gt;&lt;periodical&gt;&lt;full-title&gt;Symmetry&lt;/full-title&gt;&lt;/periodical&gt;&lt;pages&gt;12&lt;/pages&gt;&lt;volume&gt;11&lt;/volume&gt;&lt;number&gt;1&lt;/number&gt;&lt;dates&gt;&lt;year&gt;2019&lt;/year&gt;&lt;/dates&gt;&lt;urls&gt;&lt;/urls&gt;&lt;/record&gt;&lt;/Cite&gt;&lt;/EndNote&gt;</w:instrText>
            </w:r>
            <w:r w:rsidR="000504AB" w:rsidRPr="00C01F2F">
              <w:rPr>
                <w:noProof/>
              </w:rPr>
              <w:fldChar w:fldCharType="separate"/>
            </w:r>
            <w:r w:rsidR="000504AB" w:rsidRPr="00C01F2F">
              <w:rPr>
                <w:noProof/>
              </w:rPr>
              <w:t>[23]</w:t>
            </w:r>
            <w:r w:rsidR="000504AB" w:rsidRPr="00C01F2F">
              <w:rPr>
                <w:noProof/>
              </w:rPr>
              <w:fldChar w:fldCharType="end"/>
            </w:r>
          </w:p>
        </w:tc>
        <w:tc>
          <w:tcPr>
            <w:tcW w:w="0" w:type="auto"/>
            <w:tcBorders>
              <w:top w:val="nil"/>
              <w:left w:val="nil"/>
              <w:bottom w:val="nil"/>
              <w:right w:val="nil"/>
            </w:tcBorders>
            <w:vAlign w:val="center"/>
          </w:tcPr>
          <w:p w14:paraId="7BBB1B8A" w14:textId="2F26BC1D" w:rsidR="00BB248C" w:rsidRPr="00C01F2F" w:rsidRDefault="00A80CC3" w:rsidP="000F0238">
            <w:pPr>
              <w:pStyle w:val="af2"/>
              <w:ind w:firstLine="0"/>
            </w:pPr>
            <w:r w:rsidRPr="00C01F2F">
              <w:rPr>
                <w:rFonts w:hint="eastAsia"/>
              </w:rPr>
              <w:t>2</w:t>
            </w:r>
            <w:r w:rsidRPr="00C01F2F">
              <w:t>019</w:t>
            </w:r>
          </w:p>
        </w:tc>
        <w:tc>
          <w:tcPr>
            <w:tcW w:w="0" w:type="auto"/>
            <w:tcBorders>
              <w:top w:val="nil"/>
              <w:left w:val="nil"/>
              <w:bottom w:val="nil"/>
              <w:right w:val="nil"/>
            </w:tcBorders>
            <w:vAlign w:val="center"/>
          </w:tcPr>
          <w:p w14:paraId="541C72C5" w14:textId="4EA36678" w:rsidR="00BB248C" w:rsidRPr="00C01F2F" w:rsidRDefault="001629A3" w:rsidP="000F0238">
            <w:pPr>
              <w:pStyle w:val="af2"/>
              <w:ind w:firstLine="0"/>
            </w:pPr>
            <w:r w:rsidRPr="00C01F2F">
              <w:rPr>
                <w:rFonts w:hint="eastAsia"/>
              </w:rPr>
              <w:t>R</w:t>
            </w:r>
            <w:r w:rsidRPr="00C01F2F">
              <w:t>isk level assessment for construction project with FCE</w:t>
            </w:r>
          </w:p>
        </w:tc>
        <w:tc>
          <w:tcPr>
            <w:tcW w:w="0" w:type="auto"/>
            <w:tcBorders>
              <w:top w:val="nil"/>
              <w:left w:val="nil"/>
              <w:bottom w:val="nil"/>
              <w:right w:val="nil"/>
            </w:tcBorders>
            <w:vAlign w:val="center"/>
          </w:tcPr>
          <w:p w14:paraId="626BD04C" w14:textId="3E846ADA" w:rsidR="00BB248C" w:rsidRPr="00C01F2F" w:rsidRDefault="006D2D74" w:rsidP="000F0238">
            <w:pPr>
              <w:pStyle w:val="af2"/>
              <w:ind w:firstLine="0"/>
            </w:pPr>
            <w:r w:rsidRPr="00C01F2F">
              <w:rPr>
                <w:rFonts w:hint="eastAsia"/>
              </w:rPr>
              <w:t>S</w:t>
            </w:r>
            <w:r w:rsidRPr="00C01F2F">
              <w:t>tatic weight</w:t>
            </w:r>
          </w:p>
        </w:tc>
      </w:tr>
      <w:tr w:rsidR="00810829" w:rsidRPr="00C01F2F" w14:paraId="2451A41A" w14:textId="77777777" w:rsidTr="007B7FE5">
        <w:tc>
          <w:tcPr>
            <w:tcW w:w="0" w:type="auto"/>
            <w:vMerge/>
            <w:tcBorders>
              <w:top w:val="nil"/>
              <w:left w:val="nil"/>
              <w:bottom w:val="single" w:sz="8" w:space="0" w:color="auto"/>
              <w:right w:val="nil"/>
            </w:tcBorders>
            <w:vAlign w:val="center"/>
          </w:tcPr>
          <w:p w14:paraId="1E0D8579" w14:textId="77777777" w:rsidR="00BB248C" w:rsidRPr="00C01F2F" w:rsidRDefault="00BB248C" w:rsidP="000F0238">
            <w:pPr>
              <w:pStyle w:val="af2"/>
              <w:ind w:firstLine="0"/>
            </w:pPr>
          </w:p>
        </w:tc>
        <w:tc>
          <w:tcPr>
            <w:tcW w:w="0" w:type="auto"/>
            <w:tcBorders>
              <w:top w:val="nil"/>
              <w:left w:val="nil"/>
              <w:bottom w:val="single" w:sz="8" w:space="0" w:color="auto"/>
              <w:right w:val="nil"/>
            </w:tcBorders>
            <w:vAlign w:val="center"/>
          </w:tcPr>
          <w:p w14:paraId="07C63D4A" w14:textId="1286EB44" w:rsidR="00BB248C" w:rsidRPr="00C01F2F" w:rsidRDefault="00BB248C" w:rsidP="000F0238">
            <w:pPr>
              <w:pStyle w:val="af2"/>
              <w:ind w:firstLine="0"/>
            </w:pPr>
            <w:r w:rsidRPr="00C01F2F">
              <w:rPr>
                <w:rFonts w:hint="eastAsia"/>
              </w:rPr>
              <w:t>5</w:t>
            </w:r>
          </w:p>
        </w:tc>
        <w:tc>
          <w:tcPr>
            <w:tcW w:w="0" w:type="auto"/>
            <w:tcBorders>
              <w:top w:val="nil"/>
              <w:left w:val="nil"/>
              <w:bottom w:val="single" w:sz="8" w:space="0" w:color="auto"/>
              <w:right w:val="nil"/>
            </w:tcBorders>
            <w:vAlign w:val="center"/>
          </w:tcPr>
          <w:p w14:paraId="5B29FA8D" w14:textId="7A391796" w:rsidR="00BB248C" w:rsidRPr="00C01F2F" w:rsidRDefault="00BB248C" w:rsidP="000F0238">
            <w:pPr>
              <w:pStyle w:val="af2"/>
              <w:ind w:firstLine="0"/>
              <w:rPr>
                <w:noProof/>
              </w:rPr>
            </w:pPr>
            <w:r w:rsidRPr="00C01F2F">
              <w:rPr>
                <w:noProof/>
              </w:rPr>
              <w:t>Y. Zhang et al.</w:t>
            </w:r>
            <w:r w:rsidR="008F23EB">
              <w:rPr>
                <w:noProof/>
              </w:rPr>
              <w:t xml:space="preserve"> </w:t>
            </w:r>
            <w:r w:rsidR="000504AB" w:rsidRPr="00C01F2F">
              <w:rPr>
                <w:noProof/>
              </w:rPr>
              <w:fldChar w:fldCharType="begin"/>
            </w:r>
            <w:r w:rsidR="000504AB" w:rsidRPr="00C01F2F">
              <w:rPr>
                <w:noProof/>
              </w:rPr>
              <w:instrText xml:space="preserve"> ADDIN EN.CITE &lt;EndNote&gt;&lt;Cite&gt;&lt;Author&gt;Zhang&lt;/Author&gt;&lt;Year&gt;2020&lt;/Year&gt;&lt;RecNum&gt;1801&lt;/RecNum&gt;&lt;DisplayText&gt;[24]&lt;/DisplayText&gt;&lt;record&gt;&lt;rec-number&gt;1801&lt;/rec-number&gt;&lt;foreign-keys&gt;&lt;key app="EN" db-id="s0dtva2tk2fr58eae50peptwrdf95ev2s0vt" timestamp="1608731655"&gt;1801&lt;/key&gt;&lt;/foreign-keys&gt;&lt;ref-type name="Journal Article"&gt;17&lt;/ref-type&gt;&lt;contributors&gt;&lt;authors&gt;&lt;author&gt;Zhang, Yin&lt;/author&gt;&lt;author&gt;Wang, Ruihao&lt;/author&gt;&lt;author&gt;Huang, Pengfei&lt;/author&gt;&lt;author&gt;Wang, Xiaoli&lt;/author&gt;&lt;author&gt;Wang, Shenghui&lt;/author&gt;&lt;/authors&gt;&lt;/contributors&gt;&lt;titles&gt;&lt;title&gt;Risk evaluation of large-scale seawater desalination projects based on an integrated fuzzy comprehensive evaluation and analytic hierarchy process method&lt;/title&gt;&lt;secondary-title&gt;Desalination&lt;/secondary-title&gt;&lt;/titles&gt;&lt;periodical&gt;&lt;full-title&gt;Desalination&lt;/full-title&gt;&lt;/periodical&gt;&lt;pages&gt;114286&lt;/pages&gt;&lt;volume&gt;478&lt;/volume&gt;&lt;dates&gt;&lt;year&gt;2020&lt;/year&gt;&lt;/dates&gt;&lt;isbn&gt;0011-9164&lt;/isbn&gt;&lt;urls&gt;&lt;/urls&gt;&lt;/record&gt;&lt;/Cite&gt;&lt;/EndNote&gt;</w:instrText>
            </w:r>
            <w:r w:rsidR="000504AB" w:rsidRPr="00C01F2F">
              <w:rPr>
                <w:noProof/>
              </w:rPr>
              <w:fldChar w:fldCharType="separate"/>
            </w:r>
            <w:r w:rsidR="000504AB" w:rsidRPr="00C01F2F">
              <w:rPr>
                <w:noProof/>
              </w:rPr>
              <w:t>[24]</w:t>
            </w:r>
            <w:r w:rsidR="000504AB" w:rsidRPr="00C01F2F">
              <w:rPr>
                <w:noProof/>
              </w:rPr>
              <w:fldChar w:fldCharType="end"/>
            </w:r>
          </w:p>
        </w:tc>
        <w:tc>
          <w:tcPr>
            <w:tcW w:w="0" w:type="auto"/>
            <w:tcBorders>
              <w:top w:val="nil"/>
              <w:left w:val="nil"/>
              <w:bottom w:val="single" w:sz="8" w:space="0" w:color="auto"/>
              <w:right w:val="nil"/>
            </w:tcBorders>
            <w:vAlign w:val="center"/>
          </w:tcPr>
          <w:p w14:paraId="747DD5AD" w14:textId="3A2410E5" w:rsidR="00BB248C" w:rsidRPr="00C01F2F" w:rsidRDefault="00A80CC3" w:rsidP="000F0238">
            <w:pPr>
              <w:pStyle w:val="af2"/>
              <w:ind w:firstLine="0"/>
            </w:pPr>
            <w:r w:rsidRPr="00C01F2F">
              <w:rPr>
                <w:rFonts w:hint="eastAsia"/>
              </w:rPr>
              <w:t>2</w:t>
            </w:r>
            <w:r w:rsidRPr="00C01F2F">
              <w:t>020</w:t>
            </w:r>
          </w:p>
        </w:tc>
        <w:tc>
          <w:tcPr>
            <w:tcW w:w="0" w:type="auto"/>
            <w:tcBorders>
              <w:top w:val="nil"/>
              <w:left w:val="nil"/>
              <w:bottom w:val="single" w:sz="8" w:space="0" w:color="auto"/>
              <w:right w:val="nil"/>
            </w:tcBorders>
            <w:vAlign w:val="center"/>
          </w:tcPr>
          <w:p w14:paraId="1A7B419D" w14:textId="502DBE48" w:rsidR="00BB248C" w:rsidRPr="00C01F2F" w:rsidRDefault="00810829" w:rsidP="000F0238">
            <w:pPr>
              <w:pStyle w:val="af2"/>
              <w:ind w:firstLine="0"/>
            </w:pPr>
            <w:r w:rsidRPr="00C01F2F">
              <w:rPr>
                <w:rFonts w:hint="eastAsia"/>
              </w:rPr>
              <w:t>R</w:t>
            </w:r>
            <w:r w:rsidRPr="00C01F2F">
              <w:t>isk assessment for seawater desalination project with integrated FCE</w:t>
            </w:r>
          </w:p>
        </w:tc>
        <w:tc>
          <w:tcPr>
            <w:tcW w:w="0" w:type="auto"/>
            <w:tcBorders>
              <w:top w:val="nil"/>
              <w:left w:val="nil"/>
              <w:bottom w:val="single" w:sz="8" w:space="0" w:color="auto"/>
              <w:right w:val="nil"/>
            </w:tcBorders>
            <w:vAlign w:val="center"/>
          </w:tcPr>
          <w:p w14:paraId="0590EFF1" w14:textId="7904121F" w:rsidR="00BB248C" w:rsidRPr="00C01F2F" w:rsidRDefault="006D2D74" w:rsidP="000F0238">
            <w:pPr>
              <w:pStyle w:val="af2"/>
              <w:ind w:firstLine="0"/>
            </w:pPr>
            <w:r w:rsidRPr="00C01F2F">
              <w:rPr>
                <w:rFonts w:hint="eastAsia"/>
              </w:rPr>
              <w:t>S</w:t>
            </w:r>
            <w:r w:rsidRPr="00C01F2F">
              <w:t>tatic weight</w:t>
            </w:r>
          </w:p>
        </w:tc>
      </w:tr>
    </w:tbl>
    <w:p w14:paraId="68FC0CAC" w14:textId="106011E6" w:rsidR="00F06166" w:rsidRDefault="00F06166" w:rsidP="008D01D6">
      <w:pPr>
        <w:pStyle w:val="af2"/>
      </w:pPr>
      <w:r>
        <w:t>In view of the above-mentioned issues</w:t>
      </w:r>
      <w:r w:rsidR="00AA6591">
        <w:t xml:space="preserve"> </w:t>
      </w:r>
      <w:r w:rsidR="006D5C0E">
        <w:t>(</w:t>
      </w:r>
      <w:r w:rsidR="006D5C0E" w:rsidRPr="00FD397A">
        <w:rPr>
          <w:u w:val="thick" w:color="00B0F0"/>
        </w:rPr>
        <w:t xml:space="preserve">shown as </w:t>
      </w:r>
      <w:r w:rsidR="0013333A" w:rsidRPr="00FD397A">
        <w:rPr>
          <w:u w:val="thick" w:color="00B0F0"/>
        </w:rPr>
        <w:fldChar w:fldCharType="begin"/>
      </w:r>
      <w:r w:rsidR="0013333A" w:rsidRPr="00FD397A">
        <w:rPr>
          <w:u w:val="thick" w:color="00B0F0"/>
        </w:rPr>
        <w:instrText xml:space="preserve"> REF _Ref59657479 \h </w:instrText>
      </w:r>
      <w:r w:rsidR="0013333A" w:rsidRPr="00FD397A">
        <w:rPr>
          <w:u w:val="thick" w:color="00B0F0"/>
        </w:rPr>
      </w:r>
      <w:r w:rsidR="0013333A" w:rsidRPr="00FD397A">
        <w:rPr>
          <w:u w:val="thick" w:color="00B0F0"/>
        </w:rPr>
        <w:fldChar w:fldCharType="separate"/>
      </w:r>
      <w:r w:rsidR="003E3D82" w:rsidRPr="00885F4F">
        <w:rPr>
          <w:u w:val="thick" w:color="00B0F0"/>
        </w:rPr>
        <w:t xml:space="preserve">TABLE </w:t>
      </w:r>
      <w:r w:rsidR="003E3D82">
        <w:rPr>
          <w:noProof/>
          <w:u w:val="thick" w:color="00B0F0"/>
        </w:rPr>
        <w:t>I</w:t>
      </w:r>
      <w:r w:rsidR="0013333A" w:rsidRPr="00FD397A">
        <w:rPr>
          <w:u w:val="thick" w:color="00B0F0"/>
        </w:rPr>
        <w:fldChar w:fldCharType="end"/>
      </w:r>
      <w:r w:rsidR="006D5C0E" w:rsidRPr="00FD397A">
        <w:rPr>
          <w:u w:val="thick" w:color="00B0F0"/>
        </w:rPr>
        <w:t xml:space="preserve"> </w:t>
      </w:r>
      <w:r w:rsidR="0013333A" w:rsidRPr="00FD397A">
        <w:rPr>
          <w:u w:val="thick" w:color="00B0F0"/>
        </w:rPr>
        <w:t xml:space="preserve">in </w:t>
      </w:r>
      <w:r w:rsidR="00B66386" w:rsidRPr="00FD397A">
        <w:rPr>
          <w:u w:val="thick" w:color="00B0F0"/>
        </w:rPr>
        <w:t>summary</w:t>
      </w:r>
      <w:r w:rsidR="0013333A">
        <w:t>)</w:t>
      </w:r>
      <w:r>
        <w:t xml:space="preserve">, this paper aims at </w:t>
      </w:r>
      <w:r w:rsidR="00AA1E0F">
        <w:t>proposing a hybrid framework integrating the q</w:t>
      </w:r>
      <w:r w:rsidR="00AA1E0F" w:rsidRPr="00AA1E0F">
        <w:t>ualitative</w:t>
      </w:r>
      <w:r w:rsidR="00AA1E0F">
        <w:t xml:space="preserve"> knowledge and quantitative </w:t>
      </w:r>
      <w:r w:rsidR="006330E7">
        <w:t>data</w:t>
      </w:r>
      <w:r w:rsidR="003C2CBF">
        <w:t xml:space="preserve">, which can </w:t>
      </w:r>
      <w:r w:rsidR="00AA1E0F">
        <w:t xml:space="preserve">achieve </w:t>
      </w:r>
      <w:r w:rsidR="00AA1E0F" w:rsidRPr="004752C5">
        <w:t xml:space="preserve">the </w:t>
      </w:r>
      <w:r w:rsidR="003C2CBF" w:rsidRPr="004752C5">
        <w:t>complete information fusion</w:t>
      </w:r>
      <w:r w:rsidR="003C2CBF">
        <w:t xml:space="preserve"> and </w:t>
      </w:r>
      <w:r w:rsidR="00AA1E0F">
        <w:t xml:space="preserve">real-time </w:t>
      </w:r>
      <w:r w:rsidR="00AA1E0F" w:rsidRPr="008A2E10">
        <w:t>hierarchical</w:t>
      </w:r>
      <w:r w:rsidR="00AA1E0F">
        <w:t xml:space="preserve"> risk assessment for complicated UAVs</w:t>
      </w:r>
      <w:r w:rsidR="00337079">
        <w:t xml:space="preserve">. </w:t>
      </w:r>
      <w:r w:rsidR="009A3D47">
        <w:t>First, a</w:t>
      </w:r>
      <w:r w:rsidR="00527C2B">
        <w:rPr>
          <w:rFonts w:hint="eastAsia"/>
        </w:rPr>
        <w:t>ccor</w:t>
      </w:r>
      <w:r w:rsidR="00527C2B">
        <w:t xml:space="preserve">ding to the qualitative logical compositions of UAVs, the complicated UAVs are </w:t>
      </w:r>
      <w:r w:rsidR="00955CF9">
        <w:t xml:space="preserve">firstly </w:t>
      </w:r>
      <w:r w:rsidR="00527C2B">
        <w:t xml:space="preserve">abstracted and transformed into the multi-level </w:t>
      </w:r>
      <w:r w:rsidR="004300DA">
        <w:t>EI</w:t>
      </w:r>
      <w:r w:rsidR="00527C2B">
        <w:t xml:space="preserve"> system with initial weights</w:t>
      </w:r>
      <w:r w:rsidR="002031BB">
        <w:t xml:space="preserve">, where the risk of the lowest-level </w:t>
      </w:r>
      <w:r w:rsidR="00CB74E3">
        <w:t>indices</w:t>
      </w:r>
      <w:r w:rsidR="002031BB">
        <w:t xml:space="preserve"> can be reflected by the</w:t>
      </w:r>
      <w:r w:rsidR="00407C0E">
        <w:t xml:space="preserve">ir </w:t>
      </w:r>
      <w:r w:rsidR="009E00FB">
        <w:t>multivariate</w:t>
      </w:r>
      <w:r w:rsidR="002031BB">
        <w:t xml:space="preserve"> CM data directly. </w:t>
      </w:r>
      <w:r w:rsidR="00473B46" w:rsidRPr="004752C5">
        <w:t>Second, t</w:t>
      </w:r>
      <w:r w:rsidR="0057635D" w:rsidRPr="004752C5">
        <w:t>o</w:t>
      </w:r>
      <w:r w:rsidR="003C3BF0" w:rsidRPr="004752C5">
        <w:t xml:space="preserve"> extract the </w:t>
      </w:r>
      <w:r w:rsidR="00944913" w:rsidRPr="004752C5">
        <w:t>intrinsic</w:t>
      </w:r>
      <w:r w:rsidR="003C3BF0" w:rsidRPr="004752C5">
        <w:t xml:space="preserve"> feature embeddings from </w:t>
      </w:r>
      <w:r w:rsidR="0095302A" w:rsidRPr="004752C5">
        <w:t>the</w:t>
      </w:r>
      <w:r w:rsidR="003C3BF0" w:rsidRPr="004752C5">
        <w:t xml:space="preserve"> CM data</w:t>
      </w:r>
      <w:r w:rsidR="0057635D" w:rsidRPr="004752C5">
        <w:t xml:space="preserve">, </w:t>
      </w:r>
      <w:r w:rsidR="003C3BF0" w:rsidRPr="004752C5">
        <w:t>we propose a novel information fusion method</w:t>
      </w:r>
      <w:r w:rsidR="001F7105" w:rsidRPr="004752C5">
        <w:t xml:space="preserve"> </w:t>
      </w:r>
      <w:r w:rsidR="00677A73" w:rsidRPr="004752C5">
        <w:t>named</w:t>
      </w:r>
      <w:r w:rsidR="003C3BF0" w:rsidRPr="004752C5">
        <w:t xml:space="preserve"> recurrent fusing autoencoder</w:t>
      </w:r>
      <w:r w:rsidR="00B5205E" w:rsidRPr="004752C5">
        <w:t xml:space="preserve"> (RFA)</w:t>
      </w:r>
      <w:r w:rsidR="00AA59C5" w:rsidRPr="004752C5">
        <w:t>, which is a direct improvement of the existing</w:t>
      </w:r>
      <w:r w:rsidR="0084411F" w:rsidRPr="004752C5">
        <w:t xml:space="preserve"> recurrent autoencoder</w:t>
      </w:r>
      <w:r w:rsidR="00AA59C5" w:rsidRPr="004752C5">
        <w:t xml:space="preserve"> architecture.</w:t>
      </w:r>
      <w:r w:rsidR="005557EA" w:rsidRPr="004752C5">
        <w:t xml:space="preserve"> </w:t>
      </w:r>
      <w:r w:rsidR="00DD1E51" w:rsidRPr="004752C5">
        <w:t xml:space="preserve">By means of the proposed sequential fusion layer, our RFA can </w:t>
      </w:r>
      <w:r w:rsidR="000E5CCB" w:rsidRPr="004752C5">
        <w:t xml:space="preserve">deal with the problem of vanishing gradients and </w:t>
      </w:r>
      <w:r w:rsidR="00615A7E" w:rsidRPr="004752C5">
        <w:t>achieve the ‘soft’ temporal information fusion</w:t>
      </w:r>
      <w:r w:rsidR="00CB0846" w:rsidRPr="004752C5">
        <w:t xml:space="preserve">, which means that </w:t>
      </w:r>
      <w:r w:rsidR="0055197A" w:rsidRPr="004752C5">
        <w:t>not only the temporal information of the last recurrent cell but also all the others can</w:t>
      </w:r>
      <w:r w:rsidR="00B81EED" w:rsidRPr="004752C5">
        <w:t xml:space="preserve"> contribute</w:t>
      </w:r>
      <w:r w:rsidR="0055197A" w:rsidRPr="004752C5">
        <w:t xml:space="preserve"> to the final feature embedding</w:t>
      </w:r>
      <w:r w:rsidR="007C6C9E" w:rsidRPr="004752C5">
        <w:t>.</w:t>
      </w:r>
      <w:r w:rsidR="008D01D6" w:rsidRPr="004752C5">
        <w:rPr>
          <w:rFonts w:hint="eastAsia"/>
        </w:rPr>
        <w:t xml:space="preserve"> </w:t>
      </w:r>
      <w:r w:rsidR="00740A47" w:rsidRPr="004752C5">
        <w:t>Therefore, the proposed RFA can extract the more robust and</w:t>
      </w:r>
      <w:r w:rsidR="0083537A" w:rsidRPr="004752C5">
        <w:t xml:space="preserve"> complete </w:t>
      </w:r>
      <w:r w:rsidR="00740A47" w:rsidRPr="004752C5">
        <w:t xml:space="preserve">feature embeddings </w:t>
      </w:r>
      <w:r w:rsidR="0083537A" w:rsidRPr="004752C5">
        <w:t xml:space="preserve">from both </w:t>
      </w:r>
      <w:r w:rsidR="00B61CB0" w:rsidRPr="004752C5">
        <w:t>t</w:t>
      </w:r>
      <w:r w:rsidR="0083537A" w:rsidRPr="004752C5">
        <w:t>wo aspects of time dimension and varia</w:t>
      </w:r>
      <w:r w:rsidR="00820822" w:rsidRPr="004752C5">
        <w:t>te</w:t>
      </w:r>
      <w:r w:rsidR="0083537A" w:rsidRPr="004752C5">
        <w:t xml:space="preserve"> dimension</w:t>
      </w:r>
      <w:r w:rsidR="000C791F" w:rsidRPr="004752C5">
        <w:t xml:space="preserve"> sim</w:t>
      </w:r>
      <w:r w:rsidR="009673F0" w:rsidRPr="004752C5">
        <w:t>u</w:t>
      </w:r>
      <w:r w:rsidR="000C791F" w:rsidRPr="004752C5">
        <w:t>ltaneously</w:t>
      </w:r>
      <w:r w:rsidR="0083537A">
        <w:t>.</w:t>
      </w:r>
      <w:r w:rsidR="009673F0">
        <w:t xml:space="preserve"> </w:t>
      </w:r>
      <w:r w:rsidR="006526CF">
        <w:t xml:space="preserve">Third, </w:t>
      </w:r>
      <w:r w:rsidR="003F7207">
        <w:t>o</w:t>
      </w:r>
      <w:r w:rsidR="00D57CA9">
        <w:t xml:space="preserve">n the basis of the robust embeddings of each lowest-level index, </w:t>
      </w:r>
      <w:r w:rsidR="00D57CA9" w:rsidRPr="00D57CA9">
        <w:t>a truly data-driven method, the adaptive Gaussian mixture model (GMM), is applied to provide the quantitative risk indication with the probabilistic meanings</w:t>
      </w:r>
      <w:r w:rsidR="00D57CA9">
        <w:t xml:space="preserve">, which is developed from the Gaussian mixture model and Bayesian hyperparameter optimization, and thus can effectively model the </w:t>
      </w:r>
      <w:r w:rsidR="00C645BC">
        <w:t xml:space="preserve">feature </w:t>
      </w:r>
      <w:r w:rsidR="00D57CA9">
        <w:t>embeddings with various distributions and uncertainty without any manual operations.</w:t>
      </w:r>
      <w:r w:rsidR="00C645BC">
        <w:t xml:space="preserve"> Finally, a</w:t>
      </w:r>
      <w:r w:rsidR="00274D03">
        <w:t xml:space="preserve">ccording to the real-time probabilistic risk indications of </w:t>
      </w:r>
      <w:r w:rsidR="00C645BC">
        <w:t xml:space="preserve">these </w:t>
      </w:r>
      <w:r w:rsidR="00274D03">
        <w:t xml:space="preserve">lowest-level </w:t>
      </w:r>
      <w:r w:rsidR="00C645BC">
        <w:t>indices</w:t>
      </w:r>
      <w:r w:rsidR="00274D03">
        <w:t xml:space="preserve">, the dynamic FCE is applied to evaluate the </w:t>
      </w:r>
      <w:r w:rsidR="00066DD1" w:rsidRPr="008A2E10">
        <w:t>hierarchical</w:t>
      </w:r>
      <w:r w:rsidR="00066DD1">
        <w:t xml:space="preserve"> risk comprehensively, where the initial weights are adjusted dynamically thanks to the variable weight coefficients and thus it can more timely capture the preliminary risk caused by the slight anomaly of UAVs</w:t>
      </w:r>
      <w:r w:rsidR="000E4967">
        <w:t>’</w:t>
      </w:r>
      <w:r w:rsidR="00066DD1">
        <w:t xml:space="preserve"> status.</w:t>
      </w:r>
      <w:r w:rsidR="003115AA">
        <w:t xml:space="preserve"> </w:t>
      </w:r>
      <w:r>
        <w:t xml:space="preserve">To sum up, the main contributions of this paper </w:t>
      </w:r>
      <w:r w:rsidR="00526AF4">
        <w:t>are</w:t>
      </w:r>
      <w:r>
        <w:t xml:space="preserve"> listed as follow</w:t>
      </w:r>
      <w:r>
        <w:rPr>
          <w:rFonts w:hint="eastAsia"/>
        </w:rPr>
        <w:t>s</w:t>
      </w:r>
      <w:r>
        <w:t>:</w:t>
      </w:r>
    </w:p>
    <w:p w14:paraId="287F1E1E" w14:textId="42885DD9" w:rsidR="00F56853" w:rsidRDefault="00AF0E95" w:rsidP="00CA7FA9">
      <w:pPr>
        <w:pStyle w:val="af2"/>
        <w:numPr>
          <w:ilvl w:val="0"/>
          <w:numId w:val="26"/>
        </w:numPr>
        <w:rPr>
          <w:iCs/>
        </w:rPr>
      </w:pPr>
      <w:r w:rsidRPr="004752C5">
        <w:t>A novel information fusion method named recurrent fusion autoencoder (RFA) is proposed in this paper</w:t>
      </w:r>
      <w:r w:rsidRPr="004752C5">
        <w:rPr>
          <w:rFonts w:hint="eastAsia"/>
        </w:rPr>
        <w:t>.</w:t>
      </w:r>
      <w:r w:rsidRPr="004752C5">
        <w:t xml:space="preserve"> </w:t>
      </w:r>
      <w:r w:rsidR="00FC02FA">
        <w:rPr>
          <w:u w:val="thick" w:color="00B050"/>
        </w:rPr>
        <w:t xml:space="preserve">Thanks to </w:t>
      </w:r>
      <w:r w:rsidRPr="0033297D">
        <w:rPr>
          <w:u w:val="thick" w:color="00B050"/>
        </w:rPr>
        <w:t>the proposed sequential fusion layer, RFA can deal with</w:t>
      </w:r>
      <w:r w:rsidR="00FC17D0">
        <w:rPr>
          <w:u w:val="thick" w:color="00B050"/>
        </w:rPr>
        <w:t xml:space="preserve"> </w:t>
      </w:r>
      <w:r w:rsidRPr="0033297D">
        <w:rPr>
          <w:u w:val="thick" w:color="00B050"/>
        </w:rPr>
        <w:t>the vanishing gradient better compared with the standard recurrent autoencoder, and thus achieving more complete information fusion</w:t>
      </w:r>
      <w:r w:rsidR="00110896" w:rsidRPr="0033297D">
        <w:rPr>
          <w:u w:val="thick" w:color="00B050"/>
        </w:rPr>
        <w:t xml:space="preserve"> </w:t>
      </w:r>
      <w:r w:rsidRPr="0033297D">
        <w:rPr>
          <w:u w:val="thick" w:color="00B050"/>
        </w:rPr>
        <w:t>and highlighting</w:t>
      </w:r>
      <w:r w:rsidR="00FA455B">
        <w:rPr>
          <w:u w:val="thick" w:color="00B050"/>
        </w:rPr>
        <w:t xml:space="preserve"> </w:t>
      </w:r>
      <w:r w:rsidR="007E10FC">
        <w:rPr>
          <w:u w:val="thick" w:color="00B050"/>
        </w:rPr>
        <w:t>th</w:t>
      </w:r>
      <w:r w:rsidR="00FA455B">
        <w:rPr>
          <w:u w:val="thick" w:color="00B050"/>
        </w:rPr>
        <w:t>e</w:t>
      </w:r>
      <w:r w:rsidRPr="0033297D">
        <w:rPr>
          <w:u w:val="thick" w:color="00B050"/>
        </w:rPr>
        <w:t xml:space="preserve"> intrinsic risk from both two aspects of the time dimension and variate dimensio</w:t>
      </w:r>
      <w:r w:rsidRPr="009467F5">
        <w:rPr>
          <w:u w:val="thick" w:color="00B050"/>
        </w:rPr>
        <w:t>n</w:t>
      </w:r>
      <w:r w:rsidR="00F56853" w:rsidRPr="009467F5">
        <w:rPr>
          <w:iCs/>
          <w:u w:val="thick" w:color="00B050"/>
        </w:rPr>
        <w:t>.</w:t>
      </w:r>
    </w:p>
    <w:p w14:paraId="2FB33380" w14:textId="77777777" w:rsidR="00F56853" w:rsidRPr="00621BCA" w:rsidRDefault="00F56853" w:rsidP="00CA7FA9">
      <w:pPr>
        <w:pStyle w:val="af2"/>
        <w:numPr>
          <w:ilvl w:val="0"/>
          <w:numId w:val="26"/>
        </w:numPr>
        <w:rPr>
          <w:iCs/>
        </w:rPr>
      </w:pPr>
      <w:r w:rsidRPr="00621BCA">
        <w:rPr>
          <w:iCs/>
        </w:rPr>
        <w:t>The adaptive GMM can quantify the real-time probabilistic risk indication from the feature embeddings with various distributions, which is truly data-driven with the help of the Bayesian hyperparameter optimization.</w:t>
      </w:r>
    </w:p>
    <w:p w14:paraId="08CB7DBC" w14:textId="77777777" w:rsidR="00F56853" w:rsidRPr="00621BCA" w:rsidRDefault="00F56853" w:rsidP="00CA7FA9">
      <w:pPr>
        <w:pStyle w:val="af2"/>
        <w:numPr>
          <w:ilvl w:val="0"/>
          <w:numId w:val="26"/>
        </w:numPr>
        <w:rPr>
          <w:iCs/>
        </w:rPr>
      </w:pPr>
      <w:r w:rsidRPr="00621BCA">
        <w:rPr>
          <w:iCs/>
        </w:rPr>
        <w:t>With the help of the variable weight coefficients, the dynamic FCE can flexibly adjust the weights of EIs according to their real-time risk indications, and thus it can evaluate the preliminary status risk of UAVs timely.</w:t>
      </w:r>
    </w:p>
    <w:p w14:paraId="01A34CAC" w14:textId="77777777" w:rsidR="00F56853" w:rsidRPr="00621BCA" w:rsidRDefault="00F56853" w:rsidP="00CA7FA9">
      <w:pPr>
        <w:pStyle w:val="af2"/>
        <w:numPr>
          <w:ilvl w:val="0"/>
          <w:numId w:val="26"/>
        </w:numPr>
        <w:rPr>
          <w:iCs/>
        </w:rPr>
      </w:pPr>
      <w:r w:rsidRPr="00621BCA">
        <w:rPr>
          <w:iCs/>
        </w:rPr>
        <w:t>The proposed hybrid framework provides a systematic methodology to evaluate the hierarchical risk of complicated UAVs, where both the qualitative logic compositions and quantitative CM data are integrated and analyzed</w:t>
      </w:r>
      <w:r>
        <w:rPr>
          <w:iCs/>
        </w:rPr>
        <w:t xml:space="preserve"> systematically</w:t>
      </w:r>
      <w:r w:rsidRPr="00621BCA">
        <w:rPr>
          <w:iCs/>
        </w:rPr>
        <w:t>.</w:t>
      </w:r>
    </w:p>
    <w:p w14:paraId="70C11EE0" w14:textId="0903362D" w:rsidR="00F06166" w:rsidRDefault="00F06166" w:rsidP="002568C6">
      <w:pPr>
        <w:pStyle w:val="af2"/>
      </w:pPr>
      <w:r>
        <w:t xml:space="preserve">The remaining of the paper is organized as follows. Section Ⅱ introduces the necessary background. Section Ⅲ describes the procedure and methodology of the proposed </w:t>
      </w:r>
      <w:r w:rsidR="00BE21B0">
        <w:t>hybrid</w:t>
      </w:r>
      <w:r>
        <w:t xml:space="preserve"> framework. Section Ⅳ implement </w:t>
      </w:r>
      <w:r w:rsidR="00D87304">
        <w:t>the experiments and discussions th</w:t>
      </w:r>
      <w:r w:rsidR="00013EEB">
        <w:t>r</w:t>
      </w:r>
      <w:r w:rsidR="00D87304">
        <w:t>ough the two case studies: the first one</w:t>
      </w:r>
      <w:r>
        <w:t xml:space="preserve"> </w:t>
      </w:r>
      <w:r w:rsidR="00D87304">
        <w:t xml:space="preserve">is </w:t>
      </w:r>
      <w:r w:rsidR="002568C6">
        <w:t xml:space="preserve">to compare the performance on information fusion between our proposed RFA </w:t>
      </w:r>
      <w:r w:rsidR="002568C6">
        <w:lastRenderedPageBreak/>
        <w:t>and existing mainstream methods using the C-MAPSS simulation dataset</w:t>
      </w:r>
      <w:r w:rsidR="00D87304">
        <w:t xml:space="preserve">, and the second one is </w:t>
      </w:r>
      <w:r w:rsidR="002568C6">
        <w:t xml:space="preserve">to validate the entire procedure of the proposed hybrid framework using the real flight dataset of UAV. </w:t>
      </w:r>
      <w:r>
        <w:t xml:space="preserve">Finally, the conclusions and future prospects are given in Section </w:t>
      </w:r>
      <w:r w:rsidR="00D87304">
        <w:t>Ⅴ</w:t>
      </w:r>
      <w:r>
        <w:t>.</w:t>
      </w:r>
    </w:p>
    <w:p w14:paraId="3BCA60A7" w14:textId="77777777" w:rsidR="00F06166" w:rsidRDefault="00F06166">
      <w:pPr>
        <w:pStyle w:val="1"/>
        <w:spacing w:before="120" w:after="120"/>
      </w:pPr>
      <w:r>
        <w:rPr>
          <w:lang w:eastAsia="zh-CN"/>
        </w:rPr>
        <w:t>Preliminaries</w:t>
      </w:r>
    </w:p>
    <w:p w14:paraId="5DEAADA0" w14:textId="77777777" w:rsidR="00F06166" w:rsidRDefault="00F06166">
      <w:pPr>
        <w:pStyle w:val="af2"/>
      </w:pPr>
      <w:r>
        <w:t xml:space="preserve">In this section, the necessary background knowledge of </w:t>
      </w:r>
      <w:r w:rsidR="004300DA">
        <w:rPr>
          <w:rFonts w:hint="eastAsia"/>
        </w:rPr>
        <w:t>encoder</w:t>
      </w:r>
      <w:r w:rsidR="004300DA">
        <w:t xml:space="preserve">-decoder architecture and </w:t>
      </w:r>
      <w:r w:rsidR="003B0A6A">
        <w:t>FCE</w:t>
      </w:r>
      <w:r>
        <w:t xml:space="preserve"> is introduced, which is the theoretical basis of our proposed </w:t>
      </w:r>
      <w:r>
        <w:rPr>
          <w:rFonts w:hint="eastAsia"/>
        </w:rPr>
        <w:t>data</w:t>
      </w:r>
      <w:r>
        <w:t>-driven risk assessment.</w:t>
      </w:r>
    </w:p>
    <w:p w14:paraId="0F13AD7E" w14:textId="77777777" w:rsidR="004300DA" w:rsidRDefault="004300DA" w:rsidP="004300DA">
      <w:pPr>
        <w:pStyle w:val="2"/>
      </w:pPr>
      <w:r>
        <w:t>Encoder-</w:t>
      </w:r>
      <w:r w:rsidR="00092026">
        <w:t>d</w:t>
      </w:r>
      <w:r>
        <w:t>ecoder architecture</w:t>
      </w:r>
    </w:p>
    <w:p w14:paraId="00F37080" w14:textId="299A7786" w:rsidR="00926286" w:rsidRDefault="00926286" w:rsidP="00926286">
      <w:pPr>
        <w:pStyle w:val="af2"/>
      </w:pPr>
      <w:r>
        <w:rPr>
          <w:rFonts w:hint="eastAsia"/>
        </w:rPr>
        <w:t>I</w:t>
      </w:r>
      <w:r>
        <w:t>n the field of deep learning, the encoder-decoder architecture is a typical type of neural network that can extract the intrinsic feature embeddings in an unsupervised manne</w:t>
      </w:r>
      <w:r w:rsidR="00EC2A5A">
        <w:t xml:space="preserve">r </w:t>
      </w:r>
      <w:r w:rsidR="00EC2A5A">
        <w:fldChar w:fldCharType="begin"/>
      </w:r>
      <w:r w:rsidR="0096541A">
        <w:instrText xml:space="preserve"> ADDIN EN.CITE &lt;EndNote&gt;&lt;Cite&gt;&lt;Author&gt;Yan&lt;/Author&gt;&lt;Year&gt;2019&lt;/Year&gt;&lt;RecNum&gt;1737&lt;/RecNum&gt;&lt;DisplayText&gt;[28]&lt;/DisplayText&gt;&lt;record&gt;&lt;rec-number&gt;1737&lt;/rec-number&gt;&lt;foreign-keys&gt;&lt;key app="EN" db-id="s0dtva2tk2fr58eae50peptwrdf95ev2s0vt" timestamp="1599965495"&gt;1737&lt;/key&gt;&lt;/foreign-keys&gt;&lt;ref-type name="Journal Article"&gt;17&lt;/ref-type&gt;&lt;contributors&gt;&lt;authors&gt;&lt;author&gt;Yan, Shifu&lt;/author&gt;&lt;author&gt;Yan, Xuefeng&lt;/author&gt;&lt;/authors&gt;&lt;/contributors&gt;&lt;titles&gt;&lt;title&gt;Design teacher and supervised dual stacked auto-encoders for quality-relevant fault detection in industrial process&lt;/title&gt;&lt;secondary-title&gt;Applied Soft Computing&lt;/secondary-title&gt;&lt;/titles&gt;&lt;periodical&gt;&lt;full-title&gt;Applied Soft Computing&lt;/full-title&gt;&lt;/periodical&gt;&lt;pages&gt;105526&lt;/pages&gt;&lt;volume&gt;81&lt;/volume&gt;&lt;dates&gt;&lt;year&gt;2019&lt;/year&gt;&lt;/dates&gt;&lt;isbn&gt;1568-4946&lt;/isbn&gt;&lt;urls&gt;&lt;/urls&gt;&lt;/record&gt;&lt;/Cite&gt;&lt;/EndNote&gt;</w:instrText>
      </w:r>
      <w:r w:rsidR="00EC2A5A">
        <w:fldChar w:fldCharType="separate"/>
      </w:r>
      <w:r w:rsidR="0096541A">
        <w:rPr>
          <w:noProof/>
        </w:rPr>
        <w:t>[28]</w:t>
      </w:r>
      <w:r w:rsidR="00EC2A5A">
        <w:fldChar w:fldCharType="end"/>
      </w:r>
      <w:r>
        <w:rPr>
          <w:rFonts w:hint="eastAsia"/>
        </w:rPr>
        <w:t>.</w:t>
      </w:r>
      <w:r>
        <w:t xml:space="preserve"> </w:t>
      </w:r>
      <w:r>
        <w:rPr>
          <w:rFonts w:hint="eastAsia"/>
        </w:rPr>
        <w:t>The</w:t>
      </w:r>
      <w:r>
        <w:t xml:space="preserve"> </w:t>
      </w:r>
      <w:r>
        <w:rPr>
          <w:rFonts w:hint="eastAsia"/>
        </w:rPr>
        <w:t>architecture</w:t>
      </w:r>
      <w:r>
        <w:t xml:space="preserve"> generally includes an encoder and </w:t>
      </w:r>
      <w:r w:rsidR="00AD2E55">
        <w:t xml:space="preserve">a </w:t>
      </w:r>
      <w:r>
        <w:t xml:space="preserve">decoder, </w:t>
      </w:r>
      <w:r w:rsidR="00C7514E">
        <w:t xml:space="preserve">where the encoder is applied to compress a </w:t>
      </w:r>
      <w:r w:rsidR="009E00FB">
        <w:t>multivariate</w:t>
      </w:r>
      <w:r w:rsidR="00C7514E">
        <w:t xml:space="preserve"> input data into a short code embedding, and the decoder is applied to un-compress the code embedding into an output that matches the raw input data closely. The compressed short code embedding represents</w:t>
      </w:r>
      <w:r w:rsidR="00C7514E" w:rsidRPr="00C7514E">
        <w:t xml:space="preserve"> the intrinsic characteristics of the input data</w:t>
      </w:r>
      <w:r w:rsidR="00922B01">
        <w:t xml:space="preserve">. </w:t>
      </w:r>
    </w:p>
    <w:p w14:paraId="162F9B0C" w14:textId="00AE2A43" w:rsidR="00922B01" w:rsidRDefault="00922B01" w:rsidP="00926286">
      <w:pPr>
        <w:pStyle w:val="af2"/>
      </w:pPr>
      <w:r>
        <w:rPr>
          <w:rFonts w:hint="eastAsia"/>
        </w:rPr>
        <w:t>A</w:t>
      </w:r>
      <w:r>
        <w:t xml:space="preserve">ccording to the different components of encoder and decoder, the architecture can evolve various variants. </w:t>
      </w:r>
      <w:r w:rsidR="00BC650B">
        <w:rPr>
          <w:rFonts w:hint="eastAsia"/>
        </w:rPr>
        <w:t>I</w:t>
      </w:r>
      <w:r w:rsidR="00BC650B">
        <w:t>f</w:t>
      </w:r>
      <w:r w:rsidR="002E46A1">
        <w:t xml:space="preserve"> the fully-connected layers are applied to build the encoder and decoder</w:t>
      </w:r>
      <w:r w:rsidR="002E46A1">
        <w:rPr>
          <w:rFonts w:hint="eastAsia"/>
        </w:rPr>
        <w:t>,</w:t>
      </w:r>
      <w:r w:rsidR="002E46A1">
        <w:t xml:space="preserve"> </w:t>
      </w:r>
      <w:r w:rsidR="002E46A1">
        <w:rPr>
          <w:rFonts w:hint="eastAsia"/>
        </w:rPr>
        <w:t>w</w:t>
      </w:r>
      <w:r w:rsidR="002E46A1">
        <w:t xml:space="preserve">e </w:t>
      </w:r>
      <w:r w:rsidR="00BC650B">
        <w:rPr>
          <w:rFonts w:hint="eastAsia"/>
        </w:rPr>
        <w:t>will</w:t>
      </w:r>
      <w:r w:rsidR="002E46A1">
        <w:t xml:space="preserve"> obtain the most common </w:t>
      </w:r>
      <w:r w:rsidR="00BC650B">
        <w:t xml:space="preserve">architecture, namely the </w:t>
      </w:r>
      <w:r w:rsidR="00AD2E55">
        <w:t>stacked autoencoder</w:t>
      </w:r>
      <w:r w:rsidR="00BC650B">
        <w:rPr>
          <w:rFonts w:hint="eastAsia"/>
        </w:rPr>
        <w:t>.</w:t>
      </w:r>
      <w:r w:rsidR="00BC650B">
        <w:t xml:space="preserve"> If the encoder and decoder are built by the recurrent structures such as recurrent neural network (RNN)</w:t>
      </w:r>
      <w:r w:rsidR="008A1793">
        <w:t xml:space="preserve"> </w:t>
      </w:r>
      <w:r w:rsidR="008A1793">
        <w:fldChar w:fldCharType="begin"/>
      </w:r>
      <w:r w:rsidR="0096541A">
        <w:instrText xml:space="preserve"> ADDIN EN.CITE &lt;EndNote&gt;&lt;Cite&gt;&lt;Author&gt;Mikolov&lt;/Author&gt;&lt;Year&gt;2011&lt;/Year&gt;&lt;RecNum&gt;1711&lt;/RecNum&gt;&lt;DisplayText&gt;[29]&lt;/DisplayText&gt;&lt;record&gt;&lt;rec-number&gt;1711&lt;/rec-number&gt;&lt;foreign-keys&gt;&lt;key app="EN" db-id="s0dtva2tk2fr58eae50peptwrdf95ev2s0vt" timestamp="1595476705"&gt;1711&lt;/key&gt;&lt;/foreign-keys&gt;&lt;ref-type name="Conference Proceedings"&gt;10&lt;/ref-type&gt;&lt;contributors&gt;&lt;authors&gt;&lt;author&gt;Mikolov, Tomáš&lt;/author&gt;&lt;author&gt;Kombrink, Stefan&lt;/author&gt;&lt;author&gt;Burget, Lukáš&lt;/author&gt;&lt;author&gt;Černocký, Jan&lt;/author&gt;&lt;author&gt;Khudanpur, Sanjeev&lt;/author&gt;&lt;/authors&gt;&lt;/contributors&gt;&lt;titles&gt;&lt;title&gt;Extensions of recurrent neural network language model&lt;/title&gt;&lt;secondary-title&gt;2011 IEEE international conference on acoustics, speech and signal processing (ICASSP)&lt;/secondary-title&gt;&lt;/titles&gt;&lt;pages&gt;5528-5531&lt;/pages&gt;&lt;dates&gt;&lt;year&gt;2011&lt;/year&gt;&lt;/dates&gt;&lt;publisher&gt;IEEE&lt;/publisher&gt;&lt;isbn&gt;1457705397&lt;/isbn&gt;&lt;urls&gt;&lt;/urls&gt;&lt;/record&gt;&lt;/Cite&gt;&lt;/EndNote&gt;</w:instrText>
      </w:r>
      <w:r w:rsidR="008A1793">
        <w:fldChar w:fldCharType="separate"/>
      </w:r>
      <w:r w:rsidR="0096541A">
        <w:rPr>
          <w:noProof/>
        </w:rPr>
        <w:t>[29]</w:t>
      </w:r>
      <w:r w:rsidR="008A1793">
        <w:fldChar w:fldCharType="end"/>
      </w:r>
      <w:r w:rsidR="00BC650B">
        <w:rPr>
          <w:rFonts w:hint="eastAsia"/>
        </w:rPr>
        <w:t>,</w:t>
      </w:r>
      <w:r w:rsidR="00BC650B">
        <w:t xml:space="preserve"> gate recurrent unit (GRU) </w:t>
      </w:r>
      <w:r w:rsidR="008A1793">
        <w:fldChar w:fldCharType="begin"/>
      </w:r>
      <w:r w:rsidR="0096541A">
        <w:instrText xml:space="preserve"> ADDIN EN.CITE &lt;EndNote&gt;&lt;Cite&gt;&lt;Author&gt;Chung&lt;/Author&gt;&lt;Year&gt;2014&lt;/Year&gt;&lt;RecNum&gt;1712&lt;/RecNum&gt;&lt;DisplayText&gt;[30]&lt;/DisplayText&gt;&lt;record&gt;&lt;rec-number&gt;1712&lt;/rec-number&gt;&lt;foreign-keys&gt;&lt;key app="EN" db-id="s0dtva2tk2fr58eae50peptwrdf95ev2s0vt" timestamp="1595476830"&gt;1712&lt;/key&gt;&lt;/foreign-keys&gt;&lt;ref-type name="Journal Article"&gt;17&lt;/ref-type&gt;&lt;contributors&gt;&lt;authors&gt;&lt;author&gt;Chung, Junyoung&lt;/author&gt;&lt;author&gt;Gulcehre, Caglar&lt;/author&gt;&lt;author&gt;Cho, KyungHyun&lt;/author&gt;&lt;author&gt;Bengio, Yoshua&lt;/author&gt;&lt;/authors&gt;&lt;/contributors&gt;&lt;titles&gt;&lt;title&gt;Empirical evaluation of gated recurrent neural networks on sequence modeling&lt;/title&gt;&lt;secondary-title&gt;arXiv preprint arXiv:1412.3555&lt;/secondary-title&gt;&lt;/titles&gt;&lt;periodical&gt;&lt;full-title&gt;arXiv preprint arXiv:1412.3555&lt;/full-title&gt;&lt;/periodical&gt;&lt;dates&gt;&lt;year&gt;2014&lt;/year&gt;&lt;/dates&gt;&lt;urls&gt;&lt;/urls&gt;&lt;/record&gt;&lt;/Cite&gt;&lt;/EndNote&gt;</w:instrText>
      </w:r>
      <w:r w:rsidR="008A1793">
        <w:fldChar w:fldCharType="separate"/>
      </w:r>
      <w:r w:rsidR="0096541A">
        <w:rPr>
          <w:noProof/>
        </w:rPr>
        <w:t>[30]</w:t>
      </w:r>
      <w:r w:rsidR="008A1793">
        <w:fldChar w:fldCharType="end"/>
      </w:r>
      <w:r w:rsidR="009C18EB">
        <w:t>,</w:t>
      </w:r>
      <w:r w:rsidR="00BC650B">
        <w:t xml:space="preserve"> </w:t>
      </w:r>
      <w:r w:rsidR="00BC650B">
        <w:rPr>
          <w:rFonts w:hint="eastAsia"/>
        </w:rPr>
        <w:t>and</w:t>
      </w:r>
      <w:r w:rsidR="00BC650B">
        <w:t xml:space="preserve"> LSTM</w:t>
      </w:r>
      <w:r w:rsidR="008A1793">
        <w:t xml:space="preserve"> </w:t>
      </w:r>
      <w:r w:rsidR="008A1793">
        <w:fldChar w:fldCharType="begin"/>
      </w:r>
      <w:r w:rsidR="0096541A">
        <w:instrText xml:space="preserve"> ADDIN EN.CITE &lt;EndNote&gt;&lt;Cite&gt;&lt;Author&gt;Gers&lt;/Author&gt;&lt;Year&gt;1999&lt;/Year&gt;&lt;RecNum&gt;1713&lt;/RecNum&gt;&lt;DisplayText&gt;[31]&lt;/DisplayText&gt;&lt;record&gt;&lt;rec-number&gt;1713&lt;/rec-number&gt;&lt;foreign-keys&gt;&lt;key app="EN" db-id="s0dtva2tk2fr58eae50peptwrdf95ev2s0vt" timestamp="1595476984"&gt;1713&lt;/key&gt;&lt;/foreign-keys&gt;&lt;ref-type name="Journal Article"&gt;17&lt;/ref-type&gt;&lt;contributors&gt;&lt;authors&gt;&lt;author&gt;Gers, Felix A&lt;/author&gt;&lt;author&gt;Schmidhuber, Jürgen&lt;/author&gt;&lt;author&gt;Cummins, Fred&lt;/author&gt;&lt;/authors&gt;&lt;/contributors&gt;&lt;titles&gt;&lt;title&gt;Learning to forget: Continual prediction with LSTM&lt;/title&gt;&lt;/titles&gt;&lt;dates&gt;&lt;year&gt;1999&lt;/year&gt;&lt;/dates&gt;&lt;urls&gt;&lt;/urls&gt;&lt;/record&gt;&lt;/Cite&gt;&lt;/EndNote&gt;</w:instrText>
      </w:r>
      <w:r w:rsidR="008A1793">
        <w:fldChar w:fldCharType="separate"/>
      </w:r>
      <w:r w:rsidR="0096541A">
        <w:rPr>
          <w:noProof/>
        </w:rPr>
        <w:t>[31]</w:t>
      </w:r>
      <w:r w:rsidR="008A1793">
        <w:fldChar w:fldCharType="end"/>
      </w:r>
      <w:r w:rsidR="00BC650B">
        <w:rPr>
          <w:rFonts w:hint="eastAsia"/>
        </w:rPr>
        <w:t>,</w:t>
      </w:r>
      <w:r w:rsidR="00BC650B">
        <w:t xml:space="preserve"> we will obtain the recurrent architecture, namely the recurrent autoencoder. The above-mentioned two architectures can be further illustrated in </w:t>
      </w:r>
      <w:r w:rsidR="003A0F13" w:rsidRPr="003A0F13">
        <w:rPr>
          <w:b/>
          <w:bCs/>
        </w:rPr>
        <w:fldChar w:fldCharType="begin"/>
      </w:r>
      <w:r w:rsidR="003A0F13" w:rsidRPr="003A0F13">
        <w:rPr>
          <w:b/>
          <w:bCs/>
        </w:rPr>
        <w:instrText xml:space="preserve"> REF _Ref48051934 \h </w:instrText>
      </w:r>
      <w:r w:rsidR="003A0F13">
        <w:rPr>
          <w:b/>
          <w:bCs/>
        </w:rPr>
        <w:instrText xml:space="preserve"> \* MERGEFORMAT </w:instrText>
      </w:r>
      <w:r w:rsidR="003A0F13" w:rsidRPr="003A0F13">
        <w:rPr>
          <w:b/>
          <w:bCs/>
        </w:rPr>
      </w:r>
      <w:r w:rsidR="003A0F13" w:rsidRPr="003A0F13">
        <w:rPr>
          <w:b/>
          <w:bCs/>
        </w:rPr>
        <w:fldChar w:fldCharType="separate"/>
      </w:r>
      <w:r w:rsidR="003E3D82" w:rsidRPr="003E3D82">
        <w:rPr>
          <w:b/>
          <w:bCs/>
        </w:rPr>
        <w:t xml:space="preserve">Figure </w:t>
      </w:r>
      <w:r w:rsidR="003E3D82" w:rsidRPr="003E3D82">
        <w:rPr>
          <w:b/>
          <w:bCs/>
          <w:noProof/>
        </w:rPr>
        <w:t>1</w:t>
      </w:r>
      <w:r w:rsidR="003A0F13" w:rsidRPr="003A0F13">
        <w:rPr>
          <w:b/>
          <w:bCs/>
        </w:rPr>
        <w:fldChar w:fldCharType="end"/>
      </w:r>
      <w:r w:rsidR="003601AC" w:rsidRPr="00EE2769">
        <w:rPr>
          <w:b/>
          <w:bCs/>
        </w:rPr>
        <w:t>.</w:t>
      </w:r>
    </w:p>
    <w:p w14:paraId="3B5BC5D8" w14:textId="50E27EC6" w:rsidR="00D00C5E" w:rsidRDefault="00D00C5E" w:rsidP="00D00C5E">
      <w:pPr>
        <w:pStyle w:val="af2"/>
        <w:keepNext/>
        <w:ind w:firstLine="0"/>
        <w:jc w:val="center"/>
      </w:pPr>
    </w:p>
    <w:p w14:paraId="4AC1D46F" w14:textId="1899180B" w:rsidR="00BC650B" w:rsidRPr="005F6600" w:rsidRDefault="00D00C5E" w:rsidP="00D00C5E">
      <w:pPr>
        <w:pStyle w:val="af3"/>
        <w:jc w:val="center"/>
        <w:rPr>
          <w:rFonts w:ascii="Times New Roman" w:hAnsi="Times New Roman"/>
        </w:rPr>
      </w:pPr>
      <w:bookmarkStart w:id="6" w:name="_Ref48051934"/>
      <w:r w:rsidRPr="005F6600">
        <w:rPr>
          <w:rFonts w:ascii="Times New Roman" w:hAnsi="Times New Roman"/>
        </w:rPr>
        <w:t xml:space="preserve">Figure </w:t>
      </w:r>
      <w:r w:rsidRPr="005F6600">
        <w:rPr>
          <w:rFonts w:ascii="Times New Roman" w:hAnsi="Times New Roman"/>
        </w:rPr>
        <w:fldChar w:fldCharType="begin"/>
      </w:r>
      <w:r w:rsidRPr="005F6600">
        <w:rPr>
          <w:rFonts w:ascii="Times New Roman" w:hAnsi="Times New Roman"/>
        </w:rPr>
        <w:instrText xml:space="preserve"> SEQ Figure \* ARABIC </w:instrText>
      </w:r>
      <w:r w:rsidRPr="005F6600">
        <w:rPr>
          <w:rFonts w:ascii="Times New Roman" w:hAnsi="Times New Roman"/>
        </w:rPr>
        <w:fldChar w:fldCharType="separate"/>
      </w:r>
      <w:r w:rsidR="003E3D82">
        <w:rPr>
          <w:rFonts w:ascii="Times New Roman" w:hAnsi="Times New Roman"/>
          <w:noProof/>
        </w:rPr>
        <w:t>1</w:t>
      </w:r>
      <w:r w:rsidRPr="005F6600">
        <w:rPr>
          <w:rFonts w:ascii="Times New Roman" w:hAnsi="Times New Roman"/>
        </w:rPr>
        <w:fldChar w:fldCharType="end"/>
      </w:r>
      <w:bookmarkEnd w:id="6"/>
      <w:r w:rsidRPr="005F6600">
        <w:rPr>
          <w:rFonts w:ascii="Times New Roman" w:hAnsi="Times New Roman"/>
        </w:rPr>
        <w:t xml:space="preserve"> Two existing typical architectures for information fusion: stacked autoencoder (up) and recurrent autoencoder (down)</w:t>
      </w:r>
    </w:p>
    <w:p w14:paraId="08FF8A22" w14:textId="76A8A263" w:rsidR="00015795" w:rsidRDefault="00EE2769" w:rsidP="00015795">
      <w:pPr>
        <w:pStyle w:val="af2"/>
      </w:pPr>
      <w:r w:rsidRPr="00EE2769">
        <w:t xml:space="preserve">As shown in </w:t>
      </w:r>
      <w:r w:rsidR="00D620F2" w:rsidRPr="00D620F2">
        <w:rPr>
          <w:b/>
          <w:bCs/>
        </w:rPr>
        <w:fldChar w:fldCharType="begin"/>
      </w:r>
      <w:r w:rsidR="00D620F2" w:rsidRPr="00D620F2">
        <w:rPr>
          <w:b/>
          <w:bCs/>
        </w:rPr>
        <w:instrText xml:space="preserve"> REF _Ref48051934 \h  \* MERGEFORMAT </w:instrText>
      </w:r>
      <w:r w:rsidR="00D620F2" w:rsidRPr="00D620F2">
        <w:rPr>
          <w:b/>
          <w:bCs/>
        </w:rPr>
      </w:r>
      <w:r w:rsidR="00D620F2" w:rsidRPr="00D620F2">
        <w:rPr>
          <w:b/>
          <w:bCs/>
        </w:rPr>
        <w:fldChar w:fldCharType="separate"/>
      </w:r>
      <w:r w:rsidR="003E3D82" w:rsidRPr="003E3D82">
        <w:rPr>
          <w:b/>
          <w:bCs/>
        </w:rPr>
        <w:t>Figure 1</w:t>
      </w:r>
      <w:r w:rsidR="00D620F2" w:rsidRPr="00D620F2">
        <w:rPr>
          <w:b/>
          <w:bCs/>
        </w:rPr>
        <w:fldChar w:fldCharType="end"/>
      </w:r>
      <w:r w:rsidRPr="00EE2769">
        <w:t xml:space="preserve">, </w:t>
      </w:r>
      <w:r>
        <w:t>for the existing stacked autoencoder</w:t>
      </w:r>
      <w:r w:rsidR="009E00FB">
        <w:t>, the input is a vector</w:t>
      </w:r>
      <w:r w:rsidR="008F41AB">
        <w:t xml:space="preserve"> </w:t>
      </w:r>
      <w:r w:rsidR="009E00FB">
        <w:t>at a certa</w:t>
      </w:r>
      <w:r w:rsidR="009E00FB">
        <w:rPr>
          <w:rFonts w:hint="eastAsia"/>
        </w:rPr>
        <w:t>in</w:t>
      </w:r>
      <w:r w:rsidR="009E00FB">
        <w:t xml:space="preserve"> time instant</w:t>
      </w:r>
      <w:r w:rsidR="00F355BA">
        <w:t xml:space="preserve">, the encoder and decoder are respectively two groups of fully-connected </w:t>
      </w:r>
      <w:r w:rsidR="00567BFD">
        <w:t>layers, i.e.</w:t>
      </w:r>
      <w:r w:rsidR="00C24E15" w:rsidRPr="001D67DA">
        <w:rPr>
          <w:u w:val="thick" w:color="00B0F0"/>
        </w:rPr>
        <w:t>,</w:t>
      </w:r>
      <w:r w:rsidR="00567BFD" w:rsidRPr="001D67DA">
        <w:rPr>
          <w:u w:val="thick" w:color="00B0F0"/>
        </w:rPr>
        <w:t xml:space="preserve"> </w:t>
      </w:r>
      <w:r w:rsidR="003A5744" w:rsidRPr="001D67DA">
        <w:rPr>
          <w:position w:val="-12"/>
          <w:u w:val="thick" w:color="00B0F0"/>
        </w:rPr>
        <w:object w:dxaOrig="840" w:dyaOrig="360" w14:anchorId="177970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35pt;height:18.1pt" o:ole="">
            <v:imagedata r:id="rId10" o:title=""/>
          </v:shape>
          <o:OLEObject Type="Embed" ProgID="Equation.DSMT4" ShapeID="_x0000_i1026" DrawAspect="Content" ObjectID="_1676960580" r:id="rId11"/>
        </w:object>
      </w:r>
      <w:r w:rsidR="00567BFD" w:rsidRPr="001D67DA">
        <w:rPr>
          <w:u w:val="thick" w:color="00B0F0"/>
        </w:rPr>
        <w:t xml:space="preserve"> and </w:t>
      </w:r>
      <w:r w:rsidR="003A5744" w:rsidRPr="001D67DA">
        <w:rPr>
          <w:position w:val="-12"/>
          <w:u w:val="thick" w:color="00B0F0"/>
        </w:rPr>
        <w:object w:dxaOrig="840" w:dyaOrig="360" w14:anchorId="28E35611">
          <v:shape id="_x0000_i1027" type="#_x0000_t75" style="width:43.2pt;height:18.1pt" o:ole="">
            <v:imagedata r:id="rId12" o:title=""/>
          </v:shape>
          <o:OLEObject Type="Embed" ProgID="Equation.DSMT4" ShapeID="_x0000_i1027" DrawAspect="Content" ObjectID="_1676960581" r:id="rId13"/>
        </w:object>
      </w:r>
      <w:r w:rsidR="002A1A44" w:rsidRPr="001D67DA">
        <w:rPr>
          <w:u w:val="thick" w:color="00B0F0"/>
        </w:rPr>
        <w:t>.</w:t>
      </w:r>
      <w:r w:rsidR="002A1A44">
        <w:t xml:space="preserve"> I</w:t>
      </w:r>
      <w:r w:rsidR="004E6978">
        <w:t>ts core operation</w:t>
      </w:r>
      <w:r w:rsidR="00A3498E">
        <w:t>s</w:t>
      </w:r>
      <w:r w:rsidR="004E6978">
        <w:t xml:space="preserve"> can be described 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015795" w14:paraId="708F3763" w14:textId="77777777" w:rsidTr="00624556">
        <w:trPr>
          <w:jc w:val="center"/>
        </w:trPr>
        <w:tc>
          <w:tcPr>
            <w:tcW w:w="4754" w:type="pct"/>
            <w:vAlign w:val="center"/>
          </w:tcPr>
          <w:p w14:paraId="4E62EBBB" w14:textId="0E6F9828" w:rsidR="00015795" w:rsidRDefault="00797651" w:rsidP="00015795">
            <w:pPr>
              <w:pStyle w:val="ac"/>
            </w:pPr>
            <w:r w:rsidRPr="001D67DA">
              <w:rPr>
                <w:position w:val="-50"/>
                <w:u w:val="thick" w:color="00B0F0"/>
              </w:rPr>
              <w:object w:dxaOrig="1680" w:dyaOrig="1100" w14:anchorId="346981C6">
                <v:shape id="_x0000_i1028" type="#_x0000_t75" style="width:84.1pt;height:55.75pt" o:ole="">
                  <v:imagedata r:id="rId14" o:title=""/>
                </v:shape>
                <o:OLEObject Type="Embed" ProgID="Equation.DSMT4" ShapeID="_x0000_i1028" DrawAspect="Content" ObjectID="_1676960582" r:id="rId15"/>
              </w:object>
            </w:r>
            <w:r w:rsidR="00015795">
              <w:t>,</w:t>
            </w:r>
          </w:p>
        </w:tc>
        <w:tc>
          <w:tcPr>
            <w:tcW w:w="246" w:type="pct"/>
            <w:vAlign w:val="center"/>
          </w:tcPr>
          <w:p w14:paraId="43FA334F" w14:textId="77777777" w:rsidR="00015795" w:rsidRDefault="00015795" w:rsidP="00015795">
            <w:pPr>
              <w:pStyle w:val="ac"/>
            </w:pPr>
            <w:r>
              <w:t>(1)</w:t>
            </w:r>
          </w:p>
        </w:tc>
      </w:tr>
    </w:tbl>
    <w:p w14:paraId="414CBB10" w14:textId="69F2699D" w:rsidR="00015795" w:rsidRDefault="00015795" w:rsidP="00015795">
      <w:pPr>
        <w:pStyle w:val="af2"/>
        <w:ind w:firstLine="0"/>
      </w:pPr>
      <w:r>
        <w:t xml:space="preserve">where </w:t>
      </w:r>
      <w:r w:rsidRPr="00015795">
        <w:rPr>
          <w:position w:val="-12"/>
        </w:rPr>
        <w:object w:dxaOrig="620" w:dyaOrig="340" w14:anchorId="4EA45A3A">
          <v:shape id="_x0000_i1029" type="#_x0000_t75" style="width:31.6pt;height:16.25pt" o:ole="">
            <v:imagedata r:id="rId16" o:title=""/>
          </v:shape>
          <o:OLEObject Type="Embed" ProgID="Equation.DSMT4" ShapeID="_x0000_i1029" DrawAspect="Content" ObjectID="_1676960583" r:id="rId17"/>
        </w:object>
      </w:r>
      <w:r>
        <w:t xml:space="preserve"> is the loss function of the stacked autoencoder, </w:t>
      </w:r>
      <w:r w:rsidRPr="00015795">
        <w:rPr>
          <w:position w:val="-4"/>
        </w:rPr>
        <w:object w:dxaOrig="340" w:dyaOrig="220" w14:anchorId="12263FFC">
          <v:shape id="_x0000_i1030" type="#_x0000_t75" style="width:16.25pt;height:11.15pt" o:ole="">
            <v:imagedata r:id="rId18" o:title=""/>
          </v:shape>
          <o:OLEObject Type="Embed" ProgID="Equation.DSMT4" ShapeID="_x0000_i1030" DrawAspect="Content" ObjectID="_1676960584" r:id="rId19"/>
        </w:object>
      </w:r>
      <w:r>
        <w:t xml:space="preserve"> is the feature embedding fused from the vector at</w:t>
      </w:r>
      <w:r w:rsidR="00B61CB0">
        <w:t xml:space="preserve"> a time instant</w:t>
      </w:r>
      <w:r>
        <w:t>.</w:t>
      </w:r>
      <w:r w:rsidR="00737C95">
        <w:rPr>
          <w:rFonts w:hint="eastAsia"/>
        </w:rPr>
        <w:t xml:space="preserve"> </w:t>
      </w:r>
      <w:r w:rsidR="00737C95" w:rsidRPr="00802E0C">
        <w:t>To sum up, t</w:t>
      </w:r>
      <w:r w:rsidR="00064327" w:rsidRPr="00802E0C">
        <w:t>he information fusion of</w:t>
      </w:r>
      <w:r w:rsidR="00737C95" w:rsidRPr="00802E0C">
        <w:t xml:space="preserve"> this </w:t>
      </w:r>
      <w:r w:rsidR="00064327" w:rsidRPr="00802E0C">
        <w:t>non-recurrent encoder-decoder architecture mainly aims at the</w:t>
      </w:r>
      <w:r w:rsidR="00B61CB0" w:rsidRPr="00802E0C">
        <w:t xml:space="preserve"> input</w:t>
      </w:r>
      <w:r w:rsidR="00AB0A42" w:rsidRPr="00802E0C">
        <w:t xml:space="preserve"> data</w:t>
      </w:r>
      <w:r w:rsidR="00B61CB0" w:rsidRPr="00802E0C">
        <w:t xml:space="preserve"> of single </w:t>
      </w:r>
      <w:r w:rsidR="00307D25" w:rsidRPr="00802E0C">
        <w:t>time instant</w:t>
      </w:r>
      <w:r w:rsidR="00B61CB0" w:rsidRPr="00802E0C">
        <w:t xml:space="preserve"> and multivariate, namely, the fusion from </w:t>
      </w:r>
      <w:r w:rsidR="00BD1CFD" w:rsidRPr="00802E0C">
        <w:t>aspect of variate dimension</w:t>
      </w:r>
      <w:r w:rsidR="00BD1CFD">
        <w:t>.</w:t>
      </w:r>
    </w:p>
    <w:p w14:paraId="37B13672" w14:textId="4DCB14A4" w:rsidR="002A1A44" w:rsidRDefault="008F41AB" w:rsidP="002A1A44">
      <w:pPr>
        <w:pStyle w:val="af2"/>
      </w:pPr>
      <w:r>
        <w:rPr>
          <w:rFonts w:hint="eastAsia"/>
        </w:rPr>
        <w:t>F</w:t>
      </w:r>
      <w:r>
        <w:t xml:space="preserve">or the existing recurrent autoencoder published in recent years, the input </w:t>
      </w:r>
      <w:r w:rsidR="00A3498E">
        <w:t>can be</w:t>
      </w:r>
      <w:r>
        <w:t xml:space="preserve"> extended into a vector sequence </w:t>
      </w:r>
      <w:r w:rsidR="00C0518D" w:rsidRPr="001D67DA">
        <w:rPr>
          <w:position w:val="-14"/>
          <w:u w:val="thick" w:color="00B0F0"/>
        </w:rPr>
        <w:object w:dxaOrig="1880" w:dyaOrig="380" w14:anchorId="60716303">
          <v:shape id="_x0000_i1031" type="#_x0000_t75" style="width:94.3pt;height:18.1pt" o:ole="">
            <v:imagedata r:id="rId20" o:title=""/>
          </v:shape>
          <o:OLEObject Type="Embed" ProgID="Equation.DSMT4" ShapeID="_x0000_i1031" DrawAspect="Content" ObjectID="_1676960585" r:id="rId21"/>
        </w:object>
      </w:r>
      <w:r w:rsidR="00B5171D" w:rsidRPr="001D67DA">
        <w:rPr>
          <w:u w:val="thick" w:color="00B0F0"/>
        </w:rPr>
        <w:t>(</w:t>
      </w:r>
      <w:r w:rsidR="00B5171D" w:rsidRPr="001D67DA">
        <w:rPr>
          <w:position w:val="-6"/>
          <w:u w:val="thick" w:color="00B0F0"/>
        </w:rPr>
        <w:object w:dxaOrig="740" w:dyaOrig="260" w14:anchorId="4C150F9E">
          <v:shape id="_x0000_i1032" type="#_x0000_t75" style="width:36.25pt;height:13.45pt" o:ole="">
            <v:imagedata r:id="rId22" o:title=""/>
          </v:shape>
          <o:OLEObject Type="Embed" ProgID="Equation.DSMT4" ShapeID="_x0000_i1032" DrawAspect="Content" ObjectID="_1676960586" r:id="rId23"/>
        </w:object>
      </w:r>
      <w:r w:rsidR="00B5171D" w:rsidRPr="001D67DA">
        <w:rPr>
          <w:u w:val="thick" w:color="00B0F0"/>
        </w:rPr>
        <w:t>)</w:t>
      </w:r>
      <w:r>
        <w:t>, where each vector is a</w:t>
      </w:r>
      <w:r w:rsidR="00D61BE9">
        <w:t xml:space="preserve"> </w:t>
      </w:r>
      <w:r>
        <w:t xml:space="preserve">vector, the encoder and decoder are respectively two groups of recurrent cells such as RNN, GRU or LSTM, etc., namely, </w:t>
      </w:r>
      <w:r w:rsidR="00C0518D" w:rsidRPr="001D67DA">
        <w:rPr>
          <w:position w:val="-6"/>
          <w:u w:val="thick" w:color="00B0F0"/>
        </w:rPr>
        <w:object w:dxaOrig="560" w:dyaOrig="300" w14:anchorId="37C64C77">
          <v:shape id="_x0000_i1033" type="#_x0000_t75" style="width:27.4pt;height:15.35pt" o:ole="">
            <v:imagedata r:id="rId24" o:title=""/>
          </v:shape>
          <o:OLEObject Type="Embed" ProgID="Equation.DSMT4" ShapeID="_x0000_i1033" DrawAspect="Content" ObjectID="_1676960587" r:id="rId25"/>
        </w:object>
      </w:r>
      <w:r w:rsidR="00C70CBE">
        <w:t xml:space="preserve"> and</w:t>
      </w:r>
      <w:r w:rsidR="00C70CBE" w:rsidRPr="001D67DA">
        <w:rPr>
          <w:u w:val="thick" w:color="00B0F0"/>
        </w:rPr>
        <w:t xml:space="preserve"> </w:t>
      </w:r>
      <w:r w:rsidR="00316CEB" w:rsidRPr="001D67DA">
        <w:rPr>
          <w:position w:val="-6"/>
          <w:u w:val="thick" w:color="00B0F0"/>
        </w:rPr>
        <w:object w:dxaOrig="580" w:dyaOrig="300" w14:anchorId="4D704620">
          <v:shape id="_x0000_i1034" type="#_x0000_t75" style="width:28.8pt;height:15.35pt" o:ole="">
            <v:imagedata r:id="rId26" o:title=""/>
          </v:shape>
          <o:OLEObject Type="Embed" ProgID="Equation.DSMT4" ShapeID="_x0000_i1034" DrawAspect="Content" ObjectID="_1676960588" r:id="rId27"/>
        </w:object>
      </w:r>
      <w:r w:rsidR="002A1A44" w:rsidRPr="001D67DA">
        <w:rPr>
          <w:u w:val="thick" w:color="00B0F0"/>
        </w:rPr>
        <w:t xml:space="preserve"> (</w:t>
      </w:r>
      <w:r w:rsidR="008237FB" w:rsidRPr="001D67DA">
        <w:rPr>
          <w:position w:val="-6"/>
          <w:u w:val="thick" w:color="00B0F0"/>
        </w:rPr>
        <w:object w:dxaOrig="740" w:dyaOrig="260" w14:anchorId="673F0BBF">
          <v:shape id="_x0000_i1035" type="#_x0000_t75" style="width:36.25pt;height:13.45pt" o:ole="">
            <v:imagedata r:id="rId28" o:title=""/>
          </v:shape>
          <o:OLEObject Type="Embed" ProgID="Equation.DSMT4" ShapeID="_x0000_i1035" DrawAspect="Content" ObjectID="_1676960589" r:id="rId29"/>
        </w:object>
      </w:r>
      <w:r w:rsidR="002A1A44" w:rsidRPr="001D67DA">
        <w:rPr>
          <w:u w:val="thick" w:color="00B0F0"/>
        </w:rPr>
        <w:t>).</w:t>
      </w:r>
      <w:r w:rsidR="002A1A44">
        <w:t xml:space="preserve"> Its core operation</w:t>
      </w:r>
      <w:r w:rsidR="00A3498E">
        <w:t>s</w:t>
      </w:r>
      <w:r w:rsidR="002A1A44">
        <w:t xml:space="preserve"> can be described 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2A1A44" w14:paraId="77BB31F2" w14:textId="77777777" w:rsidTr="00624556">
        <w:trPr>
          <w:jc w:val="center"/>
        </w:trPr>
        <w:tc>
          <w:tcPr>
            <w:tcW w:w="4754" w:type="pct"/>
            <w:vAlign w:val="center"/>
          </w:tcPr>
          <w:p w14:paraId="248280E4" w14:textId="1FC0A86B" w:rsidR="002A1A44" w:rsidRDefault="00915F4B" w:rsidP="00624556">
            <w:pPr>
              <w:pStyle w:val="ac"/>
            </w:pPr>
            <w:r w:rsidRPr="001D67DA">
              <w:rPr>
                <w:position w:val="-80"/>
                <w:u w:val="thick" w:color="00B0F0"/>
              </w:rPr>
              <w:object w:dxaOrig="3060" w:dyaOrig="1700" w14:anchorId="78B27B38">
                <v:shape id="_x0000_i1036" type="#_x0000_t75" style="width:153.3pt;height:86.4pt" o:ole="">
                  <v:imagedata r:id="rId30" o:title=""/>
                </v:shape>
                <o:OLEObject Type="Embed" ProgID="Equation.DSMT4" ShapeID="_x0000_i1036" DrawAspect="Content" ObjectID="_1676960590" r:id="rId31"/>
              </w:object>
            </w:r>
            <w:r w:rsidR="002A1A44">
              <w:t>,</w:t>
            </w:r>
          </w:p>
        </w:tc>
        <w:tc>
          <w:tcPr>
            <w:tcW w:w="246" w:type="pct"/>
            <w:vAlign w:val="center"/>
          </w:tcPr>
          <w:p w14:paraId="3D977DA0" w14:textId="77777777" w:rsidR="002A1A44" w:rsidRDefault="002A1A44" w:rsidP="00624556">
            <w:pPr>
              <w:pStyle w:val="ac"/>
            </w:pPr>
            <w:r>
              <w:t>(</w:t>
            </w:r>
            <w:r w:rsidR="00BA7CD5">
              <w:t>2</w:t>
            </w:r>
            <w:r>
              <w:t>)</w:t>
            </w:r>
          </w:p>
        </w:tc>
      </w:tr>
    </w:tbl>
    <w:p w14:paraId="63781469" w14:textId="18684FD6" w:rsidR="00270D1E" w:rsidRDefault="0056713E" w:rsidP="00270D1E">
      <w:pPr>
        <w:pStyle w:val="af2"/>
        <w:ind w:firstLine="0"/>
      </w:pPr>
      <w:r>
        <w:t>w</w:t>
      </w:r>
      <w:r w:rsidR="00BA7CD5">
        <w:t xml:space="preserve">here </w:t>
      </w:r>
      <w:r w:rsidR="00F70666" w:rsidRPr="001D67DA">
        <w:rPr>
          <w:position w:val="-6"/>
          <w:u w:val="thick" w:color="00B0F0"/>
        </w:rPr>
        <w:object w:dxaOrig="220" w:dyaOrig="279" w14:anchorId="722E1591">
          <v:shape id="_x0000_i1037" type="#_x0000_t75" style="width:11.15pt;height:14.4pt" o:ole="">
            <v:imagedata r:id="rId32" o:title=""/>
          </v:shape>
          <o:OLEObject Type="Embed" ProgID="Equation.DSMT4" ShapeID="_x0000_i1037" DrawAspect="Content" ObjectID="_1676960591" r:id="rId33"/>
        </w:object>
      </w:r>
      <w:r w:rsidR="00BA7CD5" w:rsidRPr="001D67DA">
        <w:rPr>
          <w:u w:val="thick" w:color="00B0F0"/>
        </w:rPr>
        <w:t>,</w:t>
      </w:r>
      <w:r w:rsidR="00F70666" w:rsidRPr="001D67DA">
        <w:rPr>
          <w:position w:val="-6"/>
          <w:u w:val="thick" w:color="00B0F0"/>
        </w:rPr>
        <w:object w:dxaOrig="220" w:dyaOrig="279" w14:anchorId="6CFE5030">
          <v:shape id="_x0000_i1038" type="#_x0000_t75" style="width:11.15pt;height:14.4pt" o:ole="">
            <v:imagedata r:id="rId34" o:title=""/>
          </v:shape>
          <o:OLEObject Type="Embed" ProgID="Equation.DSMT4" ShapeID="_x0000_i1038" DrawAspect="Content" ObjectID="_1676960592" r:id="rId35"/>
        </w:object>
      </w:r>
      <w:r w:rsidR="00BA7CD5">
        <w:t xml:space="preserve"> are respectively the </w:t>
      </w:r>
      <w:r w:rsidR="00B7783C">
        <w:t xml:space="preserve">cell variates and output of the encoder cell </w:t>
      </w:r>
      <w:r w:rsidR="006056A8" w:rsidRPr="001D67DA">
        <w:rPr>
          <w:position w:val="-6"/>
          <w:u w:val="thick" w:color="00B0F0"/>
        </w:rPr>
        <w:object w:dxaOrig="560" w:dyaOrig="300" w14:anchorId="73572CA8">
          <v:shape id="_x0000_i1039" type="#_x0000_t75" style="width:27.4pt;height:15.35pt" o:ole="">
            <v:imagedata r:id="rId36" o:title=""/>
          </v:shape>
          <o:OLEObject Type="Embed" ProgID="Equation.DSMT4" ShapeID="_x0000_i1039" DrawAspect="Content" ObjectID="_1676960593" r:id="rId37"/>
        </w:object>
      </w:r>
      <w:r w:rsidR="00B7783C" w:rsidRPr="001D67DA">
        <w:rPr>
          <w:u w:val="thick" w:color="00B0F0"/>
        </w:rPr>
        <w:t xml:space="preserve">, </w:t>
      </w:r>
      <w:r w:rsidR="00C93A3E" w:rsidRPr="001D67DA">
        <w:rPr>
          <w:position w:val="-6"/>
          <w:u w:val="thick" w:color="00B0F0"/>
        </w:rPr>
        <w:object w:dxaOrig="260" w:dyaOrig="340" w14:anchorId="72592689">
          <v:shape id="_x0000_i1040" type="#_x0000_t75" style="width:13.45pt;height:17.65pt" o:ole="">
            <v:imagedata r:id="rId38" o:title=""/>
          </v:shape>
          <o:OLEObject Type="Embed" ProgID="Equation.DSMT4" ShapeID="_x0000_i1040" DrawAspect="Content" ObjectID="_1676960594" r:id="rId39"/>
        </w:object>
      </w:r>
      <w:r w:rsidR="00B7783C" w:rsidRPr="001D67DA">
        <w:rPr>
          <w:u w:val="thick" w:color="00B0F0"/>
        </w:rPr>
        <w:t>,</w:t>
      </w:r>
      <w:r w:rsidR="00C93A3E" w:rsidRPr="001D67DA">
        <w:rPr>
          <w:position w:val="-6"/>
          <w:u w:val="thick" w:color="00B0F0"/>
        </w:rPr>
        <w:object w:dxaOrig="260" w:dyaOrig="340" w14:anchorId="61283933">
          <v:shape id="_x0000_i1041" type="#_x0000_t75" style="width:13.45pt;height:17.65pt" o:ole="">
            <v:imagedata r:id="rId40" o:title=""/>
          </v:shape>
          <o:OLEObject Type="Embed" ProgID="Equation.DSMT4" ShapeID="_x0000_i1041" DrawAspect="Content" ObjectID="_1676960595" r:id="rId41"/>
        </w:object>
      </w:r>
      <w:r w:rsidR="00B7783C" w:rsidRPr="00594740">
        <w:rPr>
          <w:u w:val="thick" w:color="FF0000"/>
        </w:rPr>
        <w:t xml:space="preserve"> </w:t>
      </w:r>
      <w:r w:rsidR="00B7783C">
        <w:t xml:space="preserve">are respectively the cell variates and output of </w:t>
      </w:r>
      <w:r w:rsidR="000D6538" w:rsidRPr="001D67DA">
        <w:rPr>
          <w:position w:val="-6"/>
          <w:u w:val="thick" w:color="00B0F0"/>
        </w:rPr>
        <w:object w:dxaOrig="560" w:dyaOrig="300" w14:anchorId="5F2734DD">
          <v:shape id="_x0000_i1042" type="#_x0000_t75" style="width:27.4pt;height:15.35pt" o:ole="">
            <v:imagedata r:id="rId42" o:title=""/>
          </v:shape>
          <o:OLEObject Type="Embed" ProgID="Equation.DSMT4" ShapeID="_x0000_i1042" DrawAspect="Content" ObjectID="_1676960596" r:id="rId43"/>
        </w:object>
      </w:r>
      <w:r w:rsidR="00B7783C" w:rsidRPr="001D67DA">
        <w:rPr>
          <w:u w:val="thick" w:color="00B0F0"/>
        </w:rPr>
        <w:t>,</w:t>
      </w:r>
      <w:r w:rsidR="00B7783C">
        <w:t xml:space="preserve"> the last output </w:t>
      </w:r>
      <w:r w:rsidR="002D05E7" w:rsidRPr="001D67DA">
        <w:rPr>
          <w:position w:val="-6"/>
          <w:u w:val="thick" w:color="00B0F0"/>
        </w:rPr>
        <w:object w:dxaOrig="260" w:dyaOrig="279" w14:anchorId="7E23EC3B">
          <v:shape id="_x0000_i1043" type="#_x0000_t75" style="width:12.1pt;height:14.4pt" o:ole="">
            <v:imagedata r:id="rId44" o:title=""/>
          </v:shape>
          <o:OLEObject Type="Embed" ProgID="Equation.DSMT4" ShapeID="_x0000_i1043" DrawAspect="Content" ObjectID="_1676960597" r:id="rId45"/>
        </w:object>
      </w:r>
      <w:r w:rsidR="00B7783C" w:rsidRPr="001D67DA">
        <w:rPr>
          <w:u w:val="thick" w:color="00B0F0"/>
        </w:rPr>
        <w:t xml:space="preserve"> </w:t>
      </w:r>
      <w:r w:rsidR="00B7783C">
        <w:t>is set as the feature embedding</w:t>
      </w:r>
      <w:r w:rsidR="00CE5439">
        <w:t xml:space="preserve">, which </w:t>
      </w:r>
      <w:r w:rsidR="00A3498E">
        <w:t xml:space="preserve">fuse the </w:t>
      </w:r>
      <w:r w:rsidR="00CE5439">
        <w:t xml:space="preserve"> useful information of inputs at previous time instants. </w:t>
      </w:r>
      <w:r w:rsidR="00B4616D" w:rsidRPr="00802E0C">
        <w:t xml:space="preserve">To sum up, the </w:t>
      </w:r>
      <w:r w:rsidR="00D33155" w:rsidRPr="00802E0C">
        <w:t xml:space="preserve">standard </w:t>
      </w:r>
      <w:r w:rsidR="00B4616D" w:rsidRPr="00802E0C">
        <w:t>recurrent architecture can be viewed as an extension</w:t>
      </w:r>
      <w:r w:rsidR="00F030B5" w:rsidRPr="00802E0C">
        <w:t xml:space="preserve"> of </w:t>
      </w:r>
      <w:r w:rsidR="00EB18EC" w:rsidRPr="00802E0C">
        <w:t xml:space="preserve">the non-recurrent one, </w:t>
      </w:r>
      <w:r w:rsidR="007803C6" w:rsidRPr="00802E0C">
        <w:t xml:space="preserve">which can not only </w:t>
      </w:r>
      <w:r w:rsidR="00293AEB" w:rsidRPr="00802E0C">
        <w:t>implement</w:t>
      </w:r>
      <w:r w:rsidR="007803C6" w:rsidRPr="00802E0C">
        <w:t xml:space="preserve"> the information fusion of varia</w:t>
      </w:r>
      <w:r w:rsidR="007A15E5" w:rsidRPr="00802E0C">
        <w:rPr>
          <w:rFonts w:hint="eastAsia"/>
        </w:rPr>
        <w:t>t</w:t>
      </w:r>
      <w:r w:rsidR="007803C6" w:rsidRPr="00802E0C">
        <w:t>e dimension, but also further consider the t</w:t>
      </w:r>
      <w:r w:rsidR="00E63646" w:rsidRPr="00802E0C">
        <w:t xml:space="preserve">emporal </w:t>
      </w:r>
      <w:r w:rsidR="007803C6" w:rsidRPr="00802E0C">
        <w:t xml:space="preserve">relationship between </w:t>
      </w:r>
      <w:r w:rsidR="0026427C" w:rsidRPr="00802E0C">
        <w:t>several time instant</w:t>
      </w:r>
      <w:r w:rsidR="007803C6" w:rsidRPr="00802E0C">
        <w:t>s from the time dimension</w:t>
      </w:r>
      <w:r w:rsidR="007803C6" w:rsidRPr="007803C6">
        <w:t>.</w:t>
      </w:r>
    </w:p>
    <w:p w14:paraId="10B3F7F5" w14:textId="0B1824E8" w:rsidR="0056713E" w:rsidRPr="00EB40D7" w:rsidRDefault="002D6484" w:rsidP="00EB40D7">
      <w:pPr>
        <w:pStyle w:val="af2"/>
      </w:pPr>
      <w:r w:rsidRPr="00802E0C">
        <w:t>For each EI of the UAV, given its multivaria</w:t>
      </w:r>
      <w:r w:rsidR="008257E3" w:rsidRPr="00802E0C">
        <w:t>te</w:t>
      </w:r>
      <w:r w:rsidRPr="00802E0C">
        <w:t xml:space="preserve"> CM data </w:t>
      </w:r>
      <w:r w:rsidR="00010A03" w:rsidRPr="00802E0C">
        <w:t>of</w:t>
      </w:r>
      <w:r w:rsidRPr="00802E0C">
        <w:t xml:space="preserve"> </w:t>
      </w:r>
      <w:r w:rsidR="00010A03" w:rsidRPr="00802E0C">
        <w:t>several</w:t>
      </w:r>
      <w:r w:rsidRPr="00802E0C">
        <w:t xml:space="preserve"> adjacent time</w:t>
      </w:r>
      <w:r w:rsidR="009B296B" w:rsidRPr="00802E0C">
        <w:t xml:space="preserve"> instants</w:t>
      </w:r>
      <w:r w:rsidRPr="00802E0C">
        <w:t xml:space="preserve">, not only the data characteristics </w:t>
      </w:r>
      <w:r w:rsidR="00511036" w:rsidRPr="00802E0C">
        <w:t>among</w:t>
      </w:r>
      <w:r w:rsidRPr="00802E0C">
        <w:t xml:space="preserve"> the varia</w:t>
      </w:r>
      <w:r w:rsidR="00511036" w:rsidRPr="00802E0C">
        <w:t>t</w:t>
      </w:r>
      <w:r w:rsidRPr="00802E0C">
        <w:t xml:space="preserve">es can reflect its real-time risk, but the </w:t>
      </w:r>
      <w:r w:rsidR="00465682" w:rsidRPr="00802E0C">
        <w:t>temporal</w:t>
      </w:r>
      <w:r w:rsidRPr="00802E0C">
        <w:t xml:space="preserve"> relationship </w:t>
      </w:r>
      <w:r w:rsidR="00E76CF4" w:rsidRPr="00802E0C">
        <w:t>among</w:t>
      </w:r>
      <w:r w:rsidRPr="00802E0C">
        <w:t xml:space="preserve"> time</w:t>
      </w:r>
      <w:r w:rsidR="00E76CF4" w:rsidRPr="00802E0C">
        <w:t xml:space="preserve"> instants </w:t>
      </w:r>
      <w:r w:rsidRPr="00802E0C">
        <w:t xml:space="preserve">can also be </w:t>
      </w:r>
      <w:r w:rsidR="00E86BB6" w:rsidRPr="00802E0C">
        <w:t>ut</w:t>
      </w:r>
      <w:r w:rsidR="005B36FE" w:rsidRPr="00802E0C">
        <w:t>i</w:t>
      </w:r>
      <w:r w:rsidR="00E86BB6" w:rsidRPr="00802E0C">
        <w:t>lized</w:t>
      </w:r>
      <w:r w:rsidRPr="00802E0C">
        <w:t xml:space="preserve"> to </w:t>
      </w:r>
      <w:r w:rsidR="005B36FE" w:rsidRPr="00802E0C">
        <w:t>represent</w:t>
      </w:r>
      <w:r w:rsidRPr="00802E0C">
        <w:t xml:space="preserve"> its</w:t>
      </w:r>
      <w:r w:rsidR="00876D0C" w:rsidRPr="00802E0C">
        <w:t xml:space="preserve"> more</w:t>
      </w:r>
      <w:r w:rsidRPr="00802E0C">
        <w:t xml:space="preserve"> detailed risk </w:t>
      </w:r>
      <w:r w:rsidR="00A90D05" w:rsidRPr="00802E0C">
        <w:t>status</w:t>
      </w:r>
      <w:r w:rsidR="007B228F" w:rsidRPr="00802E0C">
        <w:t>.</w:t>
      </w:r>
      <w:r w:rsidR="005B39F3" w:rsidRPr="00802E0C">
        <w:t xml:space="preserve"> </w:t>
      </w:r>
      <w:r w:rsidR="00B73B46" w:rsidRPr="00802E0C">
        <w:t xml:space="preserve">In theory, compared with the non-recurrent architecture, the recurrent architecture is more suitable for the </w:t>
      </w:r>
      <w:r w:rsidR="0011799B" w:rsidRPr="00802E0C">
        <w:t xml:space="preserve">UAVs’ </w:t>
      </w:r>
      <w:r w:rsidR="00B73B46" w:rsidRPr="00802E0C">
        <w:t>risk information fusion because of the stronger capability on temporal representation</w:t>
      </w:r>
      <w:r w:rsidR="00743979" w:rsidRPr="00802E0C">
        <w:t>.</w:t>
      </w:r>
      <w:r w:rsidR="00EB40D7" w:rsidRPr="00802E0C">
        <w:rPr>
          <w:rFonts w:hint="eastAsia"/>
        </w:rPr>
        <w:t xml:space="preserve"> </w:t>
      </w:r>
      <w:r w:rsidR="007721E9" w:rsidRPr="00802E0C">
        <w:t>H</w:t>
      </w:r>
      <w:r w:rsidR="00F422CA" w:rsidRPr="00802E0C">
        <w:t>owever</w:t>
      </w:r>
      <w:r w:rsidR="007721E9" w:rsidRPr="00802E0C">
        <w:t xml:space="preserve">, in </w:t>
      </w:r>
      <w:r w:rsidR="007721E9" w:rsidRPr="00783E7E">
        <w:rPr>
          <w:u w:val="thick" w:color="C00000"/>
        </w:rPr>
        <w:t>practice</w:t>
      </w:r>
      <w:r w:rsidR="007721E9" w:rsidRPr="00802E0C">
        <w:t>, th</w:t>
      </w:r>
      <w:r w:rsidR="00EF1008" w:rsidRPr="00802E0C">
        <w:t>is</w:t>
      </w:r>
      <w:r w:rsidR="004C2408" w:rsidRPr="00802E0C">
        <w:t xml:space="preserve"> </w:t>
      </w:r>
      <w:r w:rsidR="0056713E" w:rsidRPr="00802E0C">
        <w:t>advantage</w:t>
      </w:r>
      <w:r w:rsidR="007721E9" w:rsidRPr="00802E0C">
        <w:t xml:space="preserve"> </w:t>
      </w:r>
      <w:r w:rsidR="0056713E" w:rsidRPr="00802E0C">
        <w:t xml:space="preserve">will become weaker </w:t>
      </w:r>
      <w:r w:rsidR="00F422CA" w:rsidRPr="00802E0C">
        <w:t xml:space="preserve">due to the problem of vanishing gradient </w:t>
      </w:r>
      <w:r w:rsidR="008A1793" w:rsidRPr="00802E0C">
        <w:fldChar w:fldCharType="begin"/>
      </w:r>
      <w:r w:rsidR="0096541A">
        <w:instrText xml:space="preserve"> ADDIN EN.CITE &lt;EndNote&gt;&lt;Cite&gt;&lt;Author&gt;Pascanu&lt;/Author&gt;&lt;Year&gt;2013&lt;/Year&gt;&lt;RecNum&gt;1714&lt;/RecNum&gt;&lt;DisplayText&gt;[32]&lt;/DisplayText&gt;&lt;record&gt;&lt;rec-number&gt;1714&lt;/rec-number&gt;&lt;foreign-keys&gt;&lt;key app="EN" db-id="s0dtva2tk2fr58eae50peptwrdf95ev2s0vt" timestamp="1595477061"&gt;1714&lt;/key&gt;&lt;/foreign-keys&gt;&lt;ref-type name="Conference Proceedings"&gt;10&lt;/ref-type&gt;&lt;contributors&gt;&lt;authors&gt;&lt;author&gt;Pascanu, Razvan&lt;/author&gt;&lt;author&gt;Mikolov, Tomas&lt;/author&gt;&lt;author&gt;Bengio, Yoshua&lt;/author&gt;&lt;/authors&gt;&lt;/contributors&gt;&lt;titles&gt;&lt;title&gt;On the difficulty of training recurrent neural networks&lt;/title&gt;&lt;secondary-title&gt;International conference on machine learning&lt;/secondary-title&gt;&lt;/titles&gt;&lt;pages&gt;1310-1318&lt;/pages&gt;&lt;dates&gt;&lt;year&gt;2013&lt;/year&gt;&lt;/dates&gt;&lt;urls&gt;&lt;/urls&gt;&lt;/record&gt;&lt;/Cite&gt;&lt;/EndNote&gt;</w:instrText>
      </w:r>
      <w:r w:rsidR="008A1793" w:rsidRPr="00802E0C">
        <w:fldChar w:fldCharType="separate"/>
      </w:r>
      <w:r w:rsidR="0096541A">
        <w:rPr>
          <w:noProof/>
        </w:rPr>
        <w:t>[32]</w:t>
      </w:r>
      <w:r w:rsidR="008A1793" w:rsidRPr="00802E0C">
        <w:fldChar w:fldCharType="end"/>
      </w:r>
      <w:r w:rsidR="008A1793" w:rsidRPr="00802E0C">
        <w:t xml:space="preserve"> </w:t>
      </w:r>
      <w:r w:rsidR="00F422CA" w:rsidRPr="00802E0C">
        <w:rPr>
          <w:rFonts w:hint="eastAsia"/>
        </w:rPr>
        <w:t>w</w:t>
      </w:r>
      <w:r w:rsidR="00F422CA" w:rsidRPr="00802E0C">
        <w:t xml:space="preserve">hen the length of </w:t>
      </w:r>
      <w:r w:rsidR="00783E7E">
        <w:t xml:space="preserve">the </w:t>
      </w:r>
      <w:r w:rsidR="00F422CA" w:rsidRPr="00802E0C">
        <w:t>input sequence grows up</w:t>
      </w:r>
      <w:r w:rsidR="0056713E" w:rsidRPr="00802E0C">
        <w:t>.</w:t>
      </w:r>
      <w:r w:rsidR="00F422CA" w:rsidRPr="00802E0C">
        <w:t xml:space="preserve"> Aiming at the above </w:t>
      </w:r>
      <w:r w:rsidR="007F1CCE" w:rsidRPr="00802E0C">
        <w:t xml:space="preserve">practical </w:t>
      </w:r>
      <w:r w:rsidR="00F422CA" w:rsidRPr="00802E0C">
        <w:t>issue,</w:t>
      </w:r>
      <w:r w:rsidR="00AD2E55" w:rsidRPr="00802E0C">
        <w:t xml:space="preserve"> we further improve</w:t>
      </w:r>
      <w:r w:rsidR="00F422CA" w:rsidRPr="00802E0C">
        <w:t xml:space="preserve"> </w:t>
      </w:r>
      <w:r w:rsidR="00AD2E55" w:rsidRPr="00802E0C">
        <w:t xml:space="preserve">the </w:t>
      </w:r>
      <w:r w:rsidR="00F422CA" w:rsidRPr="00802E0C">
        <w:t xml:space="preserve">existing recurrent autoencoder, </w:t>
      </w:r>
      <w:r w:rsidR="0093494F" w:rsidRPr="00802E0C">
        <w:t xml:space="preserve">where </w:t>
      </w:r>
      <w:r w:rsidR="00F422CA" w:rsidRPr="00802E0C">
        <w:t xml:space="preserve">a </w:t>
      </w:r>
      <w:r w:rsidR="00F422CA" w:rsidRPr="00802E0C">
        <w:lastRenderedPageBreak/>
        <w:t xml:space="preserve">sequential fusing layer </w:t>
      </w:r>
      <w:r w:rsidR="00AE3277" w:rsidRPr="00802E0C">
        <w:t xml:space="preserve">is proposed </w:t>
      </w:r>
      <w:r w:rsidR="008633B9" w:rsidRPr="00802E0C">
        <w:t xml:space="preserve">and added to the encoder block. </w:t>
      </w:r>
      <w:r w:rsidR="00E2775F" w:rsidRPr="00802E0C">
        <w:t xml:space="preserve">Along with the bidirectional encoding </w:t>
      </w:r>
      <w:r w:rsidR="00E2775F" w:rsidRPr="00802E0C">
        <w:rPr>
          <w:rFonts w:hint="eastAsia"/>
        </w:rPr>
        <w:t>me</w:t>
      </w:r>
      <w:r w:rsidR="00E2775F" w:rsidRPr="00802E0C">
        <w:t xml:space="preserve">chanism </w:t>
      </w:r>
      <w:r w:rsidR="00E2775F" w:rsidRPr="00802E0C">
        <w:fldChar w:fldCharType="begin"/>
      </w:r>
      <w:r w:rsidR="0096541A">
        <w:instrText xml:space="preserve"> ADDIN EN.CITE &lt;EndNote&gt;&lt;Cite&gt;&lt;Author&gt;Graves&lt;/Author&gt;&lt;Year&gt;2005&lt;/Year&gt;&lt;RecNum&gt;1715&lt;/RecNum&gt;&lt;DisplayText&gt;[33]&lt;/DisplayText&gt;&lt;record&gt;&lt;rec-number&gt;1715&lt;/rec-number&gt;&lt;foreign-keys&gt;&lt;key app="EN" db-id="s0dtva2tk2fr58eae50peptwrdf95ev2s0vt" timestamp="1595477439"&gt;1715&lt;/key&gt;&lt;/foreign-keys&gt;&lt;ref-type name="Journal Article"&gt;17&lt;/ref-type&gt;&lt;contributors&gt;&lt;authors&gt;&lt;author&gt;Graves, Alex&lt;/author&gt;&lt;author&gt;Schmidhuber, Jürgen&lt;/author&gt;&lt;/authors&gt;&lt;/contributors&gt;&lt;titles&gt;&lt;title&gt;Framewise phoneme classification with bidirectional LSTM and other neural network architectures&lt;/title&gt;&lt;secondary-title&gt;Neural networks&lt;/secondary-title&gt;&lt;/titles&gt;&lt;periodical&gt;&lt;full-title&gt;Neural Networks&lt;/full-title&gt;&lt;/periodical&gt;&lt;pages&gt;602-610&lt;/pages&gt;&lt;volume&gt;18&lt;/volume&gt;&lt;number&gt;5-6&lt;/number&gt;&lt;dates&gt;&lt;year&gt;2005&lt;/year&gt;&lt;/dates&gt;&lt;isbn&gt;0893-6080&lt;/isbn&gt;&lt;urls&gt;&lt;/urls&gt;&lt;/record&gt;&lt;/Cite&gt;&lt;/EndNote&gt;</w:instrText>
      </w:r>
      <w:r w:rsidR="00E2775F" w:rsidRPr="00802E0C">
        <w:fldChar w:fldCharType="separate"/>
      </w:r>
      <w:r w:rsidR="0096541A">
        <w:rPr>
          <w:noProof/>
        </w:rPr>
        <w:t>[33]</w:t>
      </w:r>
      <w:r w:rsidR="00E2775F" w:rsidRPr="00802E0C">
        <w:fldChar w:fldCharType="end"/>
      </w:r>
      <w:r w:rsidR="00E2775F" w:rsidRPr="00802E0C">
        <w:t xml:space="preserve">, </w:t>
      </w:r>
      <w:r w:rsidR="002C200E" w:rsidRPr="00802E0C">
        <w:t>it will help us achieve more</w:t>
      </w:r>
      <w:r w:rsidR="00F422CA" w:rsidRPr="00802E0C">
        <w:t xml:space="preserve"> </w:t>
      </w:r>
      <w:r w:rsidR="001E0C33" w:rsidRPr="00802E0C">
        <w:t xml:space="preserve">robust and </w:t>
      </w:r>
      <w:r w:rsidR="002C200E" w:rsidRPr="00802E0C">
        <w:t xml:space="preserve">complete </w:t>
      </w:r>
      <w:r w:rsidR="00F422CA" w:rsidRPr="00802E0C">
        <w:t>information fusion</w:t>
      </w:r>
      <w:r w:rsidR="00AE3277" w:rsidRPr="00802E0C">
        <w:t xml:space="preserve"> </w:t>
      </w:r>
      <w:r w:rsidR="002C200E" w:rsidRPr="00802E0C">
        <w:t>and highlight the intrinsic risk status.</w:t>
      </w:r>
      <w:r w:rsidR="007D1D35" w:rsidRPr="00802E0C">
        <w:t xml:space="preserve"> </w:t>
      </w:r>
      <w:r w:rsidR="00EC29B5" w:rsidRPr="00802E0C">
        <w:t>The corresponding details</w:t>
      </w:r>
      <w:r w:rsidR="00624556" w:rsidRPr="00802E0C">
        <w:t xml:space="preserve"> </w:t>
      </w:r>
      <w:r w:rsidR="00EC29B5" w:rsidRPr="00802E0C">
        <w:t>will be</w:t>
      </w:r>
      <w:r w:rsidR="009754EF" w:rsidRPr="00802E0C">
        <w:t xml:space="preserve"> described in subsection Ⅲ-C</w:t>
      </w:r>
      <w:r w:rsidR="009754EF">
        <w:t>.</w:t>
      </w:r>
    </w:p>
    <w:p w14:paraId="633C367D" w14:textId="77777777" w:rsidR="004300DA" w:rsidRPr="004300DA" w:rsidRDefault="004300DA" w:rsidP="004300DA">
      <w:pPr>
        <w:pStyle w:val="2"/>
      </w:pPr>
      <w:r>
        <w:t>Fuzzy comprehensive evaluation</w:t>
      </w:r>
    </w:p>
    <w:p w14:paraId="18033400" w14:textId="5A2459CD" w:rsidR="004300DA" w:rsidRDefault="00A3498E" w:rsidP="008812B9">
      <w:pPr>
        <w:pStyle w:val="af2"/>
      </w:pPr>
      <w:r w:rsidRPr="00A3498E">
        <w:t xml:space="preserve">The above-mentioned </w:t>
      </w:r>
      <w:r>
        <w:t>encoder-decoder</w:t>
      </w:r>
      <w:r w:rsidRPr="00A3498E">
        <w:t xml:space="preserve"> </w:t>
      </w:r>
      <w:r w:rsidRPr="00DC1CB0">
        <w:rPr>
          <w:u w:val="thick" w:color="00B050"/>
        </w:rPr>
        <w:t>architecture</w:t>
      </w:r>
      <w:r w:rsidR="002F4DBD" w:rsidRPr="00DC1CB0">
        <w:rPr>
          <w:u w:val="thick" w:color="00B050"/>
        </w:rPr>
        <w:t>s</w:t>
      </w:r>
      <w:r w:rsidRPr="00A3498E">
        <w:t xml:space="preserve"> </w:t>
      </w:r>
      <w:r>
        <w:t xml:space="preserve">are </w:t>
      </w:r>
      <w:r w:rsidRPr="00A3498E">
        <w:t xml:space="preserve">mainly </w:t>
      </w:r>
      <w:r w:rsidR="009202DC">
        <w:t>applied to implement the</w:t>
      </w:r>
      <w:r w:rsidRPr="00A3498E">
        <w:t xml:space="preserve"> information </w:t>
      </w:r>
      <w:r w:rsidR="009202DC">
        <w:t>fusion for</w:t>
      </w:r>
      <w:r w:rsidRPr="00A3498E">
        <w:t xml:space="preserve"> the lo</w:t>
      </w:r>
      <w:r w:rsidR="009202DC">
        <w:t>w-level</w:t>
      </w:r>
      <w:r w:rsidRPr="00A3498E">
        <w:t xml:space="preserve"> </w:t>
      </w:r>
      <w:r w:rsidR="009202DC">
        <w:t>EI</w:t>
      </w:r>
      <w:r w:rsidRPr="00A3498E">
        <w:t xml:space="preserve">s of </w:t>
      </w:r>
      <w:r w:rsidR="009202DC">
        <w:t>UAV</w:t>
      </w:r>
      <w:r w:rsidRPr="00A3498E">
        <w:t xml:space="preserve">s. </w:t>
      </w:r>
      <w:r w:rsidR="009202DC">
        <w:t>Furthermore, i</w:t>
      </w:r>
      <w:r w:rsidRPr="00A3498E">
        <w:t xml:space="preserve">n order to </w:t>
      </w:r>
      <w:r w:rsidR="009202DC">
        <w:t xml:space="preserve">achieve </w:t>
      </w:r>
      <w:r w:rsidRPr="00A3498E">
        <w:t xml:space="preserve">the hierarchical risk assessment </w:t>
      </w:r>
      <w:r w:rsidR="009202DC">
        <w:t>for the entire</w:t>
      </w:r>
      <w:r w:rsidRPr="00A3498E">
        <w:t xml:space="preserve"> compl</w:t>
      </w:r>
      <w:r w:rsidR="009202DC">
        <w:t>icated UAV</w:t>
      </w:r>
      <w:r w:rsidRPr="00A3498E">
        <w:t xml:space="preserve">s, we </w:t>
      </w:r>
      <w:r w:rsidR="005E74CB">
        <w:t>apply</w:t>
      </w:r>
      <w:r w:rsidRPr="00A3498E">
        <w:t xml:space="preserve"> the theory of </w:t>
      </w:r>
      <w:r w:rsidR="009202DC">
        <w:t>fuzzy comprehensive evaluation</w:t>
      </w:r>
      <w:r w:rsidR="002A2EFA">
        <w:t xml:space="preserve"> and</w:t>
      </w:r>
      <w:r w:rsidR="009202DC">
        <w:t xml:space="preserve"> its </w:t>
      </w:r>
      <w:r w:rsidRPr="00A3498E">
        <w:t xml:space="preserve">necessary background is </w:t>
      </w:r>
      <w:r w:rsidR="00632460">
        <w:t>described</w:t>
      </w:r>
      <w:r w:rsidRPr="00A3498E">
        <w:t xml:space="preserve"> </w:t>
      </w:r>
      <w:r w:rsidR="009202DC">
        <w:t>briefly as follows</w:t>
      </w:r>
      <w:r w:rsidRPr="00A3498E">
        <w:t>.</w:t>
      </w:r>
    </w:p>
    <w:p w14:paraId="4DEEAEA1" w14:textId="5D08B5D4" w:rsidR="00F06166" w:rsidRDefault="00F820F9">
      <w:pPr>
        <w:pStyle w:val="af2"/>
      </w:pPr>
      <w:r>
        <w:t>A</w:t>
      </w:r>
      <w:r w:rsidR="00F06166">
        <w:t>s the effective means to address the problems with uncertain and</w:t>
      </w:r>
      <w:r w:rsidR="00F06166">
        <w:rPr>
          <w:rFonts w:hint="eastAsia"/>
        </w:rPr>
        <w:t xml:space="preserve"> </w:t>
      </w:r>
      <w:r w:rsidR="00F06166">
        <w:t xml:space="preserve">fuzzy </w:t>
      </w:r>
      <w:r w:rsidR="00F06166" w:rsidRPr="00B8210B">
        <w:rPr>
          <w:u w:val="thick" w:color="C00000"/>
        </w:rPr>
        <w:t>boundar</w:t>
      </w:r>
      <w:r w:rsidR="00B8210B" w:rsidRPr="00B8210B">
        <w:rPr>
          <w:u w:val="thick" w:color="C00000"/>
        </w:rPr>
        <w:t>ies</w:t>
      </w:r>
      <w:r w:rsidR="00F06166">
        <w:t xml:space="preserve">, the FCE method obtains </w:t>
      </w:r>
      <w:del w:id="7" w:author="铉元 苏" w:date="2021-01-05T15:22:00Z">
        <w:r w:rsidR="00F06166" w:rsidDel="00B8210B">
          <w:delText>the</w:delText>
        </w:r>
        <w:r w:rsidR="00F06166" w:rsidDel="00B8210B">
          <w:rPr>
            <w:rFonts w:hint="eastAsia"/>
          </w:rPr>
          <w:delText xml:space="preserve"> </w:delText>
        </w:r>
      </w:del>
      <w:r w:rsidR="00F06166">
        <w:t>wide applicability, especially in the field of risk assessment. Generally, the FCE method contains the following steps.</w:t>
      </w:r>
    </w:p>
    <w:p w14:paraId="58AE2D07" w14:textId="39299E22" w:rsidR="00B55908" w:rsidRDefault="00B55908" w:rsidP="00F06166">
      <w:pPr>
        <w:pStyle w:val="af2"/>
      </w:pPr>
      <w:r>
        <w:t>First, e</w:t>
      </w:r>
      <w:r w:rsidR="00F06166">
        <w:t xml:space="preserve">stablish the </w:t>
      </w:r>
      <w:r>
        <w:t xml:space="preserve">multi-level </w:t>
      </w:r>
      <w:r w:rsidR="004300DA">
        <w:t>EI</w:t>
      </w:r>
      <w:r w:rsidR="00F06166">
        <w:t xml:space="preserve"> </w:t>
      </w:r>
      <w:r w:rsidR="008812B9">
        <w:t>sy</w:t>
      </w:r>
      <w:r w:rsidR="00BB2456">
        <w:t>s</w:t>
      </w:r>
      <w:r w:rsidR="008812B9">
        <w:t>tem</w:t>
      </w:r>
      <w:r w:rsidR="00F06166">
        <w:t xml:space="preserve"> </w:t>
      </w:r>
      <w:r w:rsidR="00313F4E">
        <w:t xml:space="preserve">and the grading levels for </w:t>
      </w:r>
      <w:r w:rsidR="00F06166">
        <w:t>the evaluat</w:t>
      </w:r>
      <w:r w:rsidR="00317997">
        <w:t>ed</w:t>
      </w:r>
      <w:r w:rsidR="00F06166">
        <w:t xml:space="preserve"> objects</w:t>
      </w:r>
      <w:r>
        <w:t xml:space="preserve">. To facilitate understanding, we take the simplest form, the single-level EI system containing </w:t>
      </w:r>
      <w:r w:rsidRPr="00313F4E">
        <w:rPr>
          <w:position w:val="-6"/>
        </w:rPr>
        <w:object w:dxaOrig="180" w:dyaOrig="200" w14:anchorId="432A8D7E">
          <v:shape id="_x0000_i1044" type="#_x0000_t75" style="width:11.15pt;height:11.15pt" o:ole="">
            <v:imagedata r:id="rId46" o:title=""/>
          </v:shape>
          <o:OLEObject Type="Embed" ProgID="Equation.DSMT4" ShapeID="_x0000_i1044" DrawAspect="Content" ObjectID="_1676960598" r:id="rId47"/>
        </w:object>
      </w:r>
      <w:r>
        <w:t xml:space="preserve"> EIs </w:t>
      </w:r>
      <w:r w:rsidRPr="00313F4E">
        <w:rPr>
          <w:position w:val="-10"/>
        </w:rPr>
        <w:object w:dxaOrig="220" w:dyaOrig="300" w14:anchorId="5282F091">
          <v:shape id="_x0000_i1045" type="#_x0000_t75" style="width:11.15pt;height:15.35pt" o:ole="">
            <v:imagedata r:id="rId48" o:title=""/>
          </v:shape>
          <o:OLEObject Type="Embed" ProgID="Equation.DSMT4" ShapeID="_x0000_i1045" DrawAspect="Content" ObjectID="_1676960599" r:id="rId49"/>
        </w:object>
      </w:r>
      <w:r>
        <w:t>, as the example.</w:t>
      </w:r>
      <w:r w:rsidRPr="00B55908">
        <w:t xml:space="preserve"> </w:t>
      </w:r>
      <w:r>
        <w:t xml:space="preserve">For each index </w:t>
      </w:r>
      <w:r>
        <w:rPr>
          <w:position w:val="-10"/>
        </w:rPr>
        <w:object w:dxaOrig="219" w:dyaOrig="299" w14:anchorId="0453C3B2">
          <v:shape id="对象 4" o:spid="_x0000_i1046" type="#_x0000_t75" style="width:11.15pt;height:14.4pt;mso-position-horizontal-relative:page;mso-position-vertical-relative:page" o:ole="">
            <v:imagedata r:id="rId50" o:title=""/>
          </v:shape>
          <o:OLEObject Type="Embed" ProgID="Equation.DSMT4" ShapeID="对象 4" DrawAspect="Content" ObjectID="_1676960600" r:id="rId51"/>
        </w:object>
      </w:r>
      <w:r>
        <w:t xml:space="preserve">, it can be divided into </w:t>
      </w:r>
      <w:r w:rsidRPr="005449ED">
        <w:rPr>
          <w:position w:val="-4"/>
        </w:rPr>
        <w:object w:dxaOrig="240" w:dyaOrig="220" w14:anchorId="1C872F0D">
          <v:shape id="_x0000_i1047" type="#_x0000_t75" style="width:12.1pt;height:11.15pt" o:ole="">
            <v:imagedata r:id="rId52" o:title=""/>
          </v:shape>
          <o:OLEObject Type="Embed" ProgID="Equation.DSMT4" ShapeID="_x0000_i1047" DrawAspect="Content" ObjectID="_1676960601" r:id="rId53"/>
        </w:object>
      </w:r>
      <w:r>
        <w:t xml:space="preserve"> grading levels (</w:t>
      </w:r>
      <w:r w:rsidR="006F5286">
        <w:t>e.g.,</w:t>
      </w:r>
      <w:r>
        <w:t xml:space="preserve"> health, sub-health, danger</w:t>
      </w:r>
      <w:r w:rsidR="00C24E15">
        <w:t>,</w:t>
      </w:r>
      <w:r>
        <w:t xml:space="preserve"> and failure).</w:t>
      </w:r>
    </w:p>
    <w:p w14:paraId="2D025DE1" w14:textId="52A70509" w:rsidR="004348B6" w:rsidRDefault="00F06166" w:rsidP="00F06166">
      <w:pPr>
        <w:pStyle w:val="af2"/>
      </w:pPr>
      <w:r>
        <w:t xml:space="preserve">Second, </w:t>
      </w:r>
      <w:r w:rsidR="004348B6">
        <w:t>define the initial</w:t>
      </w:r>
      <w:r w:rsidR="00B55908">
        <w:t xml:space="preserve"> </w:t>
      </w:r>
      <w:r w:rsidR="005449ED">
        <w:t xml:space="preserve">weight set </w:t>
      </w:r>
      <w:r w:rsidR="00BC7E3E" w:rsidRPr="001D67DA">
        <w:rPr>
          <w:position w:val="-12"/>
          <w:u w:val="thick" w:color="00B0F0"/>
        </w:rPr>
        <w:object w:dxaOrig="2060" w:dyaOrig="340" w14:anchorId="0924BFB9">
          <v:shape id="_x0000_i1048" type="#_x0000_t75" style="width:103.1pt;height:16.25pt" o:ole="">
            <v:imagedata r:id="rId54" o:title=""/>
          </v:shape>
          <o:OLEObject Type="Embed" ProgID="Equation.DSMT4" ShapeID="_x0000_i1048" DrawAspect="Content" ObjectID="_1676960602" r:id="rId55"/>
        </w:object>
      </w:r>
      <w:r w:rsidR="00BC7E3E">
        <w:t>(</w:t>
      </w:r>
      <w:r w:rsidR="00BC7E3E" w:rsidRPr="001D67DA">
        <w:rPr>
          <w:position w:val="-8"/>
          <w:u w:val="thick" w:color="00B0F0"/>
        </w:rPr>
        <w:object w:dxaOrig="800" w:dyaOrig="260" w14:anchorId="15019FDB">
          <v:shape id="_x0000_i1049" type="#_x0000_t75" style="width:40.4pt;height:13.45pt" o:ole="">
            <v:imagedata r:id="rId56" o:title=""/>
          </v:shape>
          <o:OLEObject Type="Embed" ProgID="Equation.DSMT4" ShapeID="_x0000_i1049" DrawAspect="Content" ObjectID="_1676960603" r:id="rId57"/>
        </w:object>
      </w:r>
      <w:r w:rsidR="00BC7E3E">
        <w:t>)</w:t>
      </w:r>
      <w:r w:rsidR="004348B6">
        <w:t xml:space="preserve"> for the EI system</w:t>
      </w:r>
      <w:r>
        <w:t xml:space="preserve">, which describe the relative importance between each </w:t>
      </w:r>
      <w:r w:rsidR="004348B6">
        <w:t>EI</w:t>
      </w:r>
      <w:r>
        <w:t>.</w:t>
      </w:r>
      <w:r w:rsidR="004348B6">
        <w:t xml:space="preserve"> The most common method for weight definition is the analytic hierarchy process (AHP)</w:t>
      </w:r>
      <w:r w:rsidR="00520E20">
        <w:t xml:space="preserve"> </w:t>
      </w:r>
      <w:r w:rsidR="00520E20">
        <w:fldChar w:fldCharType="begin"/>
      </w:r>
      <w:r w:rsidR="0096541A">
        <w:instrText xml:space="preserve"> ADDIN EN.CITE &lt;EndNote&gt;&lt;Cite&gt;&lt;Author&gt;Dos Santos&lt;/Author&gt;&lt;Year&gt;2019&lt;/Year&gt;&lt;RecNum&gt;1747&lt;/RecNum&gt;&lt;DisplayText&gt;[34]&lt;/DisplayText&gt;&lt;record&gt;&lt;rec-number&gt;1747&lt;/rec-number&gt;&lt;foreign-keys&gt;&lt;key app="EN" db-id="s0dtva2tk2fr58eae50peptwrdf95ev2s0vt" timestamp="1599968129"&gt;1747&lt;/key&gt;&lt;/foreign-keys&gt;&lt;ref-type name="Journal Article"&gt;17&lt;/ref-type&gt;&lt;contributors&gt;&lt;authors&gt;&lt;author&gt;Dos Santos, Paulo Henrique&lt;/author&gt;&lt;author&gt;Neves, Sandra Miranda&lt;/author&gt;&lt;author&gt;Sant’Anna, Daniele Ornaghi&lt;/author&gt;&lt;author&gt;de Oliveira, Carlos Henrique&lt;/author&gt;&lt;author&gt;Carvalho, Henrique Duarte&lt;/author&gt;&lt;/authors&gt;&lt;/contributors&gt;&lt;titles&gt;&lt;title&gt;The analytic hierarchy process supporting decision making for sustainable development: An overview of applications&lt;/title&gt;&lt;secondary-title&gt;Journal of cleaner production&lt;/secondary-title&gt;&lt;/titles&gt;&lt;periodical&gt;&lt;full-title&gt;Journal of Cleaner Production&lt;/full-title&gt;&lt;/periodical&gt;&lt;pages&gt;119-138&lt;/pages&gt;&lt;volume&gt;212&lt;/volume&gt;&lt;dates&gt;&lt;year&gt;2019&lt;/year&gt;&lt;/dates&gt;&lt;isbn&gt;0959-6526&lt;/isbn&gt;&lt;urls&gt;&lt;/urls&gt;&lt;/record&gt;&lt;/Cite&gt;&lt;/EndNote&gt;</w:instrText>
      </w:r>
      <w:r w:rsidR="00520E20">
        <w:fldChar w:fldCharType="separate"/>
      </w:r>
      <w:r w:rsidR="0096541A">
        <w:rPr>
          <w:noProof/>
        </w:rPr>
        <w:t>[34]</w:t>
      </w:r>
      <w:r w:rsidR="00520E20">
        <w:fldChar w:fldCharType="end"/>
      </w:r>
      <w:r w:rsidR="004348B6">
        <w:t>.</w:t>
      </w:r>
    </w:p>
    <w:p w14:paraId="4ED84FA3" w14:textId="77777777" w:rsidR="00F06166" w:rsidRDefault="00F06166" w:rsidP="00933CD3">
      <w:pPr>
        <w:pStyle w:val="af2"/>
      </w:pPr>
      <w:r>
        <w:t xml:space="preserve">Third, </w:t>
      </w:r>
      <w:r w:rsidR="00462410">
        <w:t xml:space="preserve">calculate the risk membership matrix for </w:t>
      </w:r>
      <w:r w:rsidR="004F1FFE">
        <w:t xml:space="preserve">the EI system according to the membership functions and risk indications. For each EI, given its risk indication </w:t>
      </w:r>
      <w:r w:rsidR="004F1FFE">
        <w:rPr>
          <w:position w:val="-10"/>
        </w:rPr>
        <w:object w:dxaOrig="219" w:dyaOrig="299" w14:anchorId="61DBBFF2">
          <v:shape id="对象 8" o:spid="_x0000_i1050" type="#_x0000_t75" style="width:11.15pt;height:14.4pt;mso-position-horizontal-relative:page;mso-position-vertical-relative:page" o:ole="">
            <v:imagedata r:id="rId58" o:title=""/>
          </v:shape>
          <o:OLEObject Type="Embed" ProgID="Equation.DSMT4" ShapeID="对象 8" DrawAspect="Content" ObjectID="_1676960604" r:id="rId59"/>
        </w:object>
      </w:r>
      <w:r w:rsidR="004F1FFE">
        <w:t xml:space="preserve">, we can obtain its risk membership vector </w:t>
      </w:r>
      <w:r w:rsidR="004F1FFE">
        <w:rPr>
          <w:position w:val="-10"/>
        </w:rPr>
        <w:object w:dxaOrig="239" w:dyaOrig="299" w14:anchorId="465F9968">
          <v:shape id="对象 9" o:spid="_x0000_i1051" type="#_x0000_t75" style="width:12.1pt;height:14.4pt;mso-position-horizontal-relative:page;mso-position-vertical-relative:page" o:ole="">
            <v:imagedata r:id="rId60" o:title=""/>
          </v:shape>
          <o:OLEObject Type="Embed" ProgID="Equation.DSMT4" ShapeID="对象 9" DrawAspect="Content" ObjectID="_1676960605" r:id="rId61"/>
        </w:object>
      </w:r>
      <w:r w:rsidR="004F1FFE">
        <w:t xml:space="preserve"> with </w:t>
      </w:r>
      <w:r w:rsidR="004F1FFE">
        <w:rPr>
          <w:position w:val="-4"/>
        </w:rPr>
        <w:object w:dxaOrig="239" w:dyaOrig="219" w14:anchorId="5C8CF33C">
          <v:shape id="对象 10" o:spid="_x0000_i1052" type="#_x0000_t75" style="width:12.1pt;height:11.15pt;mso-position-horizontal-relative:page;mso-position-vertical-relative:page" o:ole="">
            <v:imagedata r:id="rId62" o:title=""/>
          </v:shape>
          <o:OLEObject Type="Embed" ProgID="Equation.DSMT4" ShapeID="对象 10" DrawAspect="Content" ObjectID="_1676960606" r:id="rId63"/>
        </w:object>
      </w:r>
      <w:r w:rsidR="004F1FFE">
        <w:t>elements</w:t>
      </w:r>
      <w:r w:rsidR="00F31F29">
        <w:t>.</w:t>
      </w:r>
      <w:r w:rsidR="004F1FFE">
        <w:t xml:space="preserve"> </w:t>
      </w:r>
      <w:r>
        <w:t>The above process can be expressed 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F06166" w14:paraId="1DA0E2E4" w14:textId="77777777" w:rsidTr="00F06166">
        <w:trPr>
          <w:jc w:val="center"/>
        </w:trPr>
        <w:tc>
          <w:tcPr>
            <w:tcW w:w="4754" w:type="pct"/>
            <w:vAlign w:val="center"/>
          </w:tcPr>
          <w:p w14:paraId="5B740451" w14:textId="46BB295D" w:rsidR="00F06166" w:rsidRDefault="00B30DD2" w:rsidP="00F06166">
            <w:pPr>
              <w:pStyle w:val="ac"/>
            </w:pPr>
            <w:r w:rsidRPr="00CB7A97">
              <w:rPr>
                <w:position w:val="-12"/>
                <w:u w:val="thick" w:color="00B0F0"/>
              </w:rPr>
              <w:object w:dxaOrig="3120" w:dyaOrig="340" w14:anchorId="265C3770">
                <v:shape id="_x0000_i1053" type="#_x0000_t75" style="width:156.55pt;height:16.25pt" o:ole="">
                  <v:imagedata r:id="rId64" o:title=""/>
                </v:shape>
                <o:OLEObject Type="Embed" ProgID="Equation.DSMT4" ShapeID="_x0000_i1053" DrawAspect="Content" ObjectID="_1676960607" r:id="rId65"/>
              </w:object>
            </w:r>
            <w:r w:rsidR="00F06166">
              <w:t>,</w:t>
            </w:r>
          </w:p>
        </w:tc>
        <w:tc>
          <w:tcPr>
            <w:tcW w:w="246" w:type="pct"/>
            <w:vAlign w:val="center"/>
          </w:tcPr>
          <w:p w14:paraId="0CD68B0B" w14:textId="77777777" w:rsidR="00F06166" w:rsidRDefault="00F06166" w:rsidP="00F06166">
            <w:pPr>
              <w:pStyle w:val="ac"/>
            </w:pPr>
            <w:r>
              <w:t>(</w:t>
            </w:r>
            <w:r w:rsidR="00933CD3">
              <w:t>3</w:t>
            </w:r>
            <w:r>
              <w:t>)</w:t>
            </w:r>
          </w:p>
        </w:tc>
      </w:tr>
      <w:tr w:rsidR="00F06166" w14:paraId="759A8A25" w14:textId="77777777" w:rsidTr="00F06166">
        <w:trPr>
          <w:jc w:val="center"/>
        </w:trPr>
        <w:tc>
          <w:tcPr>
            <w:tcW w:w="4754" w:type="pct"/>
            <w:vAlign w:val="center"/>
          </w:tcPr>
          <w:p w14:paraId="402CF9A7" w14:textId="77777777" w:rsidR="00F06166" w:rsidRDefault="00F06166" w:rsidP="00F06166">
            <w:pPr>
              <w:pStyle w:val="ac"/>
            </w:pPr>
            <w:r w:rsidRPr="00CB7A97">
              <w:rPr>
                <w:position w:val="-24"/>
                <w:u w:val="thick" w:color="00B0F0"/>
              </w:rPr>
              <w:object w:dxaOrig="2700" w:dyaOrig="580" w14:anchorId="3AC79A15">
                <v:shape id="_x0000_i1054" type="#_x0000_t75" style="width:135.15pt;height:28.8pt" o:ole="">
                  <v:imagedata r:id="rId66" o:title=""/>
                </v:shape>
                <o:OLEObject Type="Embed" ProgID="Equation.DSMT4" ShapeID="_x0000_i1054" DrawAspect="Content" ObjectID="_1676960608" r:id="rId67"/>
              </w:object>
            </w:r>
            <w:r>
              <w:t>,</w:t>
            </w:r>
          </w:p>
        </w:tc>
        <w:tc>
          <w:tcPr>
            <w:tcW w:w="246" w:type="pct"/>
            <w:vAlign w:val="center"/>
          </w:tcPr>
          <w:p w14:paraId="187257AF" w14:textId="77777777" w:rsidR="00F06166" w:rsidRDefault="00F06166" w:rsidP="00F06166">
            <w:pPr>
              <w:pStyle w:val="ac"/>
            </w:pPr>
            <w:r>
              <w:t>(</w:t>
            </w:r>
            <w:r w:rsidR="00933CD3">
              <w:t>4</w:t>
            </w:r>
            <w:r>
              <w:t>)</w:t>
            </w:r>
          </w:p>
        </w:tc>
      </w:tr>
    </w:tbl>
    <w:p w14:paraId="44B2A8C6" w14:textId="6D636A71" w:rsidR="007E4B0F" w:rsidRDefault="00F31F29" w:rsidP="00F31F29">
      <w:pPr>
        <w:pStyle w:val="af2"/>
        <w:ind w:firstLine="0"/>
      </w:pPr>
      <w:r>
        <w:t>w</w:t>
      </w:r>
      <w:r w:rsidR="00F06166">
        <w:t xml:space="preserve">here </w:t>
      </w:r>
      <w:r w:rsidR="0056224B" w:rsidRPr="00CB7A97">
        <w:rPr>
          <w:position w:val="-12"/>
          <w:u w:val="thick" w:color="00B0F0"/>
        </w:rPr>
        <w:object w:dxaOrig="540" w:dyaOrig="340" w14:anchorId="166EDBAB">
          <v:shape id="_x0000_i1055" type="#_x0000_t75" style="width:27.4pt;height:16.25pt" o:ole="">
            <v:imagedata r:id="rId68" o:title=""/>
          </v:shape>
          <o:OLEObject Type="Embed" ProgID="Equation.DSMT4" ShapeID="_x0000_i1055" DrawAspect="Content" ObjectID="_1676960609" r:id="rId69"/>
        </w:object>
      </w:r>
      <w:r w:rsidR="00F06166">
        <w:t xml:space="preserve"> is the </w:t>
      </w:r>
      <w:r w:rsidRPr="00F31F29">
        <w:rPr>
          <w:position w:val="-6"/>
        </w:rPr>
        <w:object w:dxaOrig="180" w:dyaOrig="260" w14:anchorId="35EDDFE6">
          <v:shape id="_x0000_i1056" type="#_x0000_t75" style="width:11.15pt;height:13.45pt" o:ole="">
            <v:imagedata r:id="rId70" o:title=""/>
          </v:shape>
          <o:OLEObject Type="Embed" ProgID="Equation.DSMT4" ShapeID="_x0000_i1056" DrawAspect="Content" ObjectID="_1676960610" r:id="rId71"/>
        </w:object>
      </w:r>
      <w:r>
        <w:t>-</w:t>
      </w:r>
      <w:proofErr w:type="spellStart"/>
      <w:r>
        <w:t>th</w:t>
      </w:r>
      <w:proofErr w:type="spellEnd"/>
      <w:r>
        <w:t xml:space="preserve"> </w:t>
      </w:r>
      <w:r w:rsidR="00F06166">
        <w:t xml:space="preserve">membership function, </w:t>
      </w:r>
      <w:r w:rsidRPr="00F31F29">
        <w:rPr>
          <w:position w:val="-10"/>
        </w:rPr>
        <w:object w:dxaOrig="240" w:dyaOrig="300" w14:anchorId="01B35DEA">
          <v:shape id="_x0000_i1057" type="#_x0000_t75" style="width:12.1pt;height:15.35pt" o:ole="">
            <v:imagedata r:id="rId72" o:title=""/>
          </v:shape>
          <o:OLEObject Type="Embed" ProgID="Equation.DSMT4" ShapeID="_x0000_i1057" DrawAspect="Content" ObjectID="_1676960611" r:id="rId73"/>
        </w:object>
      </w:r>
      <w:r w:rsidR="00F06166">
        <w:t xml:space="preserve"> is the membership that reflects the </w:t>
      </w:r>
      <w:r w:rsidR="00F06166" w:rsidRPr="005449ED">
        <w:t>likelihood</w:t>
      </w:r>
      <w:r w:rsidR="00F06166">
        <w:t xml:space="preserve"> that the index </w:t>
      </w:r>
      <w:r w:rsidR="00F06166">
        <w:rPr>
          <w:position w:val="-10"/>
        </w:rPr>
        <w:object w:dxaOrig="219" w:dyaOrig="299" w14:anchorId="592687F0">
          <v:shape id="对象 15" o:spid="_x0000_i1058" type="#_x0000_t75" style="width:11.15pt;height:14.4pt;mso-position-horizontal-relative:page;mso-position-vertical-relative:page" o:ole="">
            <v:imagedata r:id="rId74" o:title=""/>
          </v:shape>
          <o:OLEObject Type="Embed" ProgID="Equation.DSMT4" ShapeID="对象 15" DrawAspect="Content" ObjectID="_1676960612" r:id="rId75"/>
        </w:object>
      </w:r>
      <w:r w:rsidR="00F06166">
        <w:t xml:space="preserve"> belongs to grading level </w:t>
      </w:r>
      <w:r w:rsidR="00F06166">
        <w:rPr>
          <w:position w:val="-6"/>
        </w:rPr>
        <w:object w:dxaOrig="179" w:dyaOrig="259" w14:anchorId="3639E94B">
          <v:shape id="对象 16" o:spid="_x0000_i1059" type="#_x0000_t75" style="width:9.3pt;height:13.45pt;mso-position-horizontal-relative:page;mso-position-vertical-relative:page" o:ole="">
            <v:imagedata r:id="rId76" o:title=""/>
          </v:shape>
          <o:OLEObject Type="Embed" ProgID="Equation.DSMT4" ShapeID="对象 16" DrawAspect="Content" ObjectID="_1676960613" r:id="rId77"/>
        </w:object>
      </w:r>
      <w:r w:rsidR="00F06166">
        <w:t>.</w:t>
      </w:r>
      <w:r>
        <w:rPr>
          <w:rFonts w:hint="eastAsia"/>
        </w:rPr>
        <w:t xml:space="preserve"> </w:t>
      </w:r>
      <w:r w:rsidR="00F06166">
        <w:rPr>
          <w:rFonts w:hint="eastAsia"/>
        </w:rPr>
        <w:t>R</w:t>
      </w:r>
      <w:r w:rsidR="00F06166">
        <w:t>epeating the above operation</w:t>
      </w:r>
      <w:r w:rsidR="00184725">
        <w:t xml:space="preserve"> for all </w:t>
      </w:r>
      <w:r w:rsidR="00CA505E" w:rsidRPr="00184725">
        <w:rPr>
          <w:position w:val="-6"/>
        </w:rPr>
        <w:object w:dxaOrig="180" w:dyaOrig="200" w14:anchorId="66B7AA53">
          <v:shape id="_x0000_i1060" type="#_x0000_t75" style="width:11.15pt;height:11.15pt" o:ole="">
            <v:imagedata r:id="rId78" o:title=""/>
          </v:shape>
          <o:OLEObject Type="Embed" ProgID="Equation.DSMT4" ShapeID="_x0000_i1060" DrawAspect="Content" ObjectID="_1676960614" r:id="rId79"/>
        </w:object>
      </w:r>
      <w:r w:rsidR="00CA505E">
        <w:t xml:space="preserve"> indices</w:t>
      </w:r>
      <w:r w:rsidR="00F06166">
        <w:t xml:space="preserve">, </w:t>
      </w:r>
      <w:r w:rsidR="00CA505E">
        <w:t>there will be a membership degree matrix</w:t>
      </w:r>
      <w:r>
        <w:t xml:space="preserve"> </w:t>
      </w:r>
      <w:r>
        <w:rPr>
          <w:position w:val="-12"/>
        </w:rPr>
        <w:object w:dxaOrig="1579" w:dyaOrig="379" w14:anchorId="2F0E2851">
          <v:shape id="对象 18" o:spid="_x0000_i1061" type="#_x0000_t75" style="width:80.35pt;height:19.5pt;mso-position-horizontal-relative:page;mso-position-vertical-relative:page" o:ole="">
            <v:imagedata r:id="rId80" o:title=""/>
          </v:shape>
          <o:OLEObject Type="Embed" ProgID="Equation.DSMT4" ShapeID="对象 18" DrawAspect="Content" ObjectID="_1676960615" r:id="rId81"/>
        </w:object>
      </w:r>
      <w:r>
        <w:t>.</w:t>
      </w:r>
    </w:p>
    <w:p w14:paraId="15018D2C" w14:textId="164383FB" w:rsidR="00310A23" w:rsidRDefault="00F06166" w:rsidP="00310A23">
      <w:pPr>
        <w:pStyle w:val="af2"/>
      </w:pPr>
      <w:r>
        <w:rPr>
          <w:rFonts w:hint="eastAsia"/>
        </w:rPr>
        <w:t>F</w:t>
      </w:r>
      <w:r>
        <w:t xml:space="preserve">inally, </w:t>
      </w:r>
      <w:r w:rsidR="00F31F29">
        <w:t>implement the fuzzy comprehensive evaluation. A</w:t>
      </w:r>
      <w:r w:rsidR="00310A23">
        <w:t xml:space="preserve">ccording to the </w:t>
      </w:r>
      <w:r w:rsidR="000779BA">
        <w:t>principal</w:t>
      </w:r>
      <w:r w:rsidR="00310A23">
        <w:t xml:space="preserve"> of fuzzy arithmetic</w:t>
      </w:r>
      <w:r w:rsidR="008B7EDB">
        <w:t xml:space="preserve"> </w:t>
      </w:r>
      <w:r w:rsidR="008B7EDB">
        <w:fldChar w:fldCharType="begin"/>
      </w:r>
      <w:r w:rsidR="0096541A">
        <w:instrText xml:space="preserve"> ADDIN EN.CITE &lt;EndNote&gt;&lt;Cite&gt;&lt;Author&gt;Liu&lt;/Author&gt;&lt;Year&gt;2014&lt;/Year&gt;&lt;RecNum&gt;1488&lt;/RecNum&gt;&lt;DisplayText&gt;[20]&lt;/DisplayText&gt;&lt;record&gt;&lt;rec-number&gt;1488&lt;/rec-number&gt;&lt;foreign-keys&gt;&lt;key app="EN" db-id="s0dtva2tk2fr58eae50peptwrdf95ev2s0vt" timestamp="1579603300"&gt;1488&lt;/key&gt;&lt;key app="ENWeb" db-id=""&gt;0&lt;/key&gt;&lt;/foreign-keys&gt;&lt;ref-type name="Journal Article"&gt;17&lt;/ref-type&gt;&lt;contributors&gt;&lt;authors&gt;&lt;author&gt;Liu, Yuhong&lt;/author&gt;&lt;author&gt;Fang, Pingping&lt;/author&gt;&lt;author&gt;Bian, Dongdong&lt;/author&gt;&lt;author&gt;Zhang, Hongwei&lt;/author&gt;&lt;author&gt;Wang, Shuxin&lt;/author&gt;&lt;/authors&gt;&lt;/contributors&gt;&lt;titles&gt;&lt;title&gt;Fuzzy comprehensive evaluation for the motion performance of autonomous underwater vehicles&lt;/title&gt;&lt;secondary-title&gt;Ocean Engineering&lt;/secondary-title&gt;&lt;/titles&gt;&lt;periodical&gt;&lt;full-title&gt;Ocean Engineering&lt;/full-title&gt;&lt;/periodical&gt;&lt;pages&gt;568-577&lt;/pages&gt;&lt;volume&gt;88&lt;/volume&gt;&lt;section&gt;568&lt;/section&gt;&lt;dates&gt;&lt;year&gt;2014&lt;/year&gt;&lt;/dates&gt;&lt;isbn&gt;00298018&lt;/isbn&gt;&lt;urls&gt;&lt;/urls&gt;&lt;electronic-resource-num&gt;10.1016/j.oceaneng.2014.03.013&lt;/electronic-resource-num&gt;&lt;research-note</w:instrText>
      </w:r>
      <w:r w:rsidR="0096541A">
        <w:rPr>
          <w:rFonts w:hint="eastAsia"/>
        </w:rPr>
        <w:instrText>s&gt;&lt;style face="normal" font="default" charset="134" size="100%"&gt;</w:instrText>
      </w:r>
      <w:r w:rsidR="0096541A">
        <w:rPr>
          <w:rFonts w:hint="eastAsia"/>
        </w:rPr>
        <w:instrText>对模糊评价方法背景介绍，以及方法流程介绍都可以参考。而且隶属度函数可以直接参考。</w:instrText>
      </w:r>
      <w:r w:rsidR="0096541A">
        <w:rPr>
          <w:rFonts w:hint="eastAsia"/>
        </w:rPr>
        <w:instrText>&lt;/style&gt;&lt;/research-notes&gt;&lt;/record&gt;&lt;/Cite&gt;&lt;/EndNote&gt;</w:instrText>
      </w:r>
      <w:r w:rsidR="008B7EDB">
        <w:fldChar w:fldCharType="separate"/>
      </w:r>
      <w:r w:rsidR="0096541A">
        <w:rPr>
          <w:noProof/>
        </w:rPr>
        <w:t>[20]</w:t>
      </w:r>
      <w:r w:rsidR="008B7EDB">
        <w:fldChar w:fldCharType="end"/>
      </w:r>
      <w:r w:rsidR="00310A23">
        <w:t xml:space="preserve">, the comprehensive grading vector </w:t>
      </w:r>
      <w:r w:rsidR="00310A23" w:rsidRPr="00310A23">
        <w:rPr>
          <w:position w:val="-4"/>
        </w:rPr>
        <w:object w:dxaOrig="220" w:dyaOrig="220" w14:anchorId="4D2D700F">
          <v:shape id="_x0000_i1062" type="#_x0000_t75" style="width:11.15pt;height:11.15pt" o:ole="">
            <v:imagedata r:id="rId82" o:title=""/>
          </v:shape>
          <o:OLEObject Type="Embed" ProgID="Equation.DSMT4" ShapeID="_x0000_i1062" DrawAspect="Content" ObjectID="_1676960616" r:id="rId83"/>
        </w:object>
      </w:r>
      <w:r w:rsidR="00310A23">
        <w:t xml:space="preserve"> can be described 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310A23" w14:paraId="70F366E6" w14:textId="77777777" w:rsidTr="00DC57D8">
        <w:trPr>
          <w:jc w:val="center"/>
        </w:trPr>
        <w:tc>
          <w:tcPr>
            <w:tcW w:w="4754" w:type="pct"/>
            <w:vAlign w:val="center"/>
          </w:tcPr>
          <w:p w14:paraId="77919145" w14:textId="77777777" w:rsidR="00310A23" w:rsidRDefault="00310A23" w:rsidP="00DC57D8">
            <w:pPr>
              <w:pStyle w:val="ac"/>
            </w:pPr>
            <w:r>
              <w:rPr>
                <w:position w:val="-42"/>
              </w:rPr>
              <w:object w:dxaOrig="5000" w:dyaOrig="940" w14:anchorId="6330D7F9">
                <v:shape id="_x0000_i1063" type="#_x0000_t75" style="width:251.3pt;height:46.45pt" o:ole="">
                  <v:imagedata r:id="rId84" o:title=""/>
                </v:shape>
                <o:OLEObject Type="Embed" ProgID="Equation.DSMT4" ShapeID="_x0000_i1063" DrawAspect="Content" ObjectID="_1676960617" r:id="rId85"/>
              </w:object>
            </w:r>
            <w:r>
              <w:t>,</w:t>
            </w:r>
          </w:p>
        </w:tc>
        <w:tc>
          <w:tcPr>
            <w:tcW w:w="246" w:type="pct"/>
            <w:vAlign w:val="center"/>
          </w:tcPr>
          <w:p w14:paraId="267EFE6D" w14:textId="77777777" w:rsidR="00310A23" w:rsidRDefault="00310A23" w:rsidP="00DC57D8">
            <w:pPr>
              <w:pStyle w:val="ac"/>
            </w:pPr>
            <w:r>
              <w:t>(</w:t>
            </w:r>
            <w:r w:rsidR="00070BE5">
              <w:t>5</w:t>
            </w:r>
            <w:r>
              <w:t>)</w:t>
            </w:r>
          </w:p>
        </w:tc>
      </w:tr>
    </w:tbl>
    <w:p w14:paraId="44BF7473" w14:textId="77777777" w:rsidR="00310A23" w:rsidRDefault="00310A23" w:rsidP="00310A23">
      <w:pPr>
        <w:pStyle w:val="af2"/>
        <w:ind w:firstLine="0"/>
      </w:pPr>
      <w:r>
        <w:t xml:space="preserve">where </w:t>
      </w:r>
      <w:r w:rsidR="003D34A0" w:rsidRPr="003D34A0">
        <w:rPr>
          <w:position w:val="-10"/>
        </w:rPr>
        <w:object w:dxaOrig="220" w:dyaOrig="300" w14:anchorId="63DA5434">
          <v:shape id="_x0000_i1064" type="#_x0000_t75" style="width:11.15pt;height:15.35pt" o:ole="">
            <v:imagedata r:id="rId86" o:title=""/>
          </v:shape>
          <o:OLEObject Type="Embed" ProgID="Equation.DSMT4" ShapeID="_x0000_i1064" DrawAspect="Content" ObjectID="_1676960618" r:id="rId87"/>
        </w:object>
      </w:r>
      <w:r w:rsidR="003D34A0">
        <w:t xml:space="preserve"> </w:t>
      </w:r>
      <w:r w:rsidR="00317997">
        <w:t xml:space="preserve">represent the likelihood that the </w:t>
      </w:r>
      <w:r w:rsidR="00F31F29">
        <w:t xml:space="preserve">entire </w:t>
      </w:r>
      <w:r w:rsidR="00317997">
        <w:t xml:space="preserve">object </w:t>
      </w:r>
      <w:r w:rsidR="00317997" w:rsidRPr="00317997">
        <w:rPr>
          <w:position w:val="-6"/>
        </w:rPr>
        <w:object w:dxaOrig="240" w:dyaOrig="240" w14:anchorId="49DD4C8C">
          <v:shape id="_x0000_i1065" type="#_x0000_t75" style="width:12.1pt;height:12.1pt" o:ole="">
            <v:imagedata r:id="rId88" o:title=""/>
          </v:shape>
          <o:OLEObject Type="Embed" ProgID="Equation.DSMT4" ShapeID="_x0000_i1065" DrawAspect="Content" ObjectID="_1676960619" r:id="rId89"/>
        </w:object>
      </w:r>
      <w:r w:rsidR="00317997">
        <w:t xml:space="preserve">belongs to the grading level </w:t>
      </w:r>
      <w:r w:rsidR="00317997" w:rsidRPr="00317997">
        <w:rPr>
          <w:position w:val="-6"/>
        </w:rPr>
        <w:object w:dxaOrig="180" w:dyaOrig="260" w14:anchorId="49CE61CA">
          <v:shape id="_x0000_i1066" type="#_x0000_t75" style="width:11.15pt;height:13.45pt" o:ole="">
            <v:imagedata r:id="rId90" o:title=""/>
          </v:shape>
          <o:OLEObject Type="Embed" ProgID="Equation.DSMT4" ShapeID="_x0000_i1066" DrawAspect="Content" ObjectID="_1676960620" r:id="rId91"/>
        </w:object>
      </w:r>
      <w:r w:rsidR="00317997">
        <w:t xml:space="preserve">. </w:t>
      </w:r>
    </w:p>
    <w:p w14:paraId="7FE33305" w14:textId="48273C45" w:rsidR="00057DCA" w:rsidRDefault="00317997" w:rsidP="00ED7899">
      <w:pPr>
        <w:pStyle w:val="af2"/>
      </w:pPr>
      <w:r>
        <w:t xml:space="preserve">With the help of FCE, the complicated object will be objected represented by </w:t>
      </w:r>
      <w:r w:rsidR="002F74E2">
        <w:t>mu</w:t>
      </w:r>
      <w:r w:rsidR="00BB0692">
        <w:t>l</w:t>
      </w:r>
      <w:r w:rsidR="002F74E2">
        <w:t>tiple</w:t>
      </w:r>
      <w:r>
        <w:t xml:space="preserve"> </w:t>
      </w:r>
      <w:r w:rsidR="002F74E2">
        <w:t>EI</w:t>
      </w:r>
      <w:r w:rsidR="00BB0692">
        <w:t>s</w:t>
      </w:r>
      <w:r>
        <w:t>, where its vagueness and uncertainty are reasonably depicted by the comprehensive grading vector.</w:t>
      </w:r>
      <w:r w:rsidR="0027636F">
        <w:t xml:space="preserve"> However, there is a shortcoming in the existing mainstream FCE methods that the weight sets of </w:t>
      </w:r>
      <w:r w:rsidR="00661763">
        <w:t xml:space="preserve">the </w:t>
      </w:r>
      <w:r w:rsidR="0027636F">
        <w:t>EI system are generally static, which</w:t>
      </w:r>
      <w:r w:rsidR="0027636F" w:rsidRPr="0027636F">
        <w:t xml:space="preserve"> means that even if some local EIs present serious risks</w:t>
      </w:r>
      <w:r w:rsidR="0027636F">
        <w:t xml:space="preserve">, the FCE will not give them more attention. </w:t>
      </w:r>
      <w:r w:rsidR="0027636F" w:rsidRPr="0027636F">
        <w:t xml:space="preserve">Therefore, </w:t>
      </w:r>
      <w:r w:rsidR="0027636F">
        <w:t xml:space="preserve">the existing </w:t>
      </w:r>
      <w:r w:rsidR="0027636F" w:rsidRPr="0027636F">
        <w:t>static weights</w:t>
      </w:r>
      <w:r w:rsidR="0027636F">
        <w:t xml:space="preserve">-based </w:t>
      </w:r>
      <w:r w:rsidR="0027636F" w:rsidRPr="0027636F">
        <w:t xml:space="preserve">FCE is easy to ignore the </w:t>
      </w:r>
      <w:r w:rsidR="0027636F">
        <w:t>preliminary</w:t>
      </w:r>
      <w:r w:rsidR="0027636F" w:rsidRPr="0027636F">
        <w:t xml:space="preserve"> risks of system</w:t>
      </w:r>
      <w:r w:rsidR="0027636F">
        <w:t xml:space="preserve">s. Aiming at this issue, we apply the dynamic weight mechanism to </w:t>
      </w:r>
      <w:r w:rsidR="00932152">
        <w:t>FCE by means of the variable weight coefficients, which is illustrated in subsection Ⅲ-E specifically.</w:t>
      </w:r>
    </w:p>
    <w:p w14:paraId="4A293F73" w14:textId="77777777" w:rsidR="00F06166" w:rsidRDefault="00F06166">
      <w:pPr>
        <w:pStyle w:val="1"/>
        <w:spacing w:before="120" w:after="120"/>
      </w:pPr>
      <w:r>
        <w:rPr>
          <w:lang w:eastAsia="zh-CN"/>
        </w:rPr>
        <w:t xml:space="preserve">Proposed </w:t>
      </w:r>
      <w:r w:rsidR="00F122B1">
        <w:rPr>
          <w:lang w:eastAsia="zh-CN"/>
        </w:rPr>
        <w:t>hybrid framework</w:t>
      </w:r>
    </w:p>
    <w:p w14:paraId="2B7409B4" w14:textId="12CC1548" w:rsidR="00F06166" w:rsidRDefault="00F06166">
      <w:pPr>
        <w:pStyle w:val="af2"/>
      </w:pPr>
      <w:r>
        <w:t xml:space="preserve">In this paper, we propose a novel </w:t>
      </w:r>
      <w:r w:rsidR="00EA73B4">
        <w:t>hybrid</w:t>
      </w:r>
      <w:r>
        <w:t xml:space="preserve"> framework </w:t>
      </w:r>
      <w:r w:rsidR="00EA73B4">
        <w:t xml:space="preserve">to implement the </w:t>
      </w:r>
      <w:bookmarkStart w:id="8" w:name="_Hlk40206620"/>
      <w:r w:rsidR="00EA73B4" w:rsidRPr="00EA73B4">
        <w:t>hierarchical</w:t>
      </w:r>
      <w:bookmarkEnd w:id="8"/>
      <w:r w:rsidR="00EA73B4" w:rsidRPr="00EA73B4">
        <w:t xml:space="preserve"> </w:t>
      </w:r>
      <w:r w:rsidR="00EA73B4">
        <w:t xml:space="preserve">risk assessment </w:t>
      </w:r>
      <w:r>
        <w:t>for UAVs</w:t>
      </w:r>
      <w:r w:rsidR="00F61993">
        <w:t xml:space="preserve">, which integrates the qualitative </w:t>
      </w:r>
      <w:r w:rsidR="0060685B">
        <w:t xml:space="preserve">knowledge of UAVs’ </w:t>
      </w:r>
      <w:r w:rsidR="00F61993">
        <w:t>logical composition</w:t>
      </w:r>
      <w:r w:rsidR="0060685B">
        <w:t xml:space="preserve"> </w:t>
      </w:r>
      <w:r w:rsidR="00F61993">
        <w:t xml:space="preserve">and quantitative </w:t>
      </w:r>
      <w:r w:rsidR="0060685B">
        <w:t xml:space="preserve">real-time </w:t>
      </w:r>
      <w:r w:rsidR="00F61993">
        <w:t>CM data</w:t>
      </w:r>
      <w:r>
        <w:t>. Th</w:t>
      </w:r>
      <w:r w:rsidR="00F61993">
        <w:t xml:space="preserve">is section </w:t>
      </w:r>
      <w:r>
        <w:t>is composed of f</w:t>
      </w:r>
      <w:r w:rsidR="00050AEB">
        <w:t>ive</w:t>
      </w:r>
      <w:r>
        <w:t xml:space="preserve"> key parts: </w:t>
      </w:r>
      <w:r w:rsidR="00604E67">
        <w:t>p</w:t>
      </w:r>
      <w:r w:rsidR="00F61993">
        <w:t>rocedure of the hybrid</w:t>
      </w:r>
      <w:r>
        <w:t xml:space="preserve"> framework, EI system establishment, </w:t>
      </w:r>
      <w:r w:rsidR="008133C9">
        <w:t xml:space="preserve">robust information fusion by RFA, </w:t>
      </w:r>
      <w:r w:rsidR="00604E67">
        <w:t>probabilistic risk quantification by adaptive GMM</w:t>
      </w:r>
      <w:r w:rsidR="008649B3">
        <w:t>,</w:t>
      </w:r>
      <w:r w:rsidR="00604E67">
        <w:t xml:space="preserve"> </w:t>
      </w:r>
      <w:r>
        <w:t xml:space="preserve">and </w:t>
      </w:r>
      <w:r w:rsidR="00604E67">
        <w:t>c</w:t>
      </w:r>
      <w:r>
        <w:t>omprehensive evaluation by dynamic FCE. In each subsection, the specific process, innovations</w:t>
      </w:r>
      <w:r w:rsidR="006D6145">
        <w:t>,</w:t>
      </w:r>
      <w:r>
        <w:t xml:space="preserve"> and related logic of the methodology will be introduced respectively.</w:t>
      </w:r>
    </w:p>
    <w:p w14:paraId="1DA4F996" w14:textId="77777777" w:rsidR="00F06166" w:rsidRDefault="00F06166">
      <w:pPr>
        <w:pStyle w:val="2"/>
        <w:numPr>
          <w:ilvl w:val="0"/>
          <w:numId w:val="0"/>
        </w:numPr>
      </w:pPr>
      <w:r>
        <w:rPr>
          <w:i w:val="0"/>
          <w:iCs w:val="0"/>
        </w:rPr>
        <w:t>A.</w:t>
      </w:r>
      <w:r>
        <w:t xml:space="preserve"> </w:t>
      </w:r>
      <w:r w:rsidR="004300DA">
        <w:t xml:space="preserve"> </w:t>
      </w:r>
      <w:r w:rsidR="00AC0942">
        <w:t>Procedure of the hybrid</w:t>
      </w:r>
      <w:r>
        <w:t xml:space="preserve"> framework</w:t>
      </w:r>
    </w:p>
    <w:p w14:paraId="5D07B600" w14:textId="77777777" w:rsidR="00A13AE6" w:rsidRDefault="00604E67" w:rsidP="00A13AE6">
      <w:pPr>
        <w:pStyle w:val="af2"/>
      </w:pPr>
      <w:r>
        <w:rPr>
          <w:rFonts w:hint="eastAsia"/>
        </w:rPr>
        <w:t>I</w:t>
      </w:r>
      <w:r>
        <w:t xml:space="preserve">n this subsection, a novel hybrid framework is proposed for </w:t>
      </w:r>
      <w:r>
        <w:rPr>
          <w:rFonts w:hint="eastAsia"/>
        </w:rPr>
        <w:t>the</w:t>
      </w:r>
      <w:r>
        <w:t xml:space="preserve"> </w:t>
      </w:r>
      <w:r w:rsidRPr="00EA73B4">
        <w:t xml:space="preserve">hierarchical </w:t>
      </w:r>
      <w:r>
        <w:t xml:space="preserve">risk assessment of UAVs, which is mainly composed of the following </w:t>
      </w:r>
      <w:r w:rsidR="008133C9">
        <w:t>four</w:t>
      </w:r>
      <w:r>
        <w:t xml:space="preserve"> key steps. </w:t>
      </w:r>
      <w:r w:rsidR="00AC0942">
        <w:t xml:space="preserve">The procedure of the proposed hybrid framework is illustrated in </w:t>
      </w:r>
    </w:p>
    <w:p w14:paraId="0BDDF4EC" w14:textId="01A1FF3B" w:rsidR="00896A73" w:rsidRDefault="00896A73" w:rsidP="00896A73">
      <w:pPr>
        <w:pStyle w:val="af2"/>
        <w:keepNext/>
        <w:ind w:firstLine="0"/>
        <w:jc w:val="center"/>
      </w:pPr>
      <w:bookmarkStart w:id="9" w:name="_Ref48052142"/>
      <w:r w:rsidRPr="005F6600">
        <w:rPr>
          <w:rFonts w:eastAsia="黑体"/>
          <w:lang w:eastAsia="en-US"/>
        </w:rPr>
        <w:t xml:space="preserve">Figure </w:t>
      </w:r>
      <w:r w:rsidRPr="005F6600">
        <w:rPr>
          <w:rFonts w:eastAsia="黑体"/>
          <w:lang w:eastAsia="en-US"/>
        </w:rPr>
        <w:fldChar w:fldCharType="begin"/>
      </w:r>
      <w:r w:rsidRPr="005F6600">
        <w:rPr>
          <w:rFonts w:eastAsia="黑体"/>
          <w:lang w:eastAsia="en-US"/>
        </w:rPr>
        <w:instrText xml:space="preserve"> SEQ Figure \* ARABIC </w:instrText>
      </w:r>
      <w:r w:rsidRPr="005F6600">
        <w:rPr>
          <w:rFonts w:eastAsia="黑体"/>
          <w:lang w:eastAsia="en-US"/>
        </w:rPr>
        <w:fldChar w:fldCharType="separate"/>
      </w:r>
      <w:r w:rsidR="003E3D82">
        <w:rPr>
          <w:rFonts w:eastAsia="黑体"/>
          <w:noProof/>
          <w:lang w:eastAsia="en-US"/>
        </w:rPr>
        <w:t>2</w:t>
      </w:r>
      <w:r w:rsidRPr="005F6600">
        <w:rPr>
          <w:rFonts w:eastAsia="黑体"/>
          <w:lang w:eastAsia="en-US"/>
        </w:rPr>
        <w:fldChar w:fldCharType="end"/>
      </w:r>
      <w:bookmarkEnd w:id="9"/>
      <w:r w:rsidRPr="005F6600">
        <w:rPr>
          <w:rFonts w:eastAsia="黑体"/>
          <w:lang w:eastAsia="en-US"/>
        </w:rPr>
        <w:t xml:space="preserve"> The flow chart of the proposed </w:t>
      </w:r>
      <w:r w:rsidRPr="005F6600">
        <w:rPr>
          <w:rFonts w:eastAsia="黑体" w:hint="eastAsia"/>
          <w:lang w:eastAsia="en-US"/>
        </w:rPr>
        <w:t>hy</w:t>
      </w:r>
      <w:r w:rsidRPr="005F6600">
        <w:rPr>
          <w:rFonts w:eastAsia="黑体"/>
          <w:lang w:eastAsia="en-US"/>
        </w:rPr>
        <w:t>brid framework</w:t>
      </w:r>
    </w:p>
    <w:p w14:paraId="5D09A9D2" w14:textId="77777777" w:rsidR="00F06166" w:rsidRDefault="00F06166" w:rsidP="00305597">
      <w:pPr>
        <w:pStyle w:val="af2"/>
      </w:pPr>
      <w:r>
        <w:rPr>
          <w:rFonts w:hint="eastAsia"/>
        </w:rPr>
        <w:t>(</w:t>
      </w:r>
      <w:r>
        <w:t xml:space="preserve">1) First, according to the </w:t>
      </w:r>
      <w:r w:rsidR="00480EC2">
        <w:t xml:space="preserve">qualitative </w:t>
      </w:r>
      <w:r>
        <w:t xml:space="preserve">logical compositions, </w:t>
      </w:r>
      <w:r w:rsidR="00480EC2">
        <w:t>the complicated UAVs are abstracted and transformed into an</w:t>
      </w:r>
      <w:r>
        <w:t xml:space="preserve"> EI system</w:t>
      </w:r>
      <w:r w:rsidR="00480EC2">
        <w:t>, where</w:t>
      </w:r>
      <w:r>
        <w:t xml:space="preserve"> the corresponding initial weight sets and the grading level sets</w:t>
      </w:r>
      <w:r w:rsidR="00480EC2">
        <w:t xml:space="preserve"> are also pre-defined</w:t>
      </w:r>
      <w:r>
        <w:t>.</w:t>
      </w:r>
    </w:p>
    <w:p w14:paraId="56C4BDF2" w14:textId="77777777" w:rsidR="00103B19" w:rsidRDefault="00103B19">
      <w:pPr>
        <w:pStyle w:val="af2"/>
      </w:pPr>
      <w:r>
        <w:rPr>
          <w:rFonts w:hint="eastAsia"/>
        </w:rPr>
        <w:t>(2</w:t>
      </w:r>
      <w:r>
        <w:t xml:space="preserve">) </w:t>
      </w:r>
      <w:r>
        <w:rPr>
          <w:rFonts w:hint="eastAsia"/>
        </w:rPr>
        <w:t>Second</w:t>
      </w:r>
      <w:r>
        <w:t>, given the quantitative CM data of each lowest-level EI (3</w:t>
      </w:r>
      <w:r w:rsidRPr="00103B19">
        <w:rPr>
          <w:vertAlign w:val="superscript"/>
        </w:rPr>
        <w:t>rd</w:t>
      </w:r>
      <w:r>
        <w:t>-level EI in this paper)</w:t>
      </w:r>
      <w:r w:rsidR="00357415">
        <w:t>, there will be a</w:t>
      </w:r>
      <w:r w:rsidR="0014403E">
        <w:t>n</w:t>
      </w:r>
      <w:r w:rsidR="00357415">
        <w:t xml:space="preserve"> RFA model built to extract the feature embeddings that fuse the useful information from both two aspects of variate dimension and time dimension. The above operations are accomplished by two phases: offline phase and online phase. </w:t>
      </w:r>
      <w:r w:rsidR="00D30D1D">
        <w:t xml:space="preserve">In the offline phase, given the historical normal CM data, </w:t>
      </w:r>
      <w:r w:rsidR="00D30D1D" w:rsidRPr="00D30D1D">
        <w:t xml:space="preserve">RFA will be trained in an unsupervised manner using </w:t>
      </w:r>
      <w:r w:rsidR="00D30D1D">
        <w:t xml:space="preserve">the </w:t>
      </w:r>
      <w:r w:rsidR="00D30D1D" w:rsidRPr="00D30D1D">
        <w:t xml:space="preserve">gradient descent optimization, and the </w:t>
      </w:r>
      <w:r w:rsidR="00D30D1D" w:rsidRPr="00D30D1D">
        <w:lastRenderedPageBreak/>
        <w:t xml:space="preserve">intrinsic characteristics of the </w:t>
      </w:r>
      <w:r w:rsidR="00974655">
        <w:t xml:space="preserve">CM data </w:t>
      </w:r>
      <w:r w:rsidR="00D30D1D" w:rsidRPr="00D30D1D">
        <w:t xml:space="preserve">will be </w:t>
      </w:r>
      <w:r w:rsidR="00D30D1D">
        <w:t>represented</w:t>
      </w:r>
      <w:r w:rsidR="00D30D1D" w:rsidRPr="00D30D1D">
        <w:t xml:space="preserve"> in </w:t>
      </w:r>
      <w:r w:rsidR="0014403E">
        <w:t xml:space="preserve">the </w:t>
      </w:r>
      <w:r w:rsidR="00D30D1D" w:rsidRPr="00D30D1D">
        <w:t>model parameters</w:t>
      </w:r>
      <w:r w:rsidR="0014403E">
        <w:t xml:space="preserve">. In the online phase, given the real-time CM data, </w:t>
      </w:r>
      <w:r w:rsidR="00974655">
        <w:t>it will be fused and transformed into a feature embedding vector by the trained RFA. The feature embedding fuses and codes the risk-related information for each lowest-level EI.</w:t>
      </w:r>
    </w:p>
    <w:p w14:paraId="54B7D2E4" w14:textId="77777777" w:rsidR="00C24974" w:rsidRDefault="00974655" w:rsidP="00F44284">
      <w:pPr>
        <w:pStyle w:val="af2"/>
      </w:pPr>
      <w:r>
        <w:rPr>
          <w:rFonts w:hint="eastAsia"/>
        </w:rPr>
        <w:t>(</w:t>
      </w:r>
      <w:r>
        <w:t xml:space="preserve">3) Third, given the fused feature embeddings of each lowest-level EI, the adaptive GMM is developed to quantify its risk in a truly data-driven way, which is also accomplished by two phases. In the offline phase, given the normal feature embeddings, there will be a GMM trained automatically to model their baseline distribution with the help of Bayesian optimization. Then in the online phase, given the real-time feature embedding, the trained GMM will calculation its risk quantification </w:t>
      </w:r>
      <w:r w:rsidR="00F44284">
        <w:t xml:space="preserve">with the probabilistic meanings, which </w:t>
      </w:r>
      <w:r w:rsidR="00921A03">
        <w:t xml:space="preserve">reflects the deviation between the baseline </w:t>
      </w:r>
      <w:r w:rsidR="00F44284">
        <w:t>feature</w:t>
      </w:r>
      <w:r w:rsidR="00921A03">
        <w:t xml:space="preserve"> distribution and real-time </w:t>
      </w:r>
      <w:r w:rsidR="00F44284">
        <w:t>feature</w:t>
      </w:r>
      <w:r w:rsidR="00921A03">
        <w:t xml:space="preserve"> in the form of likelihood.</w:t>
      </w:r>
    </w:p>
    <w:p w14:paraId="2B2256D6" w14:textId="3A7552EE" w:rsidR="00F06166" w:rsidRDefault="00921A03" w:rsidP="00223206">
      <w:pPr>
        <w:pStyle w:val="af2"/>
      </w:pPr>
      <w:r>
        <w:rPr>
          <w:rFonts w:hint="eastAsia"/>
        </w:rPr>
        <w:t>(</w:t>
      </w:r>
      <w:r w:rsidR="00F44284">
        <w:t>4</w:t>
      </w:r>
      <w:r>
        <w:t xml:space="preserve">) </w:t>
      </w:r>
      <w:r w:rsidR="00F44284">
        <w:t>Finally</w:t>
      </w:r>
      <w:r w:rsidR="000C1646">
        <w:t xml:space="preserve">, </w:t>
      </w:r>
      <w:r w:rsidR="00B13B41">
        <w:t>g</w:t>
      </w:r>
      <w:r w:rsidR="000C1646">
        <w:t>iven the real-time probabilistic risk indication</w:t>
      </w:r>
      <w:r w:rsidR="0069687B">
        <w:t xml:space="preserve">s of </w:t>
      </w:r>
      <w:r w:rsidR="00B13B41">
        <w:t xml:space="preserve">all </w:t>
      </w:r>
      <w:r w:rsidR="00424C17">
        <w:t>lowest</w:t>
      </w:r>
      <w:r w:rsidR="0069687B">
        <w:t xml:space="preserve">-level EIs, the corresponding initial weights are adjusted dynamically and there will be a </w:t>
      </w:r>
      <w:r w:rsidR="00120E6D">
        <w:t>fuzzy</w:t>
      </w:r>
      <w:r w:rsidR="0069687B">
        <w:t xml:space="preserve"> risk vector evaluated to reflect the risk of </w:t>
      </w:r>
      <w:r w:rsidR="00120E6D">
        <w:t xml:space="preserve">the higher-level EI. </w:t>
      </w:r>
      <w:r w:rsidR="00223206">
        <w:t xml:space="preserve">Repeating the above operations level by level, we will finally achieve the real-time </w:t>
      </w:r>
      <w:r w:rsidR="00223206" w:rsidRPr="000C1646">
        <w:t>hierarchical</w:t>
      </w:r>
      <w:r w:rsidR="00223206">
        <w:t xml:space="preserve"> risk assessment for complicated UAVs under </w:t>
      </w:r>
      <w:r w:rsidR="00B8210B">
        <w:t>uncertainty</w:t>
      </w:r>
      <w:r w:rsidR="00FA0E9E">
        <w:t>.</w:t>
      </w:r>
    </w:p>
    <w:p w14:paraId="5F6A19B2" w14:textId="77777777" w:rsidR="00F06166" w:rsidRDefault="00F06166">
      <w:pPr>
        <w:pStyle w:val="2"/>
        <w:numPr>
          <w:ilvl w:val="0"/>
          <w:numId w:val="0"/>
        </w:numPr>
      </w:pPr>
      <w:r>
        <w:rPr>
          <w:i w:val="0"/>
          <w:iCs w:val="0"/>
        </w:rPr>
        <w:t>B.</w:t>
      </w:r>
      <w:r>
        <w:t xml:space="preserve">  EI system Establishment</w:t>
      </w:r>
    </w:p>
    <w:p w14:paraId="0468A639" w14:textId="671C80AE" w:rsidR="00F06166" w:rsidRDefault="00F06166">
      <w:pPr>
        <w:pStyle w:val="af2"/>
      </w:pPr>
      <w:r>
        <w:t xml:space="preserve">Since the UAV risk assessment is a complicated issue with </w:t>
      </w:r>
      <w:r w:rsidR="00B8210B">
        <w:t>uncertainty</w:t>
      </w:r>
      <w:r>
        <w:t xml:space="preserve"> and vagueness, it is quite difficult to accurately depict the quantitative relationship between the status risk of UAVs and the massive CM data through a precise mathematical model. Aiming at addressing this problem, a multi-level EI system is firstly established in this subsection, which avoids us directly designing a</w:t>
      </w:r>
      <w:r w:rsidR="00D927F2">
        <w:rPr>
          <w:rFonts w:hint="eastAsia"/>
        </w:rPr>
        <w:t>n</w:t>
      </w:r>
      <w:r>
        <w:t xml:space="preserve"> overly complex model to evaluate the overall status risk of UAVs.</w:t>
      </w:r>
    </w:p>
    <w:p w14:paraId="3DBD830B" w14:textId="77777777" w:rsidR="00F06166" w:rsidRDefault="00F06166" w:rsidP="000779BA">
      <w:pPr>
        <w:pStyle w:val="3"/>
      </w:pPr>
      <w:r>
        <w:t>Establishing the EI system</w:t>
      </w:r>
    </w:p>
    <w:p w14:paraId="2A590887" w14:textId="4AF07B55" w:rsidR="009C6038" w:rsidRDefault="009C6038" w:rsidP="009C6038">
      <w:pPr>
        <w:pStyle w:val="af2"/>
      </w:pPr>
      <w:r>
        <w:t xml:space="preserve">The </w:t>
      </w:r>
      <w:r>
        <w:rPr>
          <w:rFonts w:hint="eastAsia"/>
        </w:rPr>
        <w:t>U</w:t>
      </w:r>
      <w:r>
        <w:t>AV is a complicated system with</w:t>
      </w:r>
      <w:del w:id="10" w:author="铉元 苏" w:date="2021-01-05T15:18:00Z">
        <w:r w:rsidDel="00B8210B">
          <w:delText xml:space="preserve"> the</w:delText>
        </w:r>
      </w:del>
      <w:r>
        <w:t xml:space="preserve"> various subsystems and equipment, its overall status is comprehensively impacted by the status of key components, and the status of components can further be reflected by the real-time CM data. Therefore, we establish an EI system with three</w:t>
      </w:r>
      <w:ins w:id="11" w:author="铉元 苏" w:date="2021-01-05T15:18:00Z">
        <w:r w:rsidR="00B8210B">
          <w:t>-</w:t>
        </w:r>
      </w:ins>
      <w:del w:id="12" w:author="铉元 苏" w:date="2021-01-05T15:18:00Z">
        <w:r w:rsidDel="00B8210B">
          <w:delText xml:space="preserve"> </w:delText>
        </w:r>
      </w:del>
      <w:r>
        <w:t xml:space="preserve">level EIs to abstract and describe the complicated UAV system. </w:t>
      </w:r>
    </w:p>
    <w:p w14:paraId="34A8DA1E" w14:textId="63F6F4B8" w:rsidR="009C6038" w:rsidRDefault="009C6038" w:rsidP="009C6038">
      <w:pPr>
        <w:pStyle w:val="af2"/>
      </w:pPr>
      <w:r>
        <w:rPr>
          <w:rFonts w:hint="eastAsia"/>
        </w:rPr>
        <w:t>F</w:t>
      </w:r>
      <w:r>
        <w:t>irst, the UAV flight status is set as the 1</w:t>
      </w:r>
      <w:r w:rsidRPr="009C6038">
        <w:rPr>
          <w:vertAlign w:val="superscript"/>
        </w:rPr>
        <w:t>st</w:t>
      </w:r>
      <w:r>
        <w:rPr>
          <w:rFonts w:hint="eastAsia"/>
        </w:rPr>
        <w:t>-</w:t>
      </w:r>
      <w:r>
        <w:t xml:space="preserve">level EI </w:t>
      </w:r>
      <w:r w:rsidR="00C215C6" w:rsidRPr="00C215C6">
        <w:rPr>
          <w:position w:val="-6"/>
        </w:rPr>
        <w:object w:dxaOrig="180" w:dyaOrig="200" w14:anchorId="0DEFE02E">
          <v:shape id="_x0000_i1068" type="#_x0000_t75" style="width:11.15pt;height:11.15pt" o:ole="">
            <v:imagedata r:id="rId92" o:title=""/>
          </v:shape>
          <o:OLEObject Type="Embed" ProgID="Equation.DSMT4" ShapeID="_x0000_i1068" DrawAspect="Content" ObjectID="_1676960621" r:id="rId93"/>
        </w:object>
      </w:r>
      <w:r w:rsidR="00C215C6">
        <w:t xml:space="preserve"> </w:t>
      </w:r>
      <w:r w:rsidR="009853F6">
        <w:rPr>
          <w:rFonts w:hint="eastAsia"/>
        </w:rPr>
        <w:t>in</w:t>
      </w:r>
      <w:r>
        <w:t xml:space="preserve"> our </w:t>
      </w:r>
      <w:r w:rsidR="009853F6">
        <w:t xml:space="preserve">3-level </w:t>
      </w:r>
      <w:r>
        <w:t xml:space="preserve">EI system, </w:t>
      </w:r>
      <w:r w:rsidR="00C215C6">
        <w:t>as the highest-level index, it reflects</w:t>
      </w:r>
      <w:r>
        <w:t xml:space="preserve"> the </w:t>
      </w:r>
      <w:r w:rsidR="00C215C6">
        <w:t xml:space="preserve">status risk of the overall UAV during the flight period. Second, according </w:t>
      </w:r>
      <w:r w:rsidR="00B8210B" w:rsidRPr="00B8210B">
        <w:rPr>
          <w:u w:val="thick" w:color="C00000"/>
        </w:rPr>
        <w:t>to</w:t>
      </w:r>
      <w:r w:rsidR="00B8210B">
        <w:t xml:space="preserve"> </w:t>
      </w:r>
      <w:r w:rsidR="00C215C6">
        <w:t>the logic structure and the related function, five critical subsystems of UAVs are set as the 2</w:t>
      </w:r>
      <w:r w:rsidR="00C215C6">
        <w:rPr>
          <w:vertAlign w:val="superscript"/>
        </w:rPr>
        <w:t>nd</w:t>
      </w:r>
      <w:r w:rsidR="00C215C6">
        <w:t xml:space="preserve">-level indices </w:t>
      </w:r>
      <w:r w:rsidR="008803AB" w:rsidRPr="00C215C6">
        <w:rPr>
          <w:position w:val="-10"/>
        </w:rPr>
        <w:object w:dxaOrig="999" w:dyaOrig="300" w14:anchorId="4677EEBF">
          <v:shape id="_x0000_i1069" type="#_x0000_t75" style="width:50.65pt;height:15.35pt" o:ole="">
            <v:imagedata r:id="rId94" o:title=""/>
          </v:shape>
          <o:OLEObject Type="Embed" ProgID="Equation.DSMT4" ShapeID="_x0000_i1069" DrawAspect="Content" ObjectID="_1676960622" r:id="rId95"/>
        </w:object>
      </w:r>
      <w:r w:rsidR="00C215C6">
        <w:t>, which are respectively the flight control subsystem, steering gear subsystem, engine subsystem, electrical subsystem</w:t>
      </w:r>
      <w:r w:rsidR="00941898">
        <w:t>,</w:t>
      </w:r>
      <w:r w:rsidR="00C215C6">
        <w:t xml:space="preserve"> and landing subsystem. These five 2</w:t>
      </w:r>
      <w:r w:rsidR="00C215C6" w:rsidRPr="00C215C6">
        <w:rPr>
          <w:vertAlign w:val="superscript"/>
        </w:rPr>
        <w:t>nd</w:t>
      </w:r>
      <w:r w:rsidR="00C215C6">
        <w:t xml:space="preserve">-level EIs </w:t>
      </w:r>
      <w:r w:rsidR="00C215C6">
        <w:rPr>
          <w:rFonts w:hint="eastAsia"/>
        </w:rPr>
        <w:t>jo</w:t>
      </w:r>
      <w:r w:rsidR="00C215C6">
        <w:t>intly represent the status of the 1</w:t>
      </w:r>
      <w:r w:rsidR="00C215C6" w:rsidRPr="00C215C6">
        <w:rPr>
          <w:vertAlign w:val="superscript"/>
        </w:rPr>
        <w:t>st</w:t>
      </w:r>
      <w:r w:rsidR="00C215C6">
        <w:t xml:space="preserve">-level EI. </w:t>
      </w:r>
      <w:r w:rsidR="00C215C6">
        <w:rPr>
          <w:rFonts w:hint="eastAsia"/>
        </w:rPr>
        <w:t>Third</w:t>
      </w:r>
      <w:r w:rsidR="00C215C6">
        <w:t>, ten key components of these subsystems are set as the 3</w:t>
      </w:r>
      <w:r w:rsidR="00C215C6">
        <w:rPr>
          <w:vertAlign w:val="superscript"/>
        </w:rPr>
        <w:t>rd</w:t>
      </w:r>
      <w:r w:rsidR="00C215C6">
        <w:t>-level indices</w:t>
      </w:r>
      <w:r w:rsidR="00D13208">
        <w:t xml:space="preserve"> </w:t>
      </w:r>
      <w:r w:rsidR="00D13208" w:rsidRPr="00D13208">
        <w:rPr>
          <w:position w:val="-12"/>
        </w:rPr>
        <w:object w:dxaOrig="240" w:dyaOrig="320" w14:anchorId="020EEB69">
          <v:shape id="_x0000_i1070" type="#_x0000_t75" style="width:12.1pt;height:16.25pt" o:ole="">
            <v:imagedata r:id="rId96" o:title=""/>
          </v:shape>
          <o:OLEObject Type="Embed" ProgID="Equation.DSMT4" ShapeID="_x0000_i1070" DrawAspect="Content" ObjectID="_1676960623" r:id="rId97"/>
        </w:object>
      </w:r>
      <w:r w:rsidR="00C215C6">
        <w:t>, which are respectively the pitch control, roll control, flap, rudder, elevator, gas path, oil, main generator, 28V battery</w:t>
      </w:r>
      <w:r w:rsidR="00B8210B">
        <w:t>,</w:t>
      </w:r>
      <w:r w:rsidR="00C215C6">
        <w:t xml:space="preserve"> and undercarriage. At last, for each 3</w:t>
      </w:r>
      <w:r w:rsidR="00C215C6">
        <w:rPr>
          <w:vertAlign w:val="superscript"/>
        </w:rPr>
        <w:t>rd</w:t>
      </w:r>
      <w:r w:rsidR="00C215C6">
        <w:t xml:space="preserve">-level EI, we choose several CM parameters to quantify its real-time status, which can be </w:t>
      </w:r>
      <w:r w:rsidR="00D13208">
        <w:t xml:space="preserve">expressed as </w:t>
      </w:r>
      <w:r w:rsidR="001F387E" w:rsidRPr="0000285B">
        <w:rPr>
          <w:position w:val="-16"/>
          <w:u w:val="thick" w:color="00B0F0"/>
        </w:rPr>
        <w:object w:dxaOrig="2280" w:dyaOrig="420" w14:anchorId="1169BC57">
          <v:shape id="_x0000_i1071" type="#_x0000_t75" style="width:113.8pt;height:21.35pt" o:ole="">
            <v:imagedata r:id="rId98" o:title=""/>
          </v:shape>
          <o:OLEObject Type="Embed" ProgID="Equation.DSMT4" ShapeID="_x0000_i1071" DrawAspect="Content" ObjectID="_1676960624" r:id="rId99"/>
        </w:object>
      </w:r>
      <w:r w:rsidR="00D13208">
        <w:t xml:space="preserve">, where </w:t>
      </w:r>
      <w:r w:rsidR="002957B5" w:rsidRPr="0000285B">
        <w:rPr>
          <w:position w:val="-4"/>
          <w:u w:val="thick" w:color="00B0F0"/>
        </w:rPr>
        <w:object w:dxaOrig="260" w:dyaOrig="220" w14:anchorId="206B1AFE">
          <v:shape id="_x0000_i1072" type="#_x0000_t75" style="width:13.45pt;height:11.15pt" o:ole="">
            <v:imagedata r:id="rId100" o:title=""/>
          </v:shape>
          <o:OLEObject Type="Embed" ProgID="Equation.DSMT4" ShapeID="_x0000_i1072" DrawAspect="Content" ObjectID="_1676960625" r:id="rId101"/>
        </w:object>
      </w:r>
      <w:r w:rsidR="00D13208">
        <w:t xml:space="preserve"> is the number of sensitive CMs and the </w:t>
      </w:r>
      <w:r w:rsidR="00851098" w:rsidRPr="0000285B">
        <w:rPr>
          <w:position w:val="-12"/>
          <w:u w:val="thick" w:color="00B0F0"/>
        </w:rPr>
        <w:object w:dxaOrig="300" w:dyaOrig="360" w14:anchorId="47F75465">
          <v:shape id="_x0000_i1073" type="#_x0000_t75" style="width:15.35pt;height:18.1pt" o:ole="">
            <v:imagedata r:id="rId102" o:title=""/>
          </v:shape>
          <o:OLEObject Type="Embed" ProgID="Equation.DSMT4" ShapeID="_x0000_i1073" DrawAspect="Content" ObjectID="_1676960626" r:id="rId103"/>
        </w:object>
      </w:r>
      <w:r w:rsidR="00D13208">
        <w:t xml:space="preserve"> is the sensitive CM parameter carrying the ris</w:t>
      </w:r>
      <w:r w:rsidR="00D13208">
        <w:rPr>
          <w:rFonts w:hint="eastAsia"/>
        </w:rPr>
        <w:t>k</w:t>
      </w:r>
      <w:r w:rsidR="00D13208">
        <w:t xml:space="preserve">-related information of the EI </w:t>
      </w:r>
      <w:r w:rsidR="00D13208">
        <w:rPr>
          <w:position w:val="-12"/>
        </w:rPr>
        <w:object w:dxaOrig="239" w:dyaOrig="319" w14:anchorId="766D8386">
          <v:shape id="对象 44" o:spid="_x0000_i1074" type="#_x0000_t75" style="width:12.1pt;height:16.25pt;mso-position-horizontal-relative:page;mso-position-vertical-relative:page" o:ole="">
            <v:imagedata r:id="rId104" o:title=""/>
          </v:shape>
          <o:OLEObject Type="Embed" ProgID="Equation.DSMT4" ShapeID="对象 44" DrawAspect="Content" ObjectID="_1676960627" r:id="rId105"/>
        </w:object>
      </w:r>
      <w:r w:rsidR="00D13208">
        <w:t>.</w:t>
      </w:r>
    </w:p>
    <w:p w14:paraId="4CC477C8" w14:textId="0C186DB2" w:rsidR="00D13208" w:rsidRDefault="00D13208" w:rsidP="00D13208">
      <w:pPr>
        <w:pStyle w:val="af2"/>
      </w:pPr>
      <w:r>
        <w:rPr>
          <w:rFonts w:hint="eastAsia"/>
        </w:rPr>
        <w:t>T</w:t>
      </w:r>
      <w:r>
        <w:t xml:space="preserve">hrough the above-mentioned qualitative knowledge, the complicated UAVs hard to be described by a precise </w:t>
      </w:r>
      <w:r w:rsidRPr="00D13208">
        <w:t>mathematical</w:t>
      </w:r>
      <w:r>
        <w:t xml:space="preserve"> model are transformed into the 3-level EI system, which can be illustrated in </w:t>
      </w:r>
      <w:r w:rsidR="00A27C30" w:rsidRPr="00A27C30">
        <w:rPr>
          <w:b/>
        </w:rPr>
        <w:fldChar w:fldCharType="begin"/>
      </w:r>
      <w:r w:rsidR="00A27C30" w:rsidRPr="00A27C30">
        <w:rPr>
          <w:b/>
        </w:rPr>
        <w:instrText xml:space="preserve"> REF _Ref48053689 \h  \* MERGEFORMAT </w:instrText>
      </w:r>
      <w:r w:rsidR="00A27C30" w:rsidRPr="00A27C30">
        <w:rPr>
          <w:b/>
        </w:rPr>
      </w:r>
      <w:r w:rsidR="00A27C30" w:rsidRPr="00A27C30">
        <w:rPr>
          <w:b/>
        </w:rPr>
        <w:fldChar w:fldCharType="separate"/>
      </w:r>
      <w:r w:rsidR="003E3D82" w:rsidRPr="003E3D82">
        <w:rPr>
          <w:b/>
        </w:rPr>
        <w:t xml:space="preserve">TABLE </w:t>
      </w:r>
      <w:r w:rsidR="003E3D82" w:rsidRPr="003E3D82">
        <w:rPr>
          <w:b/>
          <w:noProof/>
        </w:rPr>
        <w:t>II</w:t>
      </w:r>
      <w:r w:rsidR="00A27C30" w:rsidRPr="00A27C30">
        <w:rPr>
          <w:b/>
        </w:rPr>
        <w:fldChar w:fldCharType="end"/>
      </w:r>
      <w:r>
        <w:t>.</w:t>
      </w:r>
    </w:p>
    <w:p w14:paraId="4FBE97F0" w14:textId="5DD7A68F" w:rsidR="00D523A8" w:rsidRDefault="00D523A8" w:rsidP="00D13208">
      <w:pPr>
        <w:pStyle w:val="af2"/>
      </w:pPr>
    </w:p>
    <w:p w14:paraId="351D914B" w14:textId="24622C62" w:rsidR="00D523A8" w:rsidRDefault="00D523A8" w:rsidP="00D13208">
      <w:pPr>
        <w:pStyle w:val="af2"/>
      </w:pPr>
    </w:p>
    <w:p w14:paraId="654D6478" w14:textId="7DEA4596" w:rsidR="00D523A8" w:rsidRDefault="00D523A8" w:rsidP="00D13208">
      <w:pPr>
        <w:pStyle w:val="af2"/>
      </w:pPr>
    </w:p>
    <w:p w14:paraId="1F7C8C99" w14:textId="524F3266" w:rsidR="00D523A8" w:rsidRDefault="00D523A8" w:rsidP="00D13208">
      <w:pPr>
        <w:pStyle w:val="af2"/>
      </w:pPr>
    </w:p>
    <w:p w14:paraId="434D61A6" w14:textId="39146C3D" w:rsidR="00D523A8" w:rsidRDefault="00D523A8" w:rsidP="00D13208">
      <w:pPr>
        <w:pStyle w:val="af2"/>
      </w:pPr>
    </w:p>
    <w:p w14:paraId="5F8941DD" w14:textId="117842E5" w:rsidR="00D523A8" w:rsidRDefault="00D523A8" w:rsidP="00D13208">
      <w:pPr>
        <w:pStyle w:val="af2"/>
      </w:pPr>
    </w:p>
    <w:p w14:paraId="4DAAFE71" w14:textId="5285DC55" w:rsidR="00D523A8" w:rsidRDefault="00D523A8" w:rsidP="00D13208">
      <w:pPr>
        <w:pStyle w:val="af2"/>
      </w:pPr>
    </w:p>
    <w:p w14:paraId="74627F32" w14:textId="54E1AF89" w:rsidR="00D523A8" w:rsidRDefault="00D523A8" w:rsidP="00D13208">
      <w:pPr>
        <w:pStyle w:val="af2"/>
      </w:pPr>
    </w:p>
    <w:p w14:paraId="71180577" w14:textId="15684025" w:rsidR="00D523A8" w:rsidRDefault="00D523A8" w:rsidP="00D13208">
      <w:pPr>
        <w:pStyle w:val="af2"/>
      </w:pPr>
    </w:p>
    <w:p w14:paraId="5B7179F8" w14:textId="1090A0D0" w:rsidR="00D523A8" w:rsidRDefault="00D523A8" w:rsidP="00D13208">
      <w:pPr>
        <w:pStyle w:val="af2"/>
      </w:pPr>
    </w:p>
    <w:p w14:paraId="1775F334" w14:textId="1EDF86C3" w:rsidR="00D523A8" w:rsidRDefault="00D523A8" w:rsidP="00D13208">
      <w:pPr>
        <w:pStyle w:val="af2"/>
      </w:pPr>
    </w:p>
    <w:p w14:paraId="00419F91" w14:textId="7BA583D5" w:rsidR="00D523A8" w:rsidRDefault="00D523A8" w:rsidP="00D13208">
      <w:pPr>
        <w:pStyle w:val="af2"/>
      </w:pPr>
    </w:p>
    <w:p w14:paraId="17BF8CB3" w14:textId="21894FAB" w:rsidR="00D523A8" w:rsidRDefault="00D523A8" w:rsidP="00D13208">
      <w:pPr>
        <w:pStyle w:val="af2"/>
      </w:pPr>
    </w:p>
    <w:p w14:paraId="2BC21090" w14:textId="18DF8F8F" w:rsidR="00D523A8" w:rsidRDefault="00D523A8" w:rsidP="00D13208">
      <w:pPr>
        <w:pStyle w:val="af2"/>
      </w:pPr>
    </w:p>
    <w:p w14:paraId="539324AF" w14:textId="1D88C5BB" w:rsidR="00D523A8" w:rsidRDefault="00D523A8" w:rsidP="00D13208">
      <w:pPr>
        <w:pStyle w:val="af2"/>
      </w:pPr>
    </w:p>
    <w:p w14:paraId="231665C3" w14:textId="641811A9" w:rsidR="00D523A8" w:rsidRDefault="00D523A8" w:rsidP="00D13208">
      <w:pPr>
        <w:pStyle w:val="af2"/>
      </w:pPr>
    </w:p>
    <w:p w14:paraId="0A6A5F1C" w14:textId="26943BF4" w:rsidR="00D523A8" w:rsidRDefault="00D523A8" w:rsidP="00D13208">
      <w:pPr>
        <w:pStyle w:val="af2"/>
      </w:pPr>
    </w:p>
    <w:p w14:paraId="1FCCCCAB" w14:textId="4F7D0054" w:rsidR="00D523A8" w:rsidRDefault="00D523A8" w:rsidP="00D13208">
      <w:pPr>
        <w:pStyle w:val="af2"/>
      </w:pPr>
    </w:p>
    <w:p w14:paraId="09827D05" w14:textId="79E277CB" w:rsidR="00D523A8" w:rsidRDefault="00D523A8" w:rsidP="00D13208">
      <w:pPr>
        <w:pStyle w:val="af2"/>
      </w:pPr>
    </w:p>
    <w:p w14:paraId="001A9319" w14:textId="13C61225" w:rsidR="00D523A8" w:rsidRDefault="00D523A8" w:rsidP="00D13208">
      <w:pPr>
        <w:pStyle w:val="af2"/>
      </w:pPr>
    </w:p>
    <w:p w14:paraId="30B2DDC0" w14:textId="2932D890" w:rsidR="00D523A8" w:rsidRDefault="00D523A8" w:rsidP="00D13208">
      <w:pPr>
        <w:pStyle w:val="af2"/>
      </w:pPr>
    </w:p>
    <w:p w14:paraId="1EAAC423" w14:textId="2020F64F" w:rsidR="00D523A8" w:rsidRDefault="00D523A8" w:rsidP="00D13208">
      <w:pPr>
        <w:pStyle w:val="af2"/>
      </w:pPr>
    </w:p>
    <w:p w14:paraId="2B95F42A" w14:textId="56470CEC" w:rsidR="00D523A8" w:rsidRDefault="00D523A8" w:rsidP="00D13208">
      <w:pPr>
        <w:pStyle w:val="af2"/>
      </w:pPr>
    </w:p>
    <w:p w14:paraId="7EC79179" w14:textId="6533EF88" w:rsidR="00D523A8" w:rsidRDefault="00D523A8" w:rsidP="00D13208">
      <w:pPr>
        <w:pStyle w:val="af2"/>
      </w:pPr>
    </w:p>
    <w:p w14:paraId="14793429" w14:textId="066F416F" w:rsidR="00D523A8" w:rsidRDefault="00D523A8" w:rsidP="00D13208">
      <w:pPr>
        <w:pStyle w:val="af2"/>
      </w:pPr>
    </w:p>
    <w:p w14:paraId="752DF9D7" w14:textId="76BF94BC" w:rsidR="00D523A8" w:rsidRDefault="00D523A8" w:rsidP="00D13208">
      <w:pPr>
        <w:pStyle w:val="af2"/>
      </w:pPr>
    </w:p>
    <w:p w14:paraId="2EB9F79E" w14:textId="53118525" w:rsidR="00D523A8" w:rsidRDefault="00D523A8" w:rsidP="00D13208">
      <w:pPr>
        <w:pStyle w:val="af2"/>
      </w:pPr>
    </w:p>
    <w:p w14:paraId="622DB3A8" w14:textId="216313E9" w:rsidR="00D523A8" w:rsidRDefault="00D523A8" w:rsidP="00D13208">
      <w:pPr>
        <w:pStyle w:val="af2"/>
      </w:pPr>
    </w:p>
    <w:p w14:paraId="70FFA5A3" w14:textId="77777777" w:rsidR="00D523A8" w:rsidRDefault="00D523A8" w:rsidP="00D13208">
      <w:pPr>
        <w:pStyle w:val="af2"/>
      </w:pPr>
    </w:p>
    <w:p w14:paraId="2834070E" w14:textId="31B3641F" w:rsidR="005F6600" w:rsidRPr="00CA56BF" w:rsidRDefault="005F6600" w:rsidP="005F6600">
      <w:pPr>
        <w:pStyle w:val="af3"/>
        <w:keepNext/>
        <w:jc w:val="center"/>
        <w:rPr>
          <w:rFonts w:ascii="Times New Roman" w:hAnsi="Times New Roman"/>
          <w:u w:val="thick" w:color="00B0F0"/>
        </w:rPr>
      </w:pPr>
      <w:bookmarkStart w:id="13" w:name="_Ref48053689"/>
      <w:r w:rsidRPr="00CA56BF">
        <w:rPr>
          <w:rFonts w:ascii="Times New Roman" w:hAnsi="Times New Roman"/>
          <w:u w:val="thick" w:color="00B0F0"/>
        </w:rPr>
        <w:t xml:space="preserve">TABLE </w:t>
      </w:r>
      <w:r w:rsidRPr="00CA56BF">
        <w:rPr>
          <w:rFonts w:ascii="Times New Roman" w:hAnsi="Times New Roman"/>
          <w:u w:val="thick" w:color="00B0F0"/>
        </w:rPr>
        <w:fldChar w:fldCharType="begin"/>
      </w:r>
      <w:r w:rsidRPr="00CA56BF">
        <w:rPr>
          <w:rFonts w:ascii="Times New Roman" w:hAnsi="Times New Roman"/>
          <w:u w:val="thick" w:color="00B0F0"/>
        </w:rPr>
        <w:instrText xml:space="preserve"> SEQ TABLE \* ROMAN </w:instrText>
      </w:r>
      <w:r w:rsidRPr="00CA56BF">
        <w:rPr>
          <w:rFonts w:ascii="Times New Roman" w:hAnsi="Times New Roman"/>
          <w:u w:val="thick" w:color="00B0F0"/>
        </w:rPr>
        <w:fldChar w:fldCharType="separate"/>
      </w:r>
      <w:r w:rsidR="003E3D82">
        <w:rPr>
          <w:rFonts w:ascii="Times New Roman" w:hAnsi="Times New Roman"/>
          <w:noProof/>
          <w:u w:val="thick" w:color="00B0F0"/>
        </w:rPr>
        <w:t>II</w:t>
      </w:r>
      <w:r w:rsidRPr="00CA56BF">
        <w:rPr>
          <w:rFonts w:ascii="Times New Roman" w:hAnsi="Times New Roman"/>
          <w:u w:val="thick" w:color="00B0F0"/>
        </w:rPr>
        <w:fldChar w:fldCharType="end"/>
      </w:r>
      <w:bookmarkEnd w:id="13"/>
      <w:r w:rsidRPr="00CA56BF">
        <w:rPr>
          <w:rFonts w:ascii="Times New Roman" w:hAnsi="Times New Roman"/>
          <w:u w:val="thick" w:color="00B0F0"/>
        </w:rPr>
        <w:t xml:space="preserve"> </w:t>
      </w:r>
      <w:r w:rsidR="00EA5353" w:rsidRPr="00CA56BF">
        <w:rPr>
          <w:rFonts w:ascii="Times New Roman" w:hAnsi="Times New Roman"/>
          <w:u w:val="thick" w:color="00B0F0"/>
        </w:rPr>
        <w:t>The evaluating index system for status risk of UAVs</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187"/>
        <w:gridCol w:w="2498"/>
        <w:gridCol w:w="2361"/>
        <w:gridCol w:w="3034"/>
      </w:tblGrid>
      <w:tr w:rsidR="00F06166" w14:paraId="56B3A784" w14:textId="77777777">
        <w:trPr>
          <w:trHeight w:val="320"/>
          <w:jc w:val="center"/>
        </w:trPr>
        <w:tc>
          <w:tcPr>
            <w:tcW w:w="1085" w:type="pct"/>
            <w:tcBorders>
              <w:left w:val="nil"/>
              <w:bottom w:val="single" w:sz="2" w:space="0" w:color="auto"/>
              <w:right w:val="nil"/>
            </w:tcBorders>
            <w:vAlign w:val="center"/>
          </w:tcPr>
          <w:p w14:paraId="6EFF5DEE" w14:textId="77777777" w:rsidR="00F06166" w:rsidRDefault="00F06166">
            <w:pPr>
              <w:pStyle w:val="ac"/>
            </w:pPr>
            <w:r>
              <w:t>Index set in the 1</w:t>
            </w:r>
            <w:r>
              <w:rPr>
                <w:vertAlign w:val="superscript"/>
              </w:rPr>
              <w:t>st</w:t>
            </w:r>
            <w:r>
              <w:t xml:space="preserve"> level</w:t>
            </w:r>
          </w:p>
        </w:tc>
        <w:tc>
          <w:tcPr>
            <w:tcW w:w="1239" w:type="pct"/>
            <w:tcBorders>
              <w:left w:val="nil"/>
              <w:bottom w:val="single" w:sz="2" w:space="0" w:color="auto"/>
              <w:right w:val="nil"/>
            </w:tcBorders>
            <w:vAlign w:val="center"/>
          </w:tcPr>
          <w:p w14:paraId="55C355FE" w14:textId="77777777" w:rsidR="00F06166" w:rsidRDefault="00F06166">
            <w:pPr>
              <w:pStyle w:val="ac"/>
            </w:pPr>
            <w:r>
              <w:t>Index set in the 2</w:t>
            </w:r>
            <w:r>
              <w:rPr>
                <w:vertAlign w:val="superscript"/>
              </w:rPr>
              <w:t>nd</w:t>
            </w:r>
            <w:r>
              <w:t xml:space="preserve"> level</w:t>
            </w:r>
          </w:p>
        </w:tc>
        <w:tc>
          <w:tcPr>
            <w:tcW w:w="1171" w:type="pct"/>
            <w:tcBorders>
              <w:left w:val="nil"/>
              <w:bottom w:val="single" w:sz="2" w:space="0" w:color="auto"/>
              <w:right w:val="nil"/>
            </w:tcBorders>
            <w:vAlign w:val="center"/>
          </w:tcPr>
          <w:p w14:paraId="41C6C5B8" w14:textId="77777777" w:rsidR="00F06166" w:rsidRDefault="00F06166">
            <w:pPr>
              <w:pStyle w:val="ac"/>
            </w:pPr>
            <w:r>
              <w:t>Index set in the 3</w:t>
            </w:r>
            <w:r>
              <w:rPr>
                <w:vertAlign w:val="superscript"/>
              </w:rPr>
              <w:t>rd</w:t>
            </w:r>
            <w:r>
              <w:t xml:space="preserve"> level</w:t>
            </w:r>
          </w:p>
        </w:tc>
        <w:tc>
          <w:tcPr>
            <w:tcW w:w="1505" w:type="pct"/>
            <w:tcBorders>
              <w:left w:val="nil"/>
              <w:bottom w:val="single" w:sz="2" w:space="0" w:color="auto"/>
              <w:right w:val="nil"/>
            </w:tcBorders>
            <w:vAlign w:val="center"/>
          </w:tcPr>
          <w:p w14:paraId="019BF286" w14:textId="77777777" w:rsidR="00F06166" w:rsidRDefault="00F06166">
            <w:pPr>
              <w:pStyle w:val="ac"/>
              <w:rPr>
                <w:lang w:eastAsia="zh-CN"/>
              </w:rPr>
            </w:pPr>
            <w:r>
              <w:rPr>
                <w:rFonts w:hint="eastAsia"/>
                <w:lang w:eastAsia="zh-CN"/>
              </w:rPr>
              <w:t>S</w:t>
            </w:r>
            <w:r>
              <w:rPr>
                <w:lang w:eastAsia="zh-CN"/>
              </w:rPr>
              <w:t>ensitive parameters</w:t>
            </w:r>
          </w:p>
        </w:tc>
      </w:tr>
      <w:tr w:rsidR="00F06166" w14:paraId="43860FAD" w14:textId="77777777">
        <w:trPr>
          <w:trHeight w:val="320"/>
          <w:jc w:val="center"/>
        </w:trPr>
        <w:tc>
          <w:tcPr>
            <w:tcW w:w="1085" w:type="pct"/>
            <w:vMerge w:val="restart"/>
            <w:tcBorders>
              <w:left w:val="nil"/>
              <w:bottom w:val="nil"/>
              <w:right w:val="nil"/>
            </w:tcBorders>
            <w:vAlign w:val="center"/>
          </w:tcPr>
          <w:p w14:paraId="452E4C92" w14:textId="77777777" w:rsidR="00F06166" w:rsidRDefault="00F06166">
            <w:pPr>
              <w:pStyle w:val="ac"/>
            </w:pPr>
            <w:r>
              <w:t xml:space="preserve">UAV flight status </w:t>
            </w:r>
            <w:r>
              <w:rPr>
                <w:position w:val="-6"/>
              </w:rPr>
              <w:object w:dxaOrig="179" w:dyaOrig="199" w14:anchorId="625BADE7">
                <v:shape id="对象 45" o:spid="_x0000_i1075" type="#_x0000_t75" style="width:9.3pt;height:11.15pt;mso-position-horizontal-relative:page;mso-position-vertical-relative:page" o:ole="">
                  <v:imagedata r:id="rId106" o:title=""/>
                </v:shape>
                <o:OLEObject Type="Embed" ProgID="Equation.DSMT4" ShapeID="对象 45" DrawAspect="Content" ObjectID="_1676960628" r:id="rId107"/>
              </w:object>
            </w:r>
          </w:p>
        </w:tc>
        <w:tc>
          <w:tcPr>
            <w:tcW w:w="1239" w:type="pct"/>
            <w:vMerge w:val="restart"/>
            <w:tcBorders>
              <w:left w:val="nil"/>
              <w:bottom w:val="nil"/>
              <w:right w:val="nil"/>
            </w:tcBorders>
            <w:vAlign w:val="center"/>
          </w:tcPr>
          <w:p w14:paraId="1C3C4546" w14:textId="77777777" w:rsidR="00F06166" w:rsidRDefault="00F06166">
            <w:pPr>
              <w:pStyle w:val="ac"/>
            </w:pPr>
            <w:r>
              <w:t xml:space="preserve">flight control subsystem </w:t>
            </w:r>
            <w:r>
              <w:rPr>
                <w:position w:val="-10"/>
              </w:rPr>
              <w:object w:dxaOrig="219" w:dyaOrig="299" w14:anchorId="722B6B6E">
                <v:shape id="对象 46" o:spid="_x0000_i1076" type="#_x0000_t75" style="width:11.15pt;height:14.4pt;mso-position-horizontal-relative:page;mso-position-vertical-relative:page" o:ole="">
                  <v:imagedata r:id="rId108" o:title=""/>
                </v:shape>
                <o:OLEObject Type="Embed" ProgID="Equation.DSMT4" ShapeID="对象 46" DrawAspect="Content" ObjectID="_1676960629" r:id="rId109"/>
              </w:object>
            </w:r>
          </w:p>
        </w:tc>
        <w:tc>
          <w:tcPr>
            <w:tcW w:w="1171" w:type="pct"/>
            <w:tcBorders>
              <w:left w:val="nil"/>
              <w:bottom w:val="nil"/>
              <w:right w:val="nil"/>
            </w:tcBorders>
            <w:vAlign w:val="center"/>
          </w:tcPr>
          <w:p w14:paraId="4F3A45CD" w14:textId="77777777" w:rsidR="00F06166" w:rsidRDefault="00F06166">
            <w:pPr>
              <w:pStyle w:val="ac"/>
            </w:pPr>
            <w:r>
              <w:t xml:space="preserve">pitch control </w:t>
            </w:r>
            <w:r>
              <w:rPr>
                <w:position w:val="-10"/>
              </w:rPr>
              <w:object w:dxaOrig="279" w:dyaOrig="299" w14:anchorId="06C5461D">
                <v:shape id="对象 47" o:spid="_x0000_i1077" type="#_x0000_t75" style="width:14.4pt;height:14.4pt;mso-position-horizontal-relative:page;mso-position-vertical-relative:page" o:ole="">
                  <v:imagedata r:id="rId110" o:title=""/>
                </v:shape>
                <o:OLEObject Type="Embed" ProgID="Equation.DSMT4" ShapeID="对象 47" DrawAspect="Content" ObjectID="_1676960630" r:id="rId111"/>
              </w:object>
            </w:r>
          </w:p>
        </w:tc>
        <w:tc>
          <w:tcPr>
            <w:tcW w:w="1505" w:type="pct"/>
            <w:tcBorders>
              <w:left w:val="nil"/>
              <w:bottom w:val="nil"/>
              <w:right w:val="nil"/>
            </w:tcBorders>
            <w:vAlign w:val="center"/>
          </w:tcPr>
          <w:p w14:paraId="0994AC3B" w14:textId="159A244C" w:rsidR="00F06166" w:rsidRPr="00CA56BF" w:rsidRDefault="00F06166">
            <w:pPr>
              <w:pStyle w:val="ac"/>
            </w:pPr>
            <w:r w:rsidRPr="00CA56BF">
              <w:t xml:space="preserve">pitch command </w:t>
            </w:r>
            <w:r w:rsidR="00244306" w:rsidRPr="00CA56BF">
              <w:rPr>
                <w:position w:val="-10"/>
              </w:rPr>
              <w:object w:dxaOrig="279" w:dyaOrig="340" w14:anchorId="591F706B">
                <v:shape id="_x0000_i1078" type="#_x0000_t75" style="width:13.45pt;height:16.25pt" o:ole="">
                  <v:imagedata r:id="rId112" o:title=""/>
                </v:shape>
                <o:OLEObject Type="Embed" ProgID="Equation.DSMT4" ShapeID="_x0000_i1078" DrawAspect="Content" ObjectID="_1676960631" r:id="rId113"/>
              </w:object>
            </w:r>
          </w:p>
          <w:p w14:paraId="27A01659" w14:textId="29B20165" w:rsidR="00F06166" w:rsidRPr="00CA56BF" w:rsidRDefault="00F06166">
            <w:pPr>
              <w:pStyle w:val="ac"/>
            </w:pPr>
            <w:r w:rsidRPr="00CA56BF">
              <w:t xml:space="preserve">pitch feedback </w:t>
            </w:r>
            <w:r w:rsidR="00244306" w:rsidRPr="00CA56BF">
              <w:rPr>
                <w:position w:val="-10"/>
              </w:rPr>
              <w:object w:dxaOrig="300" w:dyaOrig="340" w14:anchorId="2628A751">
                <v:shape id="_x0000_i1079" type="#_x0000_t75" style="width:15.35pt;height:16.25pt" o:ole="">
                  <v:imagedata r:id="rId114" o:title=""/>
                </v:shape>
                <o:OLEObject Type="Embed" ProgID="Equation.DSMT4" ShapeID="_x0000_i1079" DrawAspect="Content" ObjectID="_1676960632" r:id="rId115"/>
              </w:object>
            </w:r>
          </w:p>
        </w:tc>
      </w:tr>
      <w:tr w:rsidR="00F06166" w14:paraId="284FCBAE" w14:textId="77777777">
        <w:trPr>
          <w:trHeight w:val="320"/>
          <w:jc w:val="center"/>
        </w:trPr>
        <w:tc>
          <w:tcPr>
            <w:tcW w:w="1085" w:type="pct"/>
            <w:vMerge/>
            <w:tcBorders>
              <w:top w:val="nil"/>
              <w:left w:val="nil"/>
              <w:bottom w:val="nil"/>
              <w:right w:val="nil"/>
            </w:tcBorders>
            <w:vAlign w:val="center"/>
          </w:tcPr>
          <w:p w14:paraId="0914344C" w14:textId="77777777" w:rsidR="00F06166" w:rsidRDefault="00F06166">
            <w:pPr>
              <w:pStyle w:val="ac"/>
            </w:pPr>
          </w:p>
        </w:tc>
        <w:tc>
          <w:tcPr>
            <w:tcW w:w="1239" w:type="pct"/>
            <w:vMerge/>
            <w:tcBorders>
              <w:top w:val="nil"/>
              <w:left w:val="nil"/>
              <w:bottom w:val="nil"/>
              <w:right w:val="nil"/>
            </w:tcBorders>
            <w:vAlign w:val="center"/>
          </w:tcPr>
          <w:p w14:paraId="6726EFEB" w14:textId="77777777" w:rsidR="00F06166" w:rsidRDefault="00F06166">
            <w:pPr>
              <w:pStyle w:val="ac"/>
            </w:pPr>
          </w:p>
        </w:tc>
        <w:tc>
          <w:tcPr>
            <w:tcW w:w="1171" w:type="pct"/>
            <w:tcBorders>
              <w:top w:val="nil"/>
              <w:left w:val="nil"/>
              <w:bottom w:val="nil"/>
              <w:right w:val="nil"/>
            </w:tcBorders>
            <w:vAlign w:val="center"/>
          </w:tcPr>
          <w:p w14:paraId="5BCEFFEF" w14:textId="77777777" w:rsidR="00F06166" w:rsidRDefault="00F06166">
            <w:pPr>
              <w:pStyle w:val="ac"/>
            </w:pPr>
            <w:r>
              <w:t xml:space="preserve">roll control </w:t>
            </w:r>
            <w:r>
              <w:rPr>
                <w:position w:val="-10"/>
              </w:rPr>
              <w:object w:dxaOrig="279" w:dyaOrig="299" w14:anchorId="00A79E3B">
                <v:shape id="对象 50" o:spid="_x0000_i1080" type="#_x0000_t75" style="width:14.4pt;height:14.4pt;mso-position-horizontal-relative:page;mso-position-vertical-relative:page" o:ole="">
                  <v:imagedata r:id="rId116" o:title=""/>
                </v:shape>
                <o:OLEObject Type="Embed" ProgID="Equation.DSMT4" ShapeID="对象 50" DrawAspect="Content" ObjectID="_1676960633" r:id="rId117"/>
              </w:object>
            </w:r>
          </w:p>
        </w:tc>
        <w:tc>
          <w:tcPr>
            <w:tcW w:w="1505" w:type="pct"/>
            <w:tcBorders>
              <w:top w:val="nil"/>
              <w:left w:val="nil"/>
              <w:bottom w:val="nil"/>
              <w:right w:val="nil"/>
            </w:tcBorders>
            <w:vAlign w:val="center"/>
          </w:tcPr>
          <w:p w14:paraId="2F3D4D71" w14:textId="19A3A647" w:rsidR="00F06166" w:rsidRPr="00CA56BF" w:rsidRDefault="00F06166">
            <w:pPr>
              <w:pStyle w:val="ac"/>
              <w:rPr>
                <w:lang w:eastAsia="zh-CN"/>
              </w:rPr>
            </w:pPr>
            <w:r w:rsidRPr="00CA56BF">
              <w:rPr>
                <w:lang w:eastAsia="zh-CN"/>
              </w:rPr>
              <w:t xml:space="preserve">roll command </w:t>
            </w:r>
            <w:r w:rsidR="00682B70" w:rsidRPr="00CA56BF">
              <w:rPr>
                <w:position w:val="-10"/>
              </w:rPr>
              <w:object w:dxaOrig="279" w:dyaOrig="340" w14:anchorId="396DDBB5">
                <v:shape id="_x0000_i1081" type="#_x0000_t75" style="width:13.45pt;height:16.25pt" o:ole="">
                  <v:imagedata r:id="rId118" o:title=""/>
                </v:shape>
                <o:OLEObject Type="Embed" ProgID="Equation.DSMT4" ShapeID="_x0000_i1081" DrawAspect="Content" ObjectID="_1676960634" r:id="rId119"/>
              </w:object>
            </w:r>
          </w:p>
          <w:p w14:paraId="5DD0A4D1" w14:textId="36F47DA7" w:rsidR="00F06166" w:rsidRPr="00CA56BF" w:rsidRDefault="00F06166">
            <w:pPr>
              <w:pStyle w:val="ac"/>
              <w:rPr>
                <w:lang w:eastAsia="zh-CN"/>
              </w:rPr>
            </w:pPr>
            <w:r w:rsidRPr="00CA56BF">
              <w:rPr>
                <w:rFonts w:hint="eastAsia"/>
                <w:lang w:eastAsia="zh-CN"/>
              </w:rPr>
              <w:t>r</w:t>
            </w:r>
            <w:r w:rsidRPr="00CA56BF">
              <w:rPr>
                <w:lang w:eastAsia="zh-CN"/>
              </w:rPr>
              <w:t xml:space="preserve">oll feedback </w:t>
            </w:r>
            <w:r w:rsidR="00682B70" w:rsidRPr="00CA56BF">
              <w:rPr>
                <w:position w:val="-10"/>
              </w:rPr>
              <w:object w:dxaOrig="300" w:dyaOrig="340" w14:anchorId="469270EB">
                <v:shape id="_x0000_i1082" type="#_x0000_t75" style="width:15.35pt;height:16.25pt" o:ole="">
                  <v:imagedata r:id="rId120" o:title=""/>
                </v:shape>
                <o:OLEObject Type="Embed" ProgID="Equation.DSMT4" ShapeID="_x0000_i1082" DrawAspect="Content" ObjectID="_1676960635" r:id="rId121"/>
              </w:object>
            </w:r>
          </w:p>
        </w:tc>
      </w:tr>
      <w:tr w:rsidR="00F06166" w14:paraId="2A235B05" w14:textId="77777777">
        <w:trPr>
          <w:trHeight w:val="320"/>
          <w:jc w:val="center"/>
        </w:trPr>
        <w:tc>
          <w:tcPr>
            <w:tcW w:w="1085" w:type="pct"/>
            <w:vMerge/>
            <w:tcBorders>
              <w:top w:val="nil"/>
              <w:left w:val="nil"/>
              <w:bottom w:val="nil"/>
              <w:right w:val="nil"/>
            </w:tcBorders>
            <w:vAlign w:val="center"/>
          </w:tcPr>
          <w:p w14:paraId="18459F51" w14:textId="77777777" w:rsidR="00F06166" w:rsidRDefault="00F06166">
            <w:pPr>
              <w:pStyle w:val="ac"/>
            </w:pPr>
          </w:p>
        </w:tc>
        <w:tc>
          <w:tcPr>
            <w:tcW w:w="1239" w:type="pct"/>
            <w:vMerge w:val="restart"/>
            <w:tcBorders>
              <w:top w:val="nil"/>
              <w:left w:val="nil"/>
              <w:bottom w:val="nil"/>
              <w:right w:val="nil"/>
            </w:tcBorders>
            <w:vAlign w:val="center"/>
          </w:tcPr>
          <w:p w14:paraId="41FD9661" w14:textId="77777777" w:rsidR="00F06166" w:rsidRDefault="00F06166">
            <w:pPr>
              <w:pStyle w:val="ac"/>
            </w:pPr>
            <w:r>
              <w:t xml:space="preserve">steering gear subsystem </w:t>
            </w:r>
            <w:r>
              <w:rPr>
                <w:position w:val="-10"/>
              </w:rPr>
              <w:object w:dxaOrig="239" w:dyaOrig="299" w14:anchorId="7B02B538">
                <v:shape id="对象 53" o:spid="_x0000_i1083" type="#_x0000_t75" style="width:12.1pt;height:14.4pt;mso-position-horizontal-relative:page;mso-position-vertical-relative:page" o:ole="">
                  <v:imagedata r:id="rId122" o:title=""/>
                </v:shape>
                <o:OLEObject Type="Embed" ProgID="Equation.DSMT4" ShapeID="对象 53" DrawAspect="Content" ObjectID="_1676960636" r:id="rId123"/>
              </w:object>
            </w:r>
          </w:p>
        </w:tc>
        <w:tc>
          <w:tcPr>
            <w:tcW w:w="1171" w:type="pct"/>
            <w:tcBorders>
              <w:top w:val="nil"/>
              <w:left w:val="nil"/>
              <w:bottom w:val="nil"/>
              <w:right w:val="nil"/>
            </w:tcBorders>
            <w:vAlign w:val="center"/>
          </w:tcPr>
          <w:p w14:paraId="387EEAAB" w14:textId="77777777" w:rsidR="00F06166" w:rsidRDefault="00F06166">
            <w:pPr>
              <w:pStyle w:val="ac"/>
            </w:pPr>
            <w:r>
              <w:t xml:space="preserve">flap </w:t>
            </w:r>
            <w:r>
              <w:rPr>
                <w:position w:val="-10"/>
              </w:rPr>
              <w:object w:dxaOrig="279" w:dyaOrig="299" w14:anchorId="31EF1AFB">
                <v:shape id="对象 54" o:spid="_x0000_i1084" type="#_x0000_t75" style="width:14.4pt;height:14.4pt;mso-position-horizontal-relative:page;mso-position-vertical-relative:page" o:ole="">
                  <v:imagedata r:id="rId124" o:title=""/>
                </v:shape>
                <o:OLEObject Type="Embed" ProgID="Equation.DSMT4" ShapeID="对象 54" DrawAspect="Content" ObjectID="_1676960637" r:id="rId125"/>
              </w:object>
            </w:r>
          </w:p>
        </w:tc>
        <w:tc>
          <w:tcPr>
            <w:tcW w:w="1505" w:type="pct"/>
            <w:tcBorders>
              <w:top w:val="nil"/>
              <w:left w:val="nil"/>
              <w:bottom w:val="nil"/>
              <w:right w:val="nil"/>
            </w:tcBorders>
            <w:vAlign w:val="center"/>
          </w:tcPr>
          <w:p w14:paraId="77FD7D61" w14:textId="522469D0" w:rsidR="00F06166" w:rsidRPr="00CA56BF" w:rsidRDefault="00F06166">
            <w:pPr>
              <w:pStyle w:val="ac"/>
            </w:pPr>
            <w:r w:rsidRPr="00CA56BF">
              <w:t xml:space="preserve">left flap surface position </w:t>
            </w:r>
            <w:r w:rsidR="002C43C3" w:rsidRPr="00CA56BF">
              <w:rPr>
                <w:position w:val="-10"/>
              </w:rPr>
              <w:object w:dxaOrig="279" w:dyaOrig="340" w14:anchorId="3CEAEFEB">
                <v:shape id="_x0000_i1085" type="#_x0000_t75" style="width:13.45pt;height:16.25pt" o:ole="">
                  <v:imagedata r:id="rId126" o:title=""/>
                </v:shape>
                <o:OLEObject Type="Embed" ProgID="Equation.DSMT4" ShapeID="_x0000_i1085" DrawAspect="Content" ObjectID="_1676960638" r:id="rId127"/>
              </w:object>
            </w:r>
          </w:p>
          <w:p w14:paraId="52BFFB95" w14:textId="7FBF97ED" w:rsidR="00F06166" w:rsidRPr="00CA56BF" w:rsidRDefault="00F06166">
            <w:pPr>
              <w:pStyle w:val="ac"/>
            </w:pPr>
            <w:r w:rsidRPr="00CA56BF">
              <w:t xml:space="preserve">right flap surface position </w:t>
            </w:r>
            <w:r w:rsidR="002C43C3" w:rsidRPr="00CA56BF">
              <w:rPr>
                <w:position w:val="-10"/>
              </w:rPr>
              <w:object w:dxaOrig="300" w:dyaOrig="340" w14:anchorId="1C02D0F5">
                <v:shape id="_x0000_i1086" type="#_x0000_t75" style="width:15.35pt;height:16.25pt" o:ole="">
                  <v:imagedata r:id="rId128" o:title=""/>
                </v:shape>
                <o:OLEObject Type="Embed" ProgID="Equation.DSMT4" ShapeID="_x0000_i1086" DrawAspect="Content" ObjectID="_1676960639" r:id="rId129"/>
              </w:object>
            </w:r>
          </w:p>
        </w:tc>
      </w:tr>
      <w:tr w:rsidR="00F06166" w14:paraId="718D1872" w14:textId="77777777">
        <w:trPr>
          <w:trHeight w:val="320"/>
          <w:jc w:val="center"/>
        </w:trPr>
        <w:tc>
          <w:tcPr>
            <w:tcW w:w="1085" w:type="pct"/>
            <w:vMerge/>
            <w:tcBorders>
              <w:top w:val="nil"/>
              <w:left w:val="nil"/>
              <w:bottom w:val="nil"/>
              <w:right w:val="nil"/>
            </w:tcBorders>
            <w:vAlign w:val="center"/>
          </w:tcPr>
          <w:p w14:paraId="2967AB21" w14:textId="77777777" w:rsidR="00F06166" w:rsidRDefault="00F06166">
            <w:pPr>
              <w:pStyle w:val="ac"/>
            </w:pPr>
          </w:p>
        </w:tc>
        <w:tc>
          <w:tcPr>
            <w:tcW w:w="1239" w:type="pct"/>
            <w:vMerge/>
            <w:tcBorders>
              <w:top w:val="nil"/>
              <w:left w:val="nil"/>
              <w:bottom w:val="nil"/>
              <w:right w:val="nil"/>
            </w:tcBorders>
            <w:vAlign w:val="center"/>
          </w:tcPr>
          <w:p w14:paraId="091CE270" w14:textId="77777777" w:rsidR="00F06166" w:rsidRDefault="00F06166">
            <w:pPr>
              <w:pStyle w:val="ac"/>
            </w:pPr>
          </w:p>
        </w:tc>
        <w:tc>
          <w:tcPr>
            <w:tcW w:w="1171" w:type="pct"/>
            <w:tcBorders>
              <w:top w:val="nil"/>
              <w:left w:val="nil"/>
              <w:bottom w:val="nil"/>
              <w:right w:val="nil"/>
            </w:tcBorders>
            <w:vAlign w:val="center"/>
          </w:tcPr>
          <w:p w14:paraId="3427A72C" w14:textId="77777777" w:rsidR="00F06166" w:rsidRDefault="00F06166">
            <w:pPr>
              <w:pStyle w:val="ac"/>
            </w:pPr>
            <w:r>
              <w:t xml:space="preserve">rudder </w:t>
            </w:r>
            <w:r>
              <w:rPr>
                <w:position w:val="-10"/>
              </w:rPr>
              <w:object w:dxaOrig="299" w:dyaOrig="299" w14:anchorId="3316FE87">
                <v:shape id="对象 57" o:spid="_x0000_i1087" type="#_x0000_t75" style="width:14.4pt;height:14.4pt;mso-position-horizontal-relative:page;mso-position-vertical-relative:page" o:ole="">
                  <v:imagedata r:id="rId130" o:title=""/>
                </v:shape>
                <o:OLEObject Type="Embed" ProgID="Equation.DSMT4" ShapeID="对象 57" DrawAspect="Content" ObjectID="_1676960640" r:id="rId131"/>
              </w:object>
            </w:r>
          </w:p>
        </w:tc>
        <w:tc>
          <w:tcPr>
            <w:tcW w:w="1505" w:type="pct"/>
            <w:tcBorders>
              <w:top w:val="nil"/>
              <w:left w:val="nil"/>
              <w:bottom w:val="nil"/>
              <w:right w:val="nil"/>
            </w:tcBorders>
            <w:vAlign w:val="center"/>
          </w:tcPr>
          <w:p w14:paraId="70451D92" w14:textId="7415D249" w:rsidR="00F06166" w:rsidRPr="00CA56BF" w:rsidRDefault="00F06166">
            <w:pPr>
              <w:pStyle w:val="ac"/>
              <w:rPr>
                <w:lang w:eastAsia="zh-CN"/>
              </w:rPr>
            </w:pPr>
            <w:r w:rsidRPr="00CA56BF">
              <w:rPr>
                <w:lang w:eastAsia="zh-CN"/>
              </w:rPr>
              <w:t xml:space="preserve">left rudder surface position </w:t>
            </w:r>
            <w:r w:rsidR="00D113A4" w:rsidRPr="00CA56BF">
              <w:rPr>
                <w:position w:val="-10"/>
              </w:rPr>
              <w:object w:dxaOrig="279" w:dyaOrig="340" w14:anchorId="142F4B60">
                <v:shape id="_x0000_i1088" type="#_x0000_t75" style="width:13.45pt;height:16.25pt" o:ole="">
                  <v:imagedata r:id="rId132" o:title=""/>
                </v:shape>
                <o:OLEObject Type="Embed" ProgID="Equation.DSMT4" ShapeID="_x0000_i1088" DrawAspect="Content" ObjectID="_1676960641" r:id="rId133"/>
              </w:object>
            </w:r>
          </w:p>
          <w:p w14:paraId="268C5B08" w14:textId="569824F1" w:rsidR="00F06166" w:rsidRPr="00CA56BF" w:rsidRDefault="00F06166">
            <w:pPr>
              <w:pStyle w:val="ac"/>
              <w:rPr>
                <w:lang w:eastAsia="zh-CN"/>
              </w:rPr>
            </w:pPr>
            <w:r w:rsidRPr="00CA56BF">
              <w:rPr>
                <w:lang w:eastAsia="zh-CN"/>
              </w:rPr>
              <w:t xml:space="preserve">right rudder surface position </w:t>
            </w:r>
            <w:r w:rsidR="00D113A4" w:rsidRPr="00CA56BF">
              <w:rPr>
                <w:position w:val="-10"/>
              </w:rPr>
              <w:object w:dxaOrig="300" w:dyaOrig="340" w14:anchorId="756B5C8A">
                <v:shape id="_x0000_i1089" type="#_x0000_t75" style="width:15.35pt;height:16.25pt" o:ole="">
                  <v:imagedata r:id="rId134" o:title=""/>
                </v:shape>
                <o:OLEObject Type="Embed" ProgID="Equation.DSMT4" ShapeID="_x0000_i1089" DrawAspect="Content" ObjectID="_1676960642" r:id="rId135"/>
              </w:object>
            </w:r>
          </w:p>
        </w:tc>
      </w:tr>
      <w:tr w:rsidR="00F06166" w14:paraId="6D1195D6" w14:textId="77777777">
        <w:trPr>
          <w:trHeight w:val="320"/>
          <w:jc w:val="center"/>
        </w:trPr>
        <w:tc>
          <w:tcPr>
            <w:tcW w:w="1085" w:type="pct"/>
            <w:vMerge/>
            <w:tcBorders>
              <w:top w:val="nil"/>
              <w:left w:val="nil"/>
              <w:bottom w:val="nil"/>
              <w:right w:val="nil"/>
            </w:tcBorders>
            <w:vAlign w:val="center"/>
          </w:tcPr>
          <w:p w14:paraId="4CEFC5C0" w14:textId="77777777" w:rsidR="00F06166" w:rsidRDefault="00F06166">
            <w:pPr>
              <w:pStyle w:val="ac"/>
            </w:pPr>
          </w:p>
        </w:tc>
        <w:tc>
          <w:tcPr>
            <w:tcW w:w="1239" w:type="pct"/>
            <w:vMerge/>
            <w:tcBorders>
              <w:top w:val="nil"/>
              <w:left w:val="nil"/>
              <w:bottom w:val="nil"/>
              <w:right w:val="nil"/>
            </w:tcBorders>
            <w:vAlign w:val="center"/>
          </w:tcPr>
          <w:p w14:paraId="258225CD" w14:textId="77777777" w:rsidR="00F06166" w:rsidRDefault="00F06166">
            <w:pPr>
              <w:pStyle w:val="ac"/>
            </w:pPr>
          </w:p>
        </w:tc>
        <w:tc>
          <w:tcPr>
            <w:tcW w:w="1171" w:type="pct"/>
            <w:tcBorders>
              <w:top w:val="nil"/>
              <w:left w:val="nil"/>
              <w:bottom w:val="nil"/>
              <w:right w:val="nil"/>
            </w:tcBorders>
            <w:vAlign w:val="center"/>
          </w:tcPr>
          <w:p w14:paraId="0CF0F527" w14:textId="77777777" w:rsidR="00F06166" w:rsidRDefault="00F06166">
            <w:pPr>
              <w:pStyle w:val="ac"/>
            </w:pPr>
            <w:r>
              <w:t xml:space="preserve">elevator </w:t>
            </w:r>
            <w:r>
              <w:rPr>
                <w:position w:val="-10"/>
              </w:rPr>
              <w:object w:dxaOrig="279" w:dyaOrig="299" w14:anchorId="32CA22F4">
                <v:shape id="对象 60" o:spid="_x0000_i1090" type="#_x0000_t75" style="width:14.4pt;height:14.4pt;mso-position-horizontal-relative:page;mso-position-vertical-relative:page" o:ole="">
                  <v:imagedata r:id="rId136" o:title=""/>
                </v:shape>
                <o:OLEObject Type="Embed" ProgID="Equation.DSMT4" ShapeID="对象 60" DrawAspect="Content" ObjectID="_1676960643" r:id="rId137"/>
              </w:object>
            </w:r>
          </w:p>
        </w:tc>
        <w:tc>
          <w:tcPr>
            <w:tcW w:w="1505" w:type="pct"/>
            <w:tcBorders>
              <w:top w:val="nil"/>
              <w:left w:val="nil"/>
              <w:bottom w:val="nil"/>
              <w:right w:val="nil"/>
            </w:tcBorders>
            <w:vAlign w:val="center"/>
          </w:tcPr>
          <w:p w14:paraId="12F99E2E" w14:textId="4EE5261F" w:rsidR="00F06166" w:rsidRPr="00CA56BF" w:rsidRDefault="00F06166">
            <w:pPr>
              <w:pStyle w:val="ac"/>
              <w:rPr>
                <w:lang w:eastAsia="zh-CN"/>
              </w:rPr>
            </w:pPr>
            <w:r w:rsidRPr="00CA56BF">
              <w:rPr>
                <w:lang w:eastAsia="zh-CN"/>
              </w:rPr>
              <w:t xml:space="preserve">left elevator surface position </w:t>
            </w:r>
            <w:r w:rsidR="00D113A4" w:rsidRPr="00CA56BF">
              <w:rPr>
                <w:position w:val="-10"/>
              </w:rPr>
              <w:object w:dxaOrig="279" w:dyaOrig="340" w14:anchorId="0FABB832">
                <v:shape id="_x0000_i1091" type="#_x0000_t75" style="width:13.45pt;height:16.25pt" o:ole="">
                  <v:imagedata r:id="rId138" o:title=""/>
                </v:shape>
                <o:OLEObject Type="Embed" ProgID="Equation.DSMT4" ShapeID="_x0000_i1091" DrawAspect="Content" ObjectID="_1676960644" r:id="rId139"/>
              </w:object>
            </w:r>
          </w:p>
          <w:p w14:paraId="0D36095B" w14:textId="1E988537" w:rsidR="00F06166" w:rsidRPr="00CA56BF" w:rsidRDefault="00F06166">
            <w:pPr>
              <w:pStyle w:val="ac"/>
            </w:pPr>
            <w:r w:rsidRPr="00CA56BF">
              <w:rPr>
                <w:lang w:eastAsia="zh-CN"/>
              </w:rPr>
              <w:t xml:space="preserve">right elevator surface position </w:t>
            </w:r>
            <w:r w:rsidR="00D113A4" w:rsidRPr="00CA56BF">
              <w:rPr>
                <w:position w:val="-10"/>
              </w:rPr>
              <w:object w:dxaOrig="300" w:dyaOrig="340" w14:anchorId="49C60991">
                <v:shape id="_x0000_i1092" type="#_x0000_t75" style="width:15.35pt;height:16.25pt" o:ole="">
                  <v:imagedata r:id="rId140" o:title=""/>
                </v:shape>
                <o:OLEObject Type="Embed" ProgID="Equation.DSMT4" ShapeID="_x0000_i1092" DrawAspect="Content" ObjectID="_1676960645" r:id="rId141"/>
              </w:object>
            </w:r>
          </w:p>
        </w:tc>
      </w:tr>
      <w:tr w:rsidR="00F06166" w14:paraId="7ABCFF67" w14:textId="77777777">
        <w:trPr>
          <w:trHeight w:val="320"/>
          <w:jc w:val="center"/>
        </w:trPr>
        <w:tc>
          <w:tcPr>
            <w:tcW w:w="1085" w:type="pct"/>
            <w:vMerge/>
            <w:tcBorders>
              <w:top w:val="nil"/>
              <w:left w:val="nil"/>
              <w:bottom w:val="nil"/>
              <w:right w:val="nil"/>
            </w:tcBorders>
            <w:vAlign w:val="center"/>
          </w:tcPr>
          <w:p w14:paraId="56AE3245" w14:textId="77777777" w:rsidR="00F06166" w:rsidRDefault="00F06166">
            <w:pPr>
              <w:pStyle w:val="ac"/>
            </w:pPr>
          </w:p>
        </w:tc>
        <w:tc>
          <w:tcPr>
            <w:tcW w:w="1239" w:type="pct"/>
            <w:vMerge w:val="restart"/>
            <w:tcBorders>
              <w:top w:val="nil"/>
              <w:left w:val="nil"/>
              <w:bottom w:val="nil"/>
              <w:right w:val="nil"/>
            </w:tcBorders>
            <w:vAlign w:val="center"/>
          </w:tcPr>
          <w:p w14:paraId="73CB60E6" w14:textId="77777777" w:rsidR="00F06166" w:rsidRDefault="00F06166">
            <w:pPr>
              <w:pStyle w:val="ac"/>
            </w:pPr>
            <w:r>
              <w:t xml:space="preserve">engine subsystem </w:t>
            </w:r>
            <w:r>
              <w:rPr>
                <w:position w:val="-10"/>
              </w:rPr>
              <w:object w:dxaOrig="219" w:dyaOrig="299" w14:anchorId="4D69CA61">
                <v:shape id="对象 63" o:spid="_x0000_i1093" type="#_x0000_t75" style="width:11.15pt;height:14.4pt;mso-position-horizontal-relative:page;mso-position-vertical-relative:page" o:ole="">
                  <v:imagedata r:id="rId142" o:title=""/>
                </v:shape>
                <o:OLEObject Type="Embed" ProgID="Equation.DSMT4" ShapeID="对象 63" DrawAspect="Content" ObjectID="_1676960646" r:id="rId143"/>
              </w:object>
            </w:r>
          </w:p>
        </w:tc>
        <w:tc>
          <w:tcPr>
            <w:tcW w:w="1171" w:type="pct"/>
            <w:tcBorders>
              <w:top w:val="nil"/>
              <w:left w:val="nil"/>
              <w:bottom w:val="nil"/>
              <w:right w:val="nil"/>
            </w:tcBorders>
            <w:vAlign w:val="center"/>
          </w:tcPr>
          <w:p w14:paraId="5C513D9B" w14:textId="77777777" w:rsidR="00F06166" w:rsidRDefault="00F06166">
            <w:pPr>
              <w:pStyle w:val="ac"/>
            </w:pPr>
            <w:r>
              <w:t xml:space="preserve">gas path </w:t>
            </w:r>
            <w:r>
              <w:rPr>
                <w:position w:val="-10"/>
              </w:rPr>
              <w:object w:dxaOrig="279" w:dyaOrig="299" w14:anchorId="6E85C8BF">
                <v:shape id="对象 64" o:spid="_x0000_i1094" type="#_x0000_t75" style="width:14.4pt;height:14.4pt;mso-position-horizontal-relative:page;mso-position-vertical-relative:page" o:ole="">
                  <v:imagedata r:id="rId144" o:title=""/>
                </v:shape>
                <o:OLEObject Type="Embed" ProgID="Equation.DSMT4" ShapeID="对象 64" DrawAspect="Content" ObjectID="_1676960647" r:id="rId145"/>
              </w:object>
            </w:r>
          </w:p>
        </w:tc>
        <w:tc>
          <w:tcPr>
            <w:tcW w:w="1505" w:type="pct"/>
            <w:tcBorders>
              <w:top w:val="nil"/>
              <w:left w:val="nil"/>
              <w:bottom w:val="nil"/>
              <w:right w:val="nil"/>
            </w:tcBorders>
            <w:vAlign w:val="center"/>
          </w:tcPr>
          <w:p w14:paraId="33B54C6F" w14:textId="021BCC59" w:rsidR="00F06166" w:rsidRPr="00CA56BF" w:rsidRDefault="00F06166">
            <w:pPr>
              <w:pStyle w:val="ac"/>
              <w:rPr>
                <w:lang w:eastAsia="zh-CN"/>
              </w:rPr>
            </w:pPr>
            <w:r w:rsidRPr="00CA56BF">
              <w:rPr>
                <w:rFonts w:hint="eastAsia"/>
                <w:lang w:eastAsia="zh-CN"/>
              </w:rPr>
              <w:t>c</w:t>
            </w:r>
            <w:r w:rsidRPr="00CA56BF">
              <w:rPr>
                <w:lang w:eastAsia="zh-CN"/>
              </w:rPr>
              <w:t xml:space="preserve">ylinder head temperature-1 </w:t>
            </w:r>
            <w:r w:rsidR="00D113A4" w:rsidRPr="00CA56BF">
              <w:rPr>
                <w:position w:val="-10"/>
              </w:rPr>
              <w:object w:dxaOrig="279" w:dyaOrig="340" w14:anchorId="1D733B9A">
                <v:shape id="_x0000_i1095" type="#_x0000_t75" style="width:13.45pt;height:16.25pt" o:ole="">
                  <v:imagedata r:id="rId146" o:title=""/>
                </v:shape>
                <o:OLEObject Type="Embed" ProgID="Equation.DSMT4" ShapeID="_x0000_i1095" DrawAspect="Content" ObjectID="_1676960648" r:id="rId147"/>
              </w:object>
            </w:r>
          </w:p>
          <w:p w14:paraId="4D421218" w14:textId="55547D8E" w:rsidR="00F06166" w:rsidRPr="00CA56BF" w:rsidRDefault="00F06166">
            <w:pPr>
              <w:pStyle w:val="ac"/>
              <w:rPr>
                <w:lang w:eastAsia="zh-CN"/>
              </w:rPr>
            </w:pPr>
            <w:r w:rsidRPr="00CA56BF">
              <w:rPr>
                <w:rFonts w:hint="eastAsia"/>
                <w:lang w:eastAsia="zh-CN"/>
              </w:rPr>
              <w:t>c</w:t>
            </w:r>
            <w:r w:rsidRPr="00CA56BF">
              <w:rPr>
                <w:lang w:eastAsia="zh-CN"/>
              </w:rPr>
              <w:t xml:space="preserve">ylinder head temperature-2 </w:t>
            </w:r>
            <w:r w:rsidR="00D113A4" w:rsidRPr="00CA56BF">
              <w:rPr>
                <w:position w:val="-10"/>
              </w:rPr>
              <w:object w:dxaOrig="300" w:dyaOrig="340" w14:anchorId="68C2524B">
                <v:shape id="_x0000_i1096" type="#_x0000_t75" style="width:15.35pt;height:16.25pt" o:ole="">
                  <v:imagedata r:id="rId148" o:title=""/>
                </v:shape>
                <o:OLEObject Type="Embed" ProgID="Equation.DSMT4" ShapeID="_x0000_i1096" DrawAspect="Content" ObjectID="_1676960649" r:id="rId149"/>
              </w:object>
            </w:r>
          </w:p>
        </w:tc>
      </w:tr>
      <w:tr w:rsidR="00F06166" w14:paraId="24DB6815" w14:textId="77777777">
        <w:trPr>
          <w:trHeight w:val="320"/>
          <w:jc w:val="center"/>
        </w:trPr>
        <w:tc>
          <w:tcPr>
            <w:tcW w:w="1085" w:type="pct"/>
            <w:vMerge/>
            <w:tcBorders>
              <w:top w:val="nil"/>
              <w:left w:val="nil"/>
              <w:bottom w:val="nil"/>
              <w:right w:val="nil"/>
            </w:tcBorders>
            <w:vAlign w:val="center"/>
          </w:tcPr>
          <w:p w14:paraId="3F9F06B5" w14:textId="77777777" w:rsidR="00F06166" w:rsidRDefault="00F06166">
            <w:pPr>
              <w:pStyle w:val="ac"/>
            </w:pPr>
          </w:p>
        </w:tc>
        <w:tc>
          <w:tcPr>
            <w:tcW w:w="1239" w:type="pct"/>
            <w:vMerge/>
            <w:tcBorders>
              <w:top w:val="nil"/>
              <w:left w:val="nil"/>
              <w:bottom w:val="nil"/>
              <w:right w:val="nil"/>
            </w:tcBorders>
            <w:vAlign w:val="center"/>
          </w:tcPr>
          <w:p w14:paraId="52D123FF" w14:textId="77777777" w:rsidR="00F06166" w:rsidRDefault="00F06166">
            <w:pPr>
              <w:pStyle w:val="ac"/>
            </w:pPr>
          </w:p>
        </w:tc>
        <w:tc>
          <w:tcPr>
            <w:tcW w:w="1171" w:type="pct"/>
            <w:tcBorders>
              <w:top w:val="nil"/>
              <w:left w:val="nil"/>
              <w:bottom w:val="nil"/>
              <w:right w:val="nil"/>
            </w:tcBorders>
            <w:vAlign w:val="center"/>
          </w:tcPr>
          <w:p w14:paraId="3C5ECA19" w14:textId="77777777" w:rsidR="00F06166" w:rsidRDefault="00F06166">
            <w:pPr>
              <w:pStyle w:val="ac"/>
            </w:pPr>
            <w:r>
              <w:t xml:space="preserve">oil </w:t>
            </w:r>
            <w:r>
              <w:rPr>
                <w:position w:val="-10"/>
              </w:rPr>
              <w:object w:dxaOrig="279" w:dyaOrig="299" w14:anchorId="01DBEECD">
                <v:shape id="对象 67" o:spid="_x0000_i1097" type="#_x0000_t75" style="width:14.4pt;height:14.4pt;mso-position-horizontal-relative:page;mso-position-vertical-relative:page" o:ole="">
                  <v:imagedata r:id="rId150" o:title=""/>
                </v:shape>
                <o:OLEObject Type="Embed" ProgID="Equation.DSMT4" ShapeID="对象 67" DrawAspect="Content" ObjectID="_1676960650" r:id="rId151"/>
              </w:object>
            </w:r>
          </w:p>
        </w:tc>
        <w:tc>
          <w:tcPr>
            <w:tcW w:w="1505" w:type="pct"/>
            <w:tcBorders>
              <w:top w:val="nil"/>
              <w:left w:val="nil"/>
              <w:bottom w:val="nil"/>
              <w:right w:val="nil"/>
            </w:tcBorders>
            <w:vAlign w:val="center"/>
          </w:tcPr>
          <w:p w14:paraId="1B7C0078" w14:textId="10E7455D" w:rsidR="00F06166" w:rsidRPr="00CA56BF" w:rsidRDefault="00F06166">
            <w:pPr>
              <w:pStyle w:val="ac"/>
              <w:rPr>
                <w:lang w:eastAsia="zh-CN"/>
              </w:rPr>
            </w:pPr>
            <w:r w:rsidRPr="00CA56BF">
              <w:rPr>
                <w:lang w:eastAsia="zh-CN"/>
              </w:rPr>
              <w:t xml:space="preserve">oil pressure </w:t>
            </w:r>
            <w:r w:rsidR="00D113A4" w:rsidRPr="00CA56BF">
              <w:rPr>
                <w:position w:val="-10"/>
              </w:rPr>
              <w:object w:dxaOrig="279" w:dyaOrig="340" w14:anchorId="6D64E2FF">
                <v:shape id="_x0000_i1098" type="#_x0000_t75" style="width:13.45pt;height:16.25pt" o:ole="">
                  <v:imagedata r:id="rId152" o:title=""/>
                </v:shape>
                <o:OLEObject Type="Embed" ProgID="Equation.DSMT4" ShapeID="_x0000_i1098" DrawAspect="Content" ObjectID="_1676960651" r:id="rId153"/>
              </w:object>
            </w:r>
          </w:p>
          <w:p w14:paraId="7F2AB7D5" w14:textId="71053A4A" w:rsidR="00F06166" w:rsidRPr="00CA56BF" w:rsidRDefault="00F06166">
            <w:pPr>
              <w:pStyle w:val="ac"/>
              <w:rPr>
                <w:lang w:eastAsia="zh-CN"/>
              </w:rPr>
            </w:pPr>
            <w:r w:rsidRPr="00CA56BF">
              <w:rPr>
                <w:lang w:eastAsia="zh-CN"/>
              </w:rPr>
              <w:t xml:space="preserve">oil temperature </w:t>
            </w:r>
            <w:r w:rsidR="00D113A4" w:rsidRPr="00CA56BF">
              <w:rPr>
                <w:position w:val="-10"/>
              </w:rPr>
              <w:object w:dxaOrig="300" w:dyaOrig="340" w14:anchorId="52653724">
                <v:shape id="_x0000_i1099" type="#_x0000_t75" style="width:15.35pt;height:16.25pt" o:ole="">
                  <v:imagedata r:id="rId154" o:title=""/>
                </v:shape>
                <o:OLEObject Type="Embed" ProgID="Equation.DSMT4" ShapeID="_x0000_i1099" DrawAspect="Content" ObjectID="_1676960652" r:id="rId155"/>
              </w:object>
            </w:r>
          </w:p>
        </w:tc>
      </w:tr>
      <w:tr w:rsidR="00F06166" w14:paraId="760762CA" w14:textId="77777777">
        <w:trPr>
          <w:trHeight w:val="320"/>
          <w:jc w:val="center"/>
        </w:trPr>
        <w:tc>
          <w:tcPr>
            <w:tcW w:w="1085" w:type="pct"/>
            <w:vMerge/>
            <w:tcBorders>
              <w:top w:val="nil"/>
              <w:left w:val="nil"/>
              <w:bottom w:val="nil"/>
              <w:right w:val="nil"/>
            </w:tcBorders>
            <w:vAlign w:val="center"/>
          </w:tcPr>
          <w:p w14:paraId="1034B14B" w14:textId="77777777" w:rsidR="00F06166" w:rsidRDefault="00F06166">
            <w:pPr>
              <w:pStyle w:val="ac"/>
            </w:pPr>
          </w:p>
        </w:tc>
        <w:tc>
          <w:tcPr>
            <w:tcW w:w="1239" w:type="pct"/>
            <w:vMerge w:val="restart"/>
            <w:tcBorders>
              <w:top w:val="nil"/>
              <w:left w:val="nil"/>
              <w:bottom w:val="nil"/>
              <w:right w:val="nil"/>
            </w:tcBorders>
            <w:vAlign w:val="center"/>
          </w:tcPr>
          <w:p w14:paraId="50823E8C" w14:textId="77777777" w:rsidR="00F06166" w:rsidRDefault="00F06166">
            <w:pPr>
              <w:pStyle w:val="ac"/>
            </w:pPr>
            <w:r>
              <w:t xml:space="preserve">electrical subsystem </w:t>
            </w:r>
            <w:r>
              <w:rPr>
                <w:position w:val="-10"/>
              </w:rPr>
              <w:object w:dxaOrig="239" w:dyaOrig="299" w14:anchorId="10013D38">
                <v:shape id="对象 70" o:spid="_x0000_i1100" type="#_x0000_t75" style="width:12.1pt;height:14.4pt;mso-position-horizontal-relative:page;mso-position-vertical-relative:page" o:ole="">
                  <v:imagedata r:id="rId156" o:title=""/>
                </v:shape>
                <o:OLEObject Type="Embed" ProgID="Equation.DSMT4" ShapeID="对象 70" DrawAspect="Content" ObjectID="_1676960653" r:id="rId157"/>
              </w:object>
            </w:r>
          </w:p>
        </w:tc>
        <w:tc>
          <w:tcPr>
            <w:tcW w:w="1171" w:type="pct"/>
            <w:tcBorders>
              <w:top w:val="nil"/>
              <w:left w:val="nil"/>
              <w:bottom w:val="nil"/>
              <w:right w:val="nil"/>
            </w:tcBorders>
            <w:vAlign w:val="center"/>
          </w:tcPr>
          <w:p w14:paraId="2FA65275" w14:textId="77777777" w:rsidR="00F06166" w:rsidRDefault="00F06166">
            <w:pPr>
              <w:pStyle w:val="ac"/>
            </w:pPr>
            <w:r>
              <w:t xml:space="preserve">main generator </w:t>
            </w:r>
            <w:r>
              <w:rPr>
                <w:position w:val="-10"/>
              </w:rPr>
              <w:object w:dxaOrig="279" w:dyaOrig="299" w14:anchorId="1A96385B">
                <v:shape id="对象 71" o:spid="_x0000_i1101" type="#_x0000_t75" style="width:14.4pt;height:14.4pt;mso-position-horizontal-relative:page;mso-position-vertical-relative:page" o:ole="">
                  <v:imagedata r:id="rId158" o:title=""/>
                </v:shape>
                <o:OLEObject Type="Embed" ProgID="Equation.DSMT4" ShapeID="对象 71" DrawAspect="Content" ObjectID="_1676960654" r:id="rId159"/>
              </w:object>
            </w:r>
          </w:p>
        </w:tc>
        <w:tc>
          <w:tcPr>
            <w:tcW w:w="1505" w:type="pct"/>
            <w:tcBorders>
              <w:top w:val="nil"/>
              <w:left w:val="nil"/>
              <w:bottom w:val="nil"/>
              <w:right w:val="nil"/>
            </w:tcBorders>
            <w:vAlign w:val="center"/>
          </w:tcPr>
          <w:p w14:paraId="1AB624ED" w14:textId="4465232A" w:rsidR="00F06166" w:rsidRPr="00CA56BF" w:rsidRDefault="00F06166">
            <w:pPr>
              <w:pStyle w:val="ac"/>
              <w:rPr>
                <w:lang w:eastAsia="zh-CN"/>
              </w:rPr>
            </w:pPr>
            <w:r w:rsidRPr="00CA56BF">
              <w:rPr>
                <w:lang w:eastAsia="zh-CN"/>
              </w:rPr>
              <w:t xml:space="preserve">main generator current </w:t>
            </w:r>
            <w:r w:rsidR="00D113A4" w:rsidRPr="00CA56BF">
              <w:rPr>
                <w:position w:val="-10"/>
              </w:rPr>
              <w:object w:dxaOrig="279" w:dyaOrig="340" w14:anchorId="0FFCB894">
                <v:shape id="_x0000_i1102" type="#_x0000_t75" style="width:13.45pt;height:16.25pt" o:ole="">
                  <v:imagedata r:id="rId160" o:title=""/>
                </v:shape>
                <o:OLEObject Type="Embed" ProgID="Equation.DSMT4" ShapeID="_x0000_i1102" DrawAspect="Content" ObjectID="_1676960655" r:id="rId161"/>
              </w:object>
            </w:r>
          </w:p>
          <w:p w14:paraId="58B36A71" w14:textId="185D4A58" w:rsidR="00F06166" w:rsidRPr="00CA56BF" w:rsidRDefault="00F06166">
            <w:pPr>
              <w:pStyle w:val="ac"/>
              <w:rPr>
                <w:lang w:eastAsia="zh-CN"/>
              </w:rPr>
            </w:pPr>
            <w:r w:rsidRPr="00CA56BF">
              <w:rPr>
                <w:rFonts w:hint="eastAsia"/>
                <w:lang w:eastAsia="zh-CN"/>
              </w:rPr>
              <w:t>m</w:t>
            </w:r>
            <w:r w:rsidRPr="00CA56BF">
              <w:rPr>
                <w:lang w:eastAsia="zh-CN"/>
              </w:rPr>
              <w:t xml:space="preserve">ain generator voltage </w:t>
            </w:r>
            <w:r w:rsidR="00D113A4" w:rsidRPr="00CA56BF">
              <w:rPr>
                <w:position w:val="-10"/>
              </w:rPr>
              <w:object w:dxaOrig="300" w:dyaOrig="340" w14:anchorId="6D41BE1C">
                <v:shape id="_x0000_i1103" type="#_x0000_t75" style="width:15.35pt;height:16.25pt" o:ole="">
                  <v:imagedata r:id="rId162" o:title=""/>
                </v:shape>
                <o:OLEObject Type="Embed" ProgID="Equation.DSMT4" ShapeID="_x0000_i1103" DrawAspect="Content" ObjectID="_1676960656" r:id="rId163"/>
              </w:object>
            </w:r>
          </w:p>
        </w:tc>
      </w:tr>
      <w:tr w:rsidR="00F06166" w14:paraId="1D52E128" w14:textId="77777777">
        <w:trPr>
          <w:trHeight w:val="320"/>
          <w:jc w:val="center"/>
        </w:trPr>
        <w:tc>
          <w:tcPr>
            <w:tcW w:w="1085" w:type="pct"/>
            <w:vMerge/>
            <w:tcBorders>
              <w:top w:val="nil"/>
              <w:left w:val="nil"/>
              <w:bottom w:val="nil"/>
              <w:right w:val="nil"/>
            </w:tcBorders>
            <w:vAlign w:val="center"/>
          </w:tcPr>
          <w:p w14:paraId="1465D53F" w14:textId="77777777" w:rsidR="00F06166" w:rsidRDefault="00F06166">
            <w:pPr>
              <w:pStyle w:val="ac"/>
            </w:pPr>
          </w:p>
        </w:tc>
        <w:tc>
          <w:tcPr>
            <w:tcW w:w="1239" w:type="pct"/>
            <w:vMerge/>
            <w:tcBorders>
              <w:top w:val="nil"/>
              <w:left w:val="nil"/>
              <w:bottom w:val="nil"/>
              <w:right w:val="nil"/>
            </w:tcBorders>
            <w:vAlign w:val="center"/>
          </w:tcPr>
          <w:p w14:paraId="21B2A117" w14:textId="77777777" w:rsidR="00F06166" w:rsidRDefault="00F06166">
            <w:pPr>
              <w:pStyle w:val="ac"/>
            </w:pPr>
          </w:p>
        </w:tc>
        <w:tc>
          <w:tcPr>
            <w:tcW w:w="1171" w:type="pct"/>
            <w:tcBorders>
              <w:top w:val="nil"/>
              <w:left w:val="nil"/>
              <w:bottom w:val="nil"/>
              <w:right w:val="nil"/>
            </w:tcBorders>
            <w:vAlign w:val="center"/>
          </w:tcPr>
          <w:p w14:paraId="5CDAA29B" w14:textId="77777777" w:rsidR="00F06166" w:rsidRDefault="00F06166">
            <w:pPr>
              <w:pStyle w:val="ac"/>
            </w:pPr>
            <w:r>
              <w:t xml:space="preserve">28V battery </w:t>
            </w:r>
            <w:r>
              <w:rPr>
                <w:position w:val="-10"/>
              </w:rPr>
              <w:object w:dxaOrig="299" w:dyaOrig="299" w14:anchorId="0E2728CB">
                <v:shape id="对象 74" o:spid="_x0000_i1104" type="#_x0000_t75" style="width:14.4pt;height:14.4pt;mso-position-horizontal-relative:page;mso-position-vertical-relative:page" o:ole="">
                  <v:imagedata r:id="rId164" o:title=""/>
                </v:shape>
                <o:OLEObject Type="Embed" ProgID="Equation.DSMT4" ShapeID="对象 74" DrawAspect="Content" ObjectID="_1676960657" r:id="rId165"/>
              </w:object>
            </w:r>
          </w:p>
        </w:tc>
        <w:tc>
          <w:tcPr>
            <w:tcW w:w="1505" w:type="pct"/>
            <w:tcBorders>
              <w:top w:val="nil"/>
              <w:left w:val="nil"/>
              <w:bottom w:val="nil"/>
              <w:right w:val="nil"/>
            </w:tcBorders>
            <w:vAlign w:val="center"/>
          </w:tcPr>
          <w:p w14:paraId="4A9CF770" w14:textId="16E77C1D" w:rsidR="00F06166" w:rsidRPr="00CA56BF" w:rsidRDefault="00F06166">
            <w:pPr>
              <w:pStyle w:val="ac"/>
              <w:rPr>
                <w:lang w:eastAsia="zh-CN"/>
              </w:rPr>
            </w:pPr>
            <w:r w:rsidRPr="00CA56BF">
              <w:rPr>
                <w:rFonts w:hint="eastAsia"/>
                <w:lang w:eastAsia="zh-CN"/>
              </w:rPr>
              <w:t>b</w:t>
            </w:r>
            <w:r w:rsidRPr="00CA56BF">
              <w:rPr>
                <w:lang w:eastAsia="zh-CN"/>
              </w:rPr>
              <w:t xml:space="preserve">attery voltage-1 </w:t>
            </w:r>
            <w:r w:rsidR="00273CED" w:rsidRPr="00CA56BF">
              <w:rPr>
                <w:position w:val="-10"/>
              </w:rPr>
              <w:object w:dxaOrig="279" w:dyaOrig="340" w14:anchorId="0F54A786">
                <v:shape id="_x0000_i1105" type="#_x0000_t75" style="width:13.45pt;height:16.25pt" o:ole="">
                  <v:imagedata r:id="rId166" o:title=""/>
                </v:shape>
                <o:OLEObject Type="Embed" ProgID="Equation.DSMT4" ShapeID="_x0000_i1105" DrawAspect="Content" ObjectID="_1676960658" r:id="rId167"/>
              </w:object>
            </w:r>
          </w:p>
          <w:p w14:paraId="02CD6972" w14:textId="7884B832" w:rsidR="00F06166" w:rsidRPr="00CA56BF" w:rsidRDefault="00F06166">
            <w:pPr>
              <w:pStyle w:val="ac"/>
              <w:rPr>
                <w:lang w:eastAsia="zh-CN"/>
              </w:rPr>
            </w:pPr>
            <w:r w:rsidRPr="00CA56BF">
              <w:rPr>
                <w:lang w:eastAsia="zh-CN"/>
              </w:rPr>
              <w:t xml:space="preserve">battery voltage-2 </w:t>
            </w:r>
            <w:r w:rsidR="00273CED" w:rsidRPr="00CA56BF">
              <w:rPr>
                <w:position w:val="-10"/>
              </w:rPr>
              <w:object w:dxaOrig="300" w:dyaOrig="340" w14:anchorId="3DAB86DD">
                <v:shape id="_x0000_i1106" type="#_x0000_t75" style="width:15.35pt;height:16.25pt" o:ole="">
                  <v:imagedata r:id="rId168" o:title=""/>
                </v:shape>
                <o:OLEObject Type="Embed" ProgID="Equation.DSMT4" ShapeID="_x0000_i1106" DrawAspect="Content" ObjectID="_1676960659" r:id="rId169"/>
              </w:object>
            </w:r>
          </w:p>
        </w:tc>
      </w:tr>
      <w:tr w:rsidR="00F06166" w14:paraId="68C42F88" w14:textId="77777777">
        <w:trPr>
          <w:trHeight w:val="320"/>
          <w:jc w:val="center"/>
        </w:trPr>
        <w:tc>
          <w:tcPr>
            <w:tcW w:w="1085" w:type="pct"/>
            <w:vMerge/>
            <w:tcBorders>
              <w:top w:val="nil"/>
              <w:left w:val="nil"/>
              <w:right w:val="nil"/>
            </w:tcBorders>
            <w:vAlign w:val="center"/>
          </w:tcPr>
          <w:p w14:paraId="0F946B7E" w14:textId="77777777" w:rsidR="00F06166" w:rsidRDefault="00F06166">
            <w:pPr>
              <w:pStyle w:val="ac"/>
            </w:pPr>
          </w:p>
        </w:tc>
        <w:tc>
          <w:tcPr>
            <w:tcW w:w="1239" w:type="pct"/>
            <w:tcBorders>
              <w:top w:val="nil"/>
              <w:left w:val="nil"/>
              <w:right w:val="nil"/>
            </w:tcBorders>
            <w:vAlign w:val="center"/>
          </w:tcPr>
          <w:p w14:paraId="4BEC6E7B" w14:textId="77777777" w:rsidR="00F06166" w:rsidRDefault="00F06166">
            <w:pPr>
              <w:pStyle w:val="ac"/>
            </w:pPr>
            <w:r>
              <w:t xml:space="preserve">landing subsystem </w:t>
            </w:r>
            <w:r>
              <w:rPr>
                <w:position w:val="-10"/>
              </w:rPr>
              <w:object w:dxaOrig="219" w:dyaOrig="299" w14:anchorId="78619530">
                <v:shape id="对象 77" o:spid="_x0000_i1107" type="#_x0000_t75" style="width:11.15pt;height:14.4pt;mso-position-horizontal-relative:page;mso-position-vertical-relative:page" o:ole="">
                  <v:imagedata r:id="rId170" o:title=""/>
                </v:shape>
                <o:OLEObject Type="Embed" ProgID="Equation.DSMT4" ShapeID="对象 77" DrawAspect="Content" ObjectID="_1676960660" r:id="rId171"/>
              </w:object>
            </w:r>
          </w:p>
        </w:tc>
        <w:tc>
          <w:tcPr>
            <w:tcW w:w="1171" w:type="pct"/>
            <w:tcBorders>
              <w:top w:val="nil"/>
              <w:left w:val="nil"/>
              <w:right w:val="nil"/>
            </w:tcBorders>
            <w:vAlign w:val="center"/>
          </w:tcPr>
          <w:p w14:paraId="485736E1" w14:textId="77777777" w:rsidR="00F06166" w:rsidRDefault="00F06166">
            <w:pPr>
              <w:pStyle w:val="ac"/>
            </w:pPr>
            <w:r>
              <w:t xml:space="preserve">undercarriage </w:t>
            </w:r>
            <w:r>
              <w:rPr>
                <w:position w:val="-10"/>
              </w:rPr>
              <w:object w:dxaOrig="279" w:dyaOrig="299" w14:anchorId="52A54886">
                <v:shape id="对象 78" o:spid="_x0000_i1108" type="#_x0000_t75" style="width:14.4pt;height:14.4pt;mso-position-horizontal-relative:page;mso-position-vertical-relative:page" o:ole="">
                  <v:imagedata r:id="rId172" o:title=""/>
                </v:shape>
                <o:OLEObject Type="Embed" ProgID="Equation.DSMT4" ShapeID="对象 78" DrawAspect="Content" ObjectID="_1676960661" r:id="rId173"/>
              </w:object>
            </w:r>
          </w:p>
        </w:tc>
        <w:tc>
          <w:tcPr>
            <w:tcW w:w="1505" w:type="pct"/>
            <w:tcBorders>
              <w:top w:val="nil"/>
              <w:left w:val="nil"/>
              <w:right w:val="nil"/>
            </w:tcBorders>
            <w:vAlign w:val="center"/>
          </w:tcPr>
          <w:p w14:paraId="54E1398B" w14:textId="1934FAD0" w:rsidR="00F06166" w:rsidRPr="00CA56BF" w:rsidRDefault="00F06166">
            <w:pPr>
              <w:pStyle w:val="ac"/>
              <w:rPr>
                <w:lang w:eastAsia="zh-CN"/>
              </w:rPr>
            </w:pPr>
            <w:r w:rsidRPr="00CA56BF">
              <w:rPr>
                <w:lang w:eastAsia="zh-CN"/>
              </w:rPr>
              <w:t xml:space="preserve">gear up command </w:t>
            </w:r>
            <w:r w:rsidR="00273CED" w:rsidRPr="00CA56BF">
              <w:rPr>
                <w:position w:val="-10"/>
              </w:rPr>
              <w:object w:dxaOrig="279" w:dyaOrig="340" w14:anchorId="29DC20B6">
                <v:shape id="_x0000_i1109" type="#_x0000_t75" style="width:13.45pt;height:16.25pt" o:ole="">
                  <v:imagedata r:id="rId174" o:title=""/>
                </v:shape>
                <o:OLEObject Type="Embed" ProgID="Equation.DSMT4" ShapeID="_x0000_i1109" DrawAspect="Content" ObjectID="_1676960662" r:id="rId175"/>
              </w:object>
            </w:r>
          </w:p>
          <w:p w14:paraId="5F69613C" w14:textId="56B1AD01" w:rsidR="00F06166" w:rsidRPr="00CA56BF" w:rsidRDefault="00F06166" w:rsidP="005F6600">
            <w:pPr>
              <w:pStyle w:val="ac"/>
              <w:keepNext/>
              <w:rPr>
                <w:lang w:eastAsia="zh-CN"/>
              </w:rPr>
            </w:pPr>
            <w:r w:rsidRPr="00CA56BF">
              <w:rPr>
                <w:lang w:eastAsia="zh-CN"/>
              </w:rPr>
              <w:t xml:space="preserve">gear up feedback </w:t>
            </w:r>
            <w:r w:rsidR="00273CED" w:rsidRPr="00CA56BF">
              <w:rPr>
                <w:position w:val="-10"/>
              </w:rPr>
              <w:object w:dxaOrig="300" w:dyaOrig="340" w14:anchorId="7CDFAC66">
                <v:shape id="_x0000_i1110" type="#_x0000_t75" style="width:15.35pt;height:16.25pt" o:ole="">
                  <v:imagedata r:id="rId176" o:title=""/>
                </v:shape>
                <o:OLEObject Type="Embed" ProgID="Equation.DSMT4" ShapeID="_x0000_i1110" DrawAspect="Content" ObjectID="_1676960663" r:id="rId177"/>
              </w:object>
            </w:r>
          </w:p>
        </w:tc>
      </w:tr>
    </w:tbl>
    <w:p w14:paraId="49607475" w14:textId="77777777" w:rsidR="00F06166" w:rsidRDefault="00F06166" w:rsidP="000779BA">
      <w:pPr>
        <w:pStyle w:val="3"/>
      </w:pPr>
      <w:r>
        <w:t>Defining the initial weight set and grading level set</w:t>
      </w:r>
    </w:p>
    <w:p w14:paraId="1460969B" w14:textId="637B083F" w:rsidR="00F06166" w:rsidRDefault="00F06166">
      <w:pPr>
        <w:pStyle w:val="af2"/>
      </w:pPr>
      <w:r>
        <w:t xml:space="preserve">Defining the weights for EIs is another key step in the </w:t>
      </w:r>
      <w:r w:rsidR="005D53B1" w:rsidRPr="005D53B1">
        <w:t>hierarchical</w:t>
      </w:r>
      <w:r>
        <w:t xml:space="preserve"> risk assessment of UAVs, which determines how much each local EI can affect the overall evaluation of UAVs status risk. In this paper, the order relation method is applied </w:t>
      </w:r>
      <w:r>
        <w:rPr>
          <w:rFonts w:hint="eastAsia"/>
        </w:rPr>
        <w:t>t</w:t>
      </w:r>
      <w:r>
        <w:t xml:space="preserve">o define the initial weight set, which requires no consistency checks in the </w:t>
      </w:r>
      <w:r w:rsidR="00106A86" w:rsidRPr="00106A86">
        <w:t>analytic hierarchy process</w:t>
      </w:r>
      <w:r w:rsidR="00106A86">
        <w:t xml:space="preserve"> (</w:t>
      </w:r>
      <w:r>
        <w:t>AHP</w:t>
      </w:r>
      <w:r w:rsidR="00106A86">
        <w:t>)</w:t>
      </w:r>
      <w:r>
        <w:t xml:space="preserve"> method and is thus more suitable for complicated index systems. The procedure of defining weight set by the </w:t>
      </w:r>
      <w:r w:rsidR="007A1D51">
        <w:t>order relation method</w:t>
      </w:r>
      <w:r>
        <w:t xml:space="preserve"> mainly consists of 3 steps: index importance ranking, index relative importance (RI) assignment</w:t>
      </w:r>
      <w:r w:rsidR="009D1F5A">
        <w:t>,</w:t>
      </w:r>
      <w:r>
        <w:t xml:space="preserve"> and weight calculation. The rules of the relative importance assignment are illustrated in </w:t>
      </w:r>
      <w:r w:rsidR="00F63512" w:rsidRPr="00F63512">
        <w:rPr>
          <w:b/>
          <w:bCs/>
        </w:rPr>
        <w:fldChar w:fldCharType="begin"/>
      </w:r>
      <w:r w:rsidR="00F63512" w:rsidRPr="00F63512">
        <w:rPr>
          <w:b/>
          <w:bCs/>
        </w:rPr>
        <w:instrText xml:space="preserve"> REF _Ref48245816 \h </w:instrText>
      </w:r>
      <w:r w:rsidR="00F63512">
        <w:rPr>
          <w:b/>
          <w:bCs/>
        </w:rPr>
        <w:instrText xml:space="preserve"> \* MERGEFORMAT </w:instrText>
      </w:r>
      <w:r w:rsidR="00F63512" w:rsidRPr="00F63512">
        <w:rPr>
          <w:b/>
          <w:bCs/>
        </w:rPr>
      </w:r>
      <w:r w:rsidR="00F63512" w:rsidRPr="00F63512">
        <w:rPr>
          <w:b/>
          <w:bCs/>
        </w:rPr>
        <w:fldChar w:fldCharType="separate"/>
      </w:r>
      <w:r w:rsidR="003E3D82" w:rsidRPr="003E3D82">
        <w:rPr>
          <w:b/>
          <w:bCs/>
        </w:rPr>
        <w:t xml:space="preserve">TABLE </w:t>
      </w:r>
      <w:r w:rsidR="003E3D82" w:rsidRPr="003E3D82">
        <w:rPr>
          <w:b/>
          <w:bCs/>
          <w:noProof/>
        </w:rPr>
        <w:t>III</w:t>
      </w:r>
      <w:r w:rsidR="00F63512" w:rsidRPr="00F63512">
        <w:rPr>
          <w:b/>
          <w:bCs/>
        </w:rPr>
        <w:fldChar w:fldCharType="end"/>
      </w:r>
      <w:r>
        <w:t xml:space="preserve">, and </w:t>
      </w:r>
      <w:r w:rsidR="00B8210B" w:rsidRPr="00B8210B">
        <w:rPr>
          <w:u w:val="thick" w:color="C00000"/>
        </w:rPr>
        <w:t>a</w:t>
      </w:r>
      <w:r w:rsidR="00B8210B">
        <w:t xml:space="preserve"> </w:t>
      </w:r>
      <w:r>
        <w:t xml:space="preserve">more specific description of the </w:t>
      </w:r>
      <w:r w:rsidR="007A1D51">
        <w:t>order relation method</w:t>
      </w:r>
      <w:r>
        <w:t xml:space="preserve"> can be found in </w:t>
      </w:r>
      <w:r w:rsidR="009D1F5A" w:rsidRPr="00B8210B">
        <w:rPr>
          <w:u w:val="thick" w:color="C00000"/>
        </w:rPr>
        <w:t>the</w:t>
      </w:r>
      <w:r w:rsidR="009D1F5A">
        <w:t xml:space="preserve"> </w:t>
      </w:r>
      <w:r>
        <w:t xml:space="preserve">literature </w:t>
      </w:r>
      <w:r>
        <w:fldChar w:fldCharType="begin"/>
      </w:r>
      <w:r w:rsidR="0096541A">
        <w:instrText xml:space="preserve"> ADDIN EN.CITE &lt;EndNote&gt;&lt;Cite&gt;&lt;Author&gt;Fu&lt;/Author&gt;&lt;Year&gt;2013&lt;/Year&gt;&lt;RecNum&gt;1572&lt;/RecNum&gt;&lt;DisplayText&gt;[27]&lt;/DisplayText&gt;&lt;record&gt;&lt;rec-number&gt;1572&lt;/rec-number&gt;&lt;foreign-keys&gt;&lt;key app="EN" db-id="s0dtva2tk2fr58eae50peptwrdf95ev2s0vt" timestamp="1582637967"&gt;1572&lt;/key&gt;&lt;/foreign-keys&gt;&lt;ref-type name="Journal Article"&gt;17&lt;/ref-type&gt;&lt;contributors&gt;&lt;authors&gt;&lt;author&gt;Fu, Peihua&lt;/author&gt;&lt;author&gt;Zhan, Zhenggang&lt;/author&gt;&lt;author&gt;Wu, Chengjian&lt;/author&gt;&lt;/authors&gt;&lt;/contributors&gt;&lt;titles&gt;&lt;title&gt;Efficiency analysis of Chinese Road Systems with DEA and order relation analysis method: Externality concerned&lt;/title&gt;&lt;secondary-title&gt;Procedia-Social and Behavioral Sciences&lt;/secondary-title&gt;&lt;/titles&gt;&lt;periodical&gt;&lt;full-title&gt;Procedia-Social and Behavioral Sciences&lt;/full-title&gt;&lt;/periodical&gt;&lt;pages&gt;1227-1238&lt;/pages&gt;&lt;volume&gt;96&lt;/volume&gt;&lt;dates&gt;&lt;year&gt;2013&lt;/year&gt;&lt;/dates&gt;&lt;isbn&gt;1877-0428&lt;/isbn&gt;&lt;urls&gt;&lt;/urls&gt;&lt;/record&gt;&lt;/Cite&gt;&lt;/EndNote&gt;</w:instrText>
      </w:r>
      <w:r>
        <w:fldChar w:fldCharType="separate"/>
      </w:r>
      <w:r w:rsidR="0096541A">
        <w:rPr>
          <w:noProof/>
        </w:rPr>
        <w:t>[27]</w:t>
      </w:r>
      <w:r>
        <w:fldChar w:fldCharType="end"/>
      </w:r>
      <w:r>
        <w:t xml:space="preserve">. </w:t>
      </w:r>
    </w:p>
    <w:p w14:paraId="587E7393" w14:textId="3D08CBF6" w:rsidR="00191D25" w:rsidRPr="00191D25" w:rsidRDefault="00191D25" w:rsidP="00191D25">
      <w:pPr>
        <w:pStyle w:val="af3"/>
        <w:keepNext/>
        <w:jc w:val="center"/>
        <w:rPr>
          <w:rFonts w:ascii="Times New Roman" w:hAnsi="Times New Roman"/>
        </w:rPr>
      </w:pPr>
      <w:bookmarkStart w:id="14" w:name="_Ref48245816"/>
      <w:r w:rsidRPr="00191D25">
        <w:rPr>
          <w:rFonts w:ascii="Times New Roman" w:hAnsi="Times New Roman"/>
        </w:rPr>
        <w:t xml:space="preserve">TABLE </w:t>
      </w:r>
      <w:r w:rsidRPr="00191D25">
        <w:rPr>
          <w:rFonts w:ascii="Times New Roman" w:hAnsi="Times New Roman"/>
        </w:rPr>
        <w:fldChar w:fldCharType="begin"/>
      </w:r>
      <w:r w:rsidRPr="00191D25">
        <w:rPr>
          <w:rFonts w:ascii="Times New Roman" w:hAnsi="Times New Roman"/>
        </w:rPr>
        <w:instrText xml:space="preserve"> SEQ TABLE \* ROMAN </w:instrText>
      </w:r>
      <w:r w:rsidRPr="00191D25">
        <w:rPr>
          <w:rFonts w:ascii="Times New Roman" w:hAnsi="Times New Roman"/>
        </w:rPr>
        <w:fldChar w:fldCharType="separate"/>
      </w:r>
      <w:r w:rsidR="003E3D82">
        <w:rPr>
          <w:rFonts w:ascii="Times New Roman" w:hAnsi="Times New Roman"/>
          <w:noProof/>
        </w:rPr>
        <w:t>III</w:t>
      </w:r>
      <w:r w:rsidRPr="00191D25">
        <w:rPr>
          <w:rFonts w:ascii="Times New Roman" w:hAnsi="Times New Roman"/>
        </w:rPr>
        <w:fldChar w:fldCharType="end"/>
      </w:r>
      <w:bookmarkEnd w:id="14"/>
      <w:r w:rsidRPr="00191D25">
        <w:rPr>
          <w:rFonts w:ascii="Times New Roman" w:hAnsi="Times New Roman"/>
        </w:rPr>
        <w:t xml:space="preserve"> The results of RI assignment in the order relation method</w:t>
      </w:r>
    </w:p>
    <w:tbl>
      <w:tblPr>
        <w:tblW w:w="5000" w:type="pct"/>
        <w:tblBorders>
          <w:top w:val="single" w:sz="8" w:space="0" w:color="auto"/>
          <w:bottom w:val="single" w:sz="8" w:space="0" w:color="auto"/>
        </w:tblBorders>
        <w:tblLook w:val="0000" w:firstRow="0" w:lastRow="0" w:firstColumn="0" w:lastColumn="0" w:noHBand="0" w:noVBand="0"/>
      </w:tblPr>
      <w:tblGrid>
        <w:gridCol w:w="5633"/>
        <w:gridCol w:w="4447"/>
      </w:tblGrid>
      <w:tr w:rsidR="00F06166" w14:paraId="6E85F39C" w14:textId="77777777">
        <w:tc>
          <w:tcPr>
            <w:tcW w:w="2794" w:type="pct"/>
            <w:tcBorders>
              <w:bottom w:val="single" w:sz="4" w:space="0" w:color="auto"/>
            </w:tcBorders>
            <w:vAlign w:val="center"/>
          </w:tcPr>
          <w:p w14:paraId="0624C23F" w14:textId="77777777" w:rsidR="00F06166" w:rsidRDefault="00F06166">
            <w:pPr>
              <w:pStyle w:val="ac"/>
              <w:rPr>
                <w:b/>
              </w:rPr>
            </w:pPr>
            <w:r>
              <w:rPr>
                <w:b/>
              </w:rPr>
              <w:t>RI</w:t>
            </w:r>
          </w:p>
        </w:tc>
        <w:tc>
          <w:tcPr>
            <w:tcW w:w="2206" w:type="pct"/>
            <w:tcBorders>
              <w:bottom w:val="single" w:sz="4" w:space="0" w:color="auto"/>
            </w:tcBorders>
            <w:vAlign w:val="center"/>
          </w:tcPr>
          <w:p w14:paraId="4B3C9752" w14:textId="77777777" w:rsidR="00F06166" w:rsidRDefault="00F06166">
            <w:pPr>
              <w:pStyle w:val="ac"/>
              <w:rPr>
                <w:b/>
                <w:lang w:eastAsia="zh-CN"/>
              </w:rPr>
            </w:pPr>
            <w:r>
              <w:rPr>
                <w:rFonts w:hint="eastAsia"/>
                <w:b/>
                <w:lang w:eastAsia="zh-CN"/>
              </w:rPr>
              <w:t>R</w:t>
            </w:r>
            <w:r>
              <w:rPr>
                <w:b/>
                <w:lang w:eastAsia="zh-CN"/>
              </w:rPr>
              <w:t>ule description</w:t>
            </w:r>
          </w:p>
        </w:tc>
      </w:tr>
      <w:tr w:rsidR="00F06166" w14:paraId="339CCECF" w14:textId="77777777">
        <w:tc>
          <w:tcPr>
            <w:tcW w:w="2794" w:type="pct"/>
            <w:vAlign w:val="center"/>
          </w:tcPr>
          <w:p w14:paraId="23DFAB2C" w14:textId="77777777" w:rsidR="00F06166" w:rsidRDefault="00F06166">
            <w:pPr>
              <w:pStyle w:val="ac"/>
            </w:pPr>
            <w:r>
              <w:t>1.0</w:t>
            </w:r>
          </w:p>
        </w:tc>
        <w:tc>
          <w:tcPr>
            <w:tcW w:w="2206" w:type="pct"/>
            <w:vAlign w:val="center"/>
          </w:tcPr>
          <w:p w14:paraId="56B6886E" w14:textId="77777777" w:rsidR="00F06166" w:rsidRDefault="00F06166">
            <w:pPr>
              <w:pStyle w:val="ac"/>
            </w:pPr>
            <w:r>
              <w:rPr>
                <w:position w:val="-10"/>
              </w:rPr>
              <w:object w:dxaOrig="319" w:dyaOrig="319" w14:anchorId="2BE5AD6E">
                <v:shape id="对象 81" o:spid="_x0000_i1111" type="#_x0000_t75" style="width:16.25pt;height:16.25pt;mso-position-horizontal-relative:page;mso-position-vertical-relative:page" o:ole="">
                  <v:imagedata r:id="rId178" o:title=""/>
                </v:shape>
                <o:OLEObject Type="Embed" ProgID="Equation.DSMT4" ShapeID="对象 81" DrawAspect="Content" ObjectID="_1676960664" r:id="rId179"/>
              </w:object>
            </w:r>
            <w:r>
              <w:t xml:space="preserve"> is same as </w:t>
            </w:r>
            <w:r>
              <w:rPr>
                <w:position w:val="-10"/>
              </w:rPr>
              <w:object w:dxaOrig="239" w:dyaOrig="319" w14:anchorId="253B2FDA">
                <v:shape id="对象 82" o:spid="_x0000_i1112" type="#_x0000_t75" style="width:12.1pt;height:16.25pt;mso-position-horizontal-relative:page;mso-position-vertical-relative:page" o:ole="">
                  <v:imagedata r:id="rId180" o:title=""/>
                </v:shape>
                <o:OLEObject Type="Embed" ProgID="Equation.DSMT4" ShapeID="对象 82" DrawAspect="Content" ObjectID="_1676960665" r:id="rId181"/>
              </w:object>
            </w:r>
          </w:p>
        </w:tc>
      </w:tr>
      <w:tr w:rsidR="00F06166" w14:paraId="452736A2" w14:textId="77777777">
        <w:tc>
          <w:tcPr>
            <w:tcW w:w="2794" w:type="pct"/>
            <w:vAlign w:val="center"/>
          </w:tcPr>
          <w:p w14:paraId="21B6B5CA" w14:textId="77777777" w:rsidR="00F06166" w:rsidRDefault="00F06166">
            <w:pPr>
              <w:pStyle w:val="ac"/>
            </w:pPr>
            <w:r>
              <w:t>1.2</w:t>
            </w:r>
          </w:p>
        </w:tc>
        <w:tc>
          <w:tcPr>
            <w:tcW w:w="2206" w:type="pct"/>
            <w:vAlign w:val="center"/>
          </w:tcPr>
          <w:p w14:paraId="7968D102" w14:textId="77777777" w:rsidR="00F06166" w:rsidRDefault="00F06166">
            <w:pPr>
              <w:pStyle w:val="ac"/>
            </w:pPr>
            <w:r>
              <w:rPr>
                <w:position w:val="-10"/>
              </w:rPr>
              <w:object w:dxaOrig="319" w:dyaOrig="319" w14:anchorId="6AA77E55">
                <v:shape id="对象 83" o:spid="_x0000_i1113" type="#_x0000_t75" style="width:16.25pt;height:16.25pt;mso-position-horizontal-relative:page;mso-position-vertical-relative:page" o:ole="">
                  <v:imagedata r:id="rId178" o:title=""/>
                </v:shape>
                <o:OLEObject Type="Embed" ProgID="Equation.DSMT4" ShapeID="对象 83" DrawAspect="Content" ObjectID="_1676960666" r:id="rId182"/>
              </w:object>
            </w:r>
            <w:r>
              <w:t xml:space="preserve"> is slightly important as </w:t>
            </w:r>
            <w:r>
              <w:rPr>
                <w:position w:val="-10"/>
              </w:rPr>
              <w:object w:dxaOrig="239" w:dyaOrig="319" w14:anchorId="36A66F4D">
                <v:shape id="对象 84" o:spid="_x0000_i1114" type="#_x0000_t75" style="width:12.1pt;height:16.25pt;mso-position-horizontal-relative:page;mso-position-vertical-relative:page" o:ole="">
                  <v:imagedata r:id="rId180" o:title=""/>
                </v:shape>
                <o:OLEObject Type="Embed" ProgID="Equation.DSMT4" ShapeID="对象 84" DrawAspect="Content" ObjectID="_1676960667" r:id="rId183"/>
              </w:object>
            </w:r>
          </w:p>
        </w:tc>
      </w:tr>
      <w:tr w:rsidR="00F06166" w14:paraId="1985EE38" w14:textId="77777777">
        <w:tc>
          <w:tcPr>
            <w:tcW w:w="2794" w:type="pct"/>
            <w:vAlign w:val="center"/>
          </w:tcPr>
          <w:p w14:paraId="0C67B6E7" w14:textId="77777777" w:rsidR="00F06166" w:rsidRDefault="00F06166">
            <w:pPr>
              <w:pStyle w:val="ac"/>
            </w:pPr>
            <w:r>
              <w:t>1.4</w:t>
            </w:r>
          </w:p>
        </w:tc>
        <w:tc>
          <w:tcPr>
            <w:tcW w:w="2206" w:type="pct"/>
            <w:vAlign w:val="center"/>
          </w:tcPr>
          <w:p w14:paraId="01E06B6D" w14:textId="77777777" w:rsidR="00F06166" w:rsidRDefault="00F06166">
            <w:pPr>
              <w:pStyle w:val="ac"/>
            </w:pPr>
            <w:r>
              <w:rPr>
                <w:position w:val="-10"/>
              </w:rPr>
              <w:object w:dxaOrig="319" w:dyaOrig="319" w14:anchorId="2A08B072">
                <v:shape id="对象 85" o:spid="_x0000_i1115" type="#_x0000_t75" style="width:16.25pt;height:16.25pt;mso-position-horizontal-relative:page;mso-position-vertical-relative:page" o:ole="">
                  <v:imagedata r:id="rId178" o:title=""/>
                </v:shape>
                <o:OLEObject Type="Embed" ProgID="Equation.DSMT4" ShapeID="对象 85" DrawAspect="Content" ObjectID="_1676960668" r:id="rId184"/>
              </w:object>
            </w:r>
            <w:r>
              <w:t xml:space="preserve"> is obviously important as </w:t>
            </w:r>
            <w:r>
              <w:rPr>
                <w:position w:val="-10"/>
              </w:rPr>
              <w:object w:dxaOrig="239" w:dyaOrig="319" w14:anchorId="2A65C63B">
                <v:shape id="对象 86" o:spid="_x0000_i1116" type="#_x0000_t75" style="width:12.1pt;height:16.25pt;mso-position-horizontal-relative:page;mso-position-vertical-relative:page" o:ole="">
                  <v:imagedata r:id="rId180" o:title=""/>
                </v:shape>
                <o:OLEObject Type="Embed" ProgID="Equation.DSMT4" ShapeID="对象 86" DrawAspect="Content" ObjectID="_1676960669" r:id="rId185"/>
              </w:object>
            </w:r>
          </w:p>
        </w:tc>
      </w:tr>
      <w:tr w:rsidR="00F06166" w14:paraId="30A6C4E5" w14:textId="77777777">
        <w:tc>
          <w:tcPr>
            <w:tcW w:w="2794" w:type="pct"/>
            <w:vAlign w:val="center"/>
          </w:tcPr>
          <w:p w14:paraId="4210A7F9" w14:textId="77777777" w:rsidR="00F06166" w:rsidRDefault="00F06166">
            <w:pPr>
              <w:pStyle w:val="ac"/>
            </w:pPr>
            <w:r>
              <w:t>1.6</w:t>
            </w:r>
          </w:p>
        </w:tc>
        <w:tc>
          <w:tcPr>
            <w:tcW w:w="2206" w:type="pct"/>
            <w:vAlign w:val="center"/>
          </w:tcPr>
          <w:p w14:paraId="1408CCD5" w14:textId="77777777" w:rsidR="00F06166" w:rsidRDefault="00F06166">
            <w:pPr>
              <w:pStyle w:val="ac"/>
            </w:pPr>
            <w:r>
              <w:rPr>
                <w:position w:val="-10"/>
              </w:rPr>
              <w:object w:dxaOrig="319" w:dyaOrig="319" w14:anchorId="550057EE">
                <v:shape id="对象 87" o:spid="_x0000_i1117" type="#_x0000_t75" style="width:16.25pt;height:16.25pt;mso-position-horizontal-relative:page;mso-position-vertical-relative:page" o:ole="">
                  <v:imagedata r:id="rId178" o:title=""/>
                </v:shape>
                <o:OLEObject Type="Embed" ProgID="Equation.DSMT4" ShapeID="对象 87" DrawAspect="Content" ObjectID="_1676960670" r:id="rId186"/>
              </w:object>
            </w:r>
            <w:r>
              <w:t xml:space="preserve"> is strongly important as </w:t>
            </w:r>
            <w:r>
              <w:rPr>
                <w:position w:val="-10"/>
              </w:rPr>
              <w:object w:dxaOrig="239" w:dyaOrig="319" w14:anchorId="093A3422">
                <v:shape id="对象 88" o:spid="_x0000_i1118" type="#_x0000_t75" style="width:12.1pt;height:16.25pt;mso-position-horizontal-relative:page;mso-position-vertical-relative:page" o:ole="">
                  <v:imagedata r:id="rId180" o:title=""/>
                </v:shape>
                <o:OLEObject Type="Embed" ProgID="Equation.DSMT4" ShapeID="对象 88" DrawAspect="Content" ObjectID="_1676960671" r:id="rId187"/>
              </w:object>
            </w:r>
          </w:p>
        </w:tc>
      </w:tr>
      <w:tr w:rsidR="00F06166" w14:paraId="0BDCF50D" w14:textId="77777777">
        <w:tc>
          <w:tcPr>
            <w:tcW w:w="2794" w:type="pct"/>
            <w:vAlign w:val="center"/>
          </w:tcPr>
          <w:p w14:paraId="08DC63E8" w14:textId="77777777" w:rsidR="00F06166" w:rsidRDefault="00F06166">
            <w:pPr>
              <w:pStyle w:val="ac"/>
            </w:pPr>
            <w:r>
              <w:t>1.8</w:t>
            </w:r>
          </w:p>
        </w:tc>
        <w:tc>
          <w:tcPr>
            <w:tcW w:w="2206" w:type="pct"/>
            <w:vAlign w:val="center"/>
          </w:tcPr>
          <w:p w14:paraId="09F15F2D" w14:textId="77777777" w:rsidR="00F06166" w:rsidRDefault="00F06166">
            <w:pPr>
              <w:pStyle w:val="ac"/>
            </w:pPr>
            <w:r>
              <w:rPr>
                <w:position w:val="-10"/>
              </w:rPr>
              <w:object w:dxaOrig="319" w:dyaOrig="319" w14:anchorId="18EEBAB2">
                <v:shape id="对象 89" o:spid="_x0000_i1119" type="#_x0000_t75" style="width:16.25pt;height:16.25pt;mso-position-horizontal-relative:page;mso-position-vertical-relative:page" o:ole="">
                  <v:imagedata r:id="rId178" o:title=""/>
                </v:shape>
                <o:OLEObject Type="Embed" ProgID="Equation.DSMT4" ShapeID="对象 89" DrawAspect="Content" ObjectID="_1676960672" r:id="rId188"/>
              </w:object>
            </w:r>
            <w:r>
              <w:t xml:space="preserve"> is extremely important as </w:t>
            </w:r>
            <w:r>
              <w:rPr>
                <w:position w:val="-10"/>
              </w:rPr>
              <w:object w:dxaOrig="239" w:dyaOrig="319" w14:anchorId="197CF6F0">
                <v:shape id="对象 90" o:spid="_x0000_i1120" type="#_x0000_t75" style="width:12.1pt;height:16.25pt;mso-position-horizontal-relative:page;mso-position-vertical-relative:page" o:ole="">
                  <v:imagedata r:id="rId180" o:title=""/>
                </v:shape>
                <o:OLEObject Type="Embed" ProgID="Equation.DSMT4" ShapeID="对象 90" DrawAspect="Content" ObjectID="_1676960673" r:id="rId189"/>
              </w:object>
            </w:r>
          </w:p>
        </w:tc>
      </w:tr>
    </w:tbl>
    <w:p w14:paraId="36B1B3F0" w14:textId="45F48F62" w:rsidR="00F06166" w:rsidRDefault="00F06166">
      <w:pPr>
        <w:pStyle w:val="af2"/>
      </w:pPr>
      <w:r>
        <w:t xml:space="preserve">Given </w:t>
      </w:r>
      <w:r w:rsidRPr="009D1F5A">
        <w:rPr>
          <w:u w:val="thick" w:color="C00000"/>
        </w:rPr>
        <w:t>a</w:t>
      </w:r>
      <w:r>
        <w:t xml:space="preserve"> 3</w:t>
      </w:r>
      <w:r>
        <w:rPr>
          <w:vertAlign w:val="superscript"/>
        </w:rPr>
        <w:t>rd</w:t>
      </w:r>
      <w:r>
        <w:t xml:space="preserve"> level EI set consisting of </w:t>
      </w:r>
      <w:r>
        <w:rPr>
          <w:position w:val="-6"/>
        </w:rPr>
        <w:object w:dxaOrig="179" w:dyaOrig="199" w14:anchorId="6A1A1879">
          <v:shape id="对象 91" o:spid="_x0000_i1121" type="#_x0000_t75" style="width:9.3pt;height:9.75pt;mso-position-horizontal-relative:page;mso-position-vertical-relative:page" o:ole="">
            <v:imagedata r:id="rId190" o:title=""/>
          </v:shape>
          <o:OLEObject Type="Embed" ProgID="Equation.DSMT4" ShapeID="对象 91" DrawAspect="Content" ObjectID="_1676960674" r:id="rId191"/>
        </w:object>
      </w:r>
      <w:r>
        <w:t xml:space="preserve"> elements, we will obtain the corresponding weight set </w:t>
      </w:r>
      <w:r w:rsidR="00181AF5">
        <w:rPr>
          <w:position w:val="-14"/>
        </w:rPr>
        <w:object w:dxaOrig="2240" w:dyaOrig="380" w14:anchorId="0629B825">
          <v:shape id="_x0000_i1122" type="#_x0000_t75" style="width:112.4pt;height:19.5pt" o:ole="">
            <v:imagedata r:id="rId192" o:title=""/>
          </v:shape>
          <o:OLEObject Type="Embed" ProgID="Equation.DSMT4" ShapeID="_x0000_i1122" DrawAspect="Content" ObjectID="_1676960675" r:id="rId193"/>
        </w:object>
      </w:r>
      <w:r>
        <w:t xml:space="preserve">using the </w:t>
      </w:r>
      <w:r w:rsidR="007A1D51">
        <w:t>Order relation method</w:t>
      </w:r>
      <w:r>
        <w:t>.</w:t>
      </w:r>
    </w:p>
    <w:p w14:paraId="5A50CB36" w14:textId="77777777" w:rsidR="00F06166" w:rsidRDefault="00F06166">
      <w:pPr>
        <w:pStyle w:val="ae"/>
        <w:rPr>
          <w:lang w:eastAsia="zh-CN"/>
        </w:rPr>
      </w:pPr>
      <w:r>
        <w:rPr>
          <w:rFonts w:hint="eastAsia"/>
          <w:lang w:eastAsia="zh-CN"/>
        </w:rPr>
        <w:t>I</w:t>
      </w:r>
      <w:r>
        <w:rPr>
          <w:lang w:eastAsia="zh-CN"/>
        </w:rPr>
        <w:t xml:space="preserve">n addition to the weight set, the grading level set is a hierarchical expression of evaluation results by fuzzy language, which can be expressed as </w:t>
      </w:r>
      <w:r>
        <w:rPr>
          <w:position w:val="-12"/>
        </w:rPr>
        <w:object w:dxaOrig="1898" w:dyaOrig="339" w14:anchorId="098A2349">
          <v:shape id="对象 93" o:spid="_x0000_i1123" type="#_x0000_t75" style="width:94.3pt;height:16.7pt;mso-position-horizontal-relative:page;mso-position-vertical-relative:page" o:ole="">
            <v:imagedata r:id="rId194" o:title=""/>
          </v:shape>
          <o:OLEObject Type="Embed" ProgID="Equation.DSMT4" ShapeID="对象 93" DrawAspect="Content" ObjectID="_1676960676" r:id="rId195"/>
        </w:object>
      </w:r>
      <w:r>
        <w:t xml:space="preserve">, where </w:t>
      </w:r>
      <w:r>
        <w:rPr>
          <w:position w:val="-4"/>
        </w:rPr>
        <w:object w:dxaOrig="239" w:dyaOrig="219" w14:anchorId="137851B5">
          <v:shape id="对象 94" o:spid="_x0000_i1124" type="#_x0000_t75" style="width:12.1pt;height:11.15pt;mso-position-horizontal-relative:page;mso-position-vertical-relative:page" o:ole="">
            <v:imagedata r:id="rId196" o:title=""/>
          </v:shape>
          <o:OLEObject Type="Embed" ProgID="Equation.DSMT4" ShapeID="对象 94" DrawAspect="Content" ObjectID="_1676960677" r:id="rId197"/>
        </w:object>
      </w:r>
      <w:r>
        <w:t xml:space="preserve"> is the number of the grading levels.</w:t>
      </w:r>
      <w:r>
        <w:rPr>
          <w:rFonts w:hint="eastAsia"/>
          <w:lang w:eastAsia="zh-CN"/>
        </w:rPr>
        <w:t xml:space="preserve"> </w:t>
      </w:r>
      <w:r>
        <w:rPr>
          <w:lang w:eastAsia="zh-CN"/>
        </w:rPr>
        <w:t xml:space="preserve">In this paper, we define </w:t>
      </w:r>
      <w:r>
        <w:rPr>
          <w:position w:val="-4"/>
          <w:lang w:eastAsia="zh-CN"/>
        </w:rPr>
        <w:object w:dxaOrig="539" w:dyaOrig="219" w14:anchorId="09E34A59">
          <v:shape id="对象 95" o:spid="_x0000_i1125" type="#_x0000_t75" style="width:27.4pt;height:11.15pt;mso-position-horizontal-relative:page;mso-position-vertical-relative:page" o:ole="">
            <v:imagedata r:id="rId198" o:title=""/>
          </v:shape>
          <o:OLEObject Type="Embed" ProgID="Equation.DSMT4" ShapeID="对象 95" DrawAspect="Content" ObjectID="_1676960678" r:id="rId199"/>
        </w:object>
      </w:r>
      <w:r>
        <w:rPr>
          <w:lang w:eastAsia="zh-CN"/>
        </w:rPr>
        <w:t xml:space="preserve"> </w:t>
      </w:r>
      <w:r>
        <w:rPr>
          <w:lang w:eastAsia="zh-CN"/>
        </w:rPr>
        <w:lastRenderedPageBreak/>
        <w:t xml:space="preserve">grading levels for the significance of the EIs. The grading level set can be expressed as, where the variables </w:t>
      </w:r>
      <w:r>
        <w:rPr>
          <w:position w:val="-10"/>
        </w:rPr>
        <w:object w:dxaOrig="199" w:dyaOrig="299" w14:anchorId="6FA7F7A5">
          <v:shape id="对象 96" o:spid="_x0000_i1126" type="#_x0000_t75" style="width:9.75pt;height:14.4pt;mso-position-horizontal-relative:page;mso-position-vertical-relative:page" o:ole="">
            <v:imagedata r:id="rId200" o:title=""/>
          </v:shape>
          <o:OLEObject Type="Embed" ProgID="Equation.DSMT4" ShapeID="对象 96" DrawAspect="Content" ObjectID="_1676960679" r:id="rId201"/>
        </w:object>
      </w:r>
      <w:r>
        <w:rPr>
          <w:lang w:eastAsia="zh-CN"/>
        </w:rPr>
        <w:t xml:space="preserve">, </w:t>
      </w:r>
      <w:r>
        <w:rPr>
          <w:position w:val="-10"/>
        </w:rPr>
        <w:object w:dxaOrig="219" w:dyaOrig="299" w14:anchorId="19D46171">
          <v:shape id="对象 97" o:spid="_x0000_i1127" type="#_x0000_t75" style="width:11.15pt;height:14.4pt;mso-position-horizontal-relative:page;mso-position-vertical-relative:page" o:ole="">
            <v:imagedata r:id="rId202" o:title=""/>
          </v:shape>
          <o:OLEObject Type="Embed" ProgID="Equation.DSMT4" ShapeID="对象 97" DrawAspect="Content" ObjectID="_1676960680" r:id="rId203"/>
        </w:object>
      </w:r>
      <w:r>
        <w:rPr>
          <w:lang w:eastAsia="zh-CN"/>
        </w:rPr>
        <w:t xml:space="preserve">, </w:t>
      </w:r>
      <w:r>
        <w:rPr>
          <w:position w:val="-10"/>
        </w:rPr>
        <w:object w:dxaOrig="219" w:dyaOrig="299" w14:anchorId="03AAE021">
          <v:shape id="对象 98" o:spid="_x0000_i1128" type="#_x0000_t75" style="width:11.15pt;height:14.4pt;mso-position-horizontal-relative:page;mso-position-vertical-relative:page" o:ole="">
            <v:imagedata r:id="rId204" o:title=""/>
          </v:shape>
          <o:OLEObject Type="Embed" ProgID="Equation.DSMT4" ShapeID="对象 98" DrawAspect="Content" ObjectID="_1676960681" r:id="rId205"/>
        </w:object>
      </w:r>
      <w:r>
        <w:rPr>
          <w:lang w:eastAsia="zh-CN"/>
        </w:rPr>
        <w:t xml:space="preserve">, </w:t>
      </w:r>
      <w:r>
        <w:rPr>
          <w:position w:val="-10"/>
        </w:rPr>
        <w:object w:dxaOrig="219" w:dyaOrig="299" w14:anchorId="4D650EAE">
          <v:shape id="对象 99" o:spid="_x0000_i1129" type="#_x0000_t75" style="width:11.15pt;height:14.4pt;mso-position-horizontal-relative:page;mso-position-vertical-relative:page" o:ole="">
            <v:imagedata r:id="rId206" o:title=""/>
          </v:shape>
          <o:OLEObject Type="Embed" ProgID="Equation.DSMT4" ShapeID="对象 99" DrawAspect="Content" ObjectID="_1676960682" r:id="rId207"/>
        </w:object>
      </w:r>
      <w:r>
        <w:rPr>
          <w:lang w:eastAsia="zh-CN"/>
        </w:rPr>
        <w:t xml:space="preserve"> respectively represents the Health, Sub-health, Danger and Failure. </w:t>
      </w:r>
    </w:p>
    <w:p w14:paraId="6890CC54" w14:textId="77777777" w:rsidR="00D15B31" w:rsidRDefault="00D15B31" w:rsidP="00D15B31">
      <w:pPr>
        <w:pStyle w:val="2"/>
        <w:numPr>
          <w:ilvl w:val="0"/>
          <w:numId w:val="0"/>
        </w:numPr>
        <w:rPr>
          <w:i w:val="0"/>
          <w:iCs w:val="0"/>
        </w:rPr>
      </w:pPr>
      <w:r>
        <w:rPr>
          <w:i w:val="0"/>
          <w:iCs w:val="0"/>
        </w:rPr>
        <w:t>C.</w:t>
      </w:r>
      <w:r w:rsidRPr="00D15B31">
        <w:rPr>
          <w:i w:val="0"/>
          <w:iCs w:val="0"/>
        </w:rPr>
        <w:t xml:space="preserve">  </w:t>
      </w:r>
      <w:r w:rsidR="00FD57C3">
        <w:rPr>
          <w:i w:val="0"/>
          <w:iCs w:val="0"/>
          <w:lang w:eastAsia="zh-CN"/>
        </w:rPr>
        <w:t>Robust</w:t>
      </w:r>
      <w:r w:rsidR="00057DCA">
        <w:rPr>
          <w:i w:val="0"/>
          <w:iCs w:val="0"/>
        </w:rPr>
        <w:t xml:space="preserve"> </w:t>
      </w:r>
      <w:r w:rsidR="00F94E9D">
        <w:rPr>
          <w:i w:val="0"/>
          <w:iCs w:val="0"/>
        </w:rPr>
        <w:t>information fusion</w:t>
      </w:r>
      <w:r w:rsidR="00840503">
        <w:rPr>
          <w:i w:val="0"/>
          <w:iCs w:val="0"/>
        </w:rPr>
        <w:t xml:space="preserve"> </w:t>
      </w:r>
      <w:r w:rsidR="00057DCA">
        <w:rPr>
          <w:i w:val="0"/>
          <w:iCs w:val="0"/>
        </w:rPr>
        <w:t xml:space="preserve">by </w:t>
      </w:r>
      <w:r w:rsidR="00F94E9D">
        <w:rPr>
          <w:i w:val="0"/>
          <w:iCs w:val="0"/>
        </w:rPr>
        <w:t>RFA</w:t>
      </w:r>
    </w:p>
    <w:p w14:paraId="15FB9A12" w14:textId="3CF74392" w:rsidR="002B0EBB" w:rsidRDefault="00F94E9D" w:rsidP="002B0EBB">
      <w:pPr>
        <w:pStyle w:val="af2"/>
      </w:pPr>
      <w:r>
        <w:rPr>
          <w:rFonts w:hint="eastAsia"/>
        </w:rPr>
        <w:t>T</w:t>
      </w:r>
      <w:r>
        <w:t>he architecture of the proposed RFA is illustrated in</w:t>
      </w:r>
      <w:r w:rsidR="00B77515">
        <w:rPr>
          <w:b/>
          <w:bCs/>
        </w:rPr>
        <w:t xml:space="preserve"> </w:t>
      </w:r>
      <w:r w:rsidR="00B77515" w:rsidRPr="00B77515">
        <w:rPr>
          <w:b/>
          <w:bCs/>
        </w:rPr>
        <w:fldChar w:fldCharType="begin"/>
      </w:r>
      <w:r w:rsidR="00B77515" w:rsidRPr="00B77515">
        <w:rPr>
          <w:b/>
          <w:bCs/>
        </w:rPr>
        <w:instrText xml:space="preserve"> REF _Ref48053861 \h  \* MERGEFORMAT </w:instrText>
      </w:r>
      <w:r w:rsidR="00B77515" w:rsidRPr="00B77515">
        <w:rPr>
          <w:b/>
          <w:bCs/>
        </w:rPr>
      </w:r>
      <w:r w:rsidR="00B77515" w:rsidRPr="00B77515">
        <w:rPr>
          <w:b/>
          <w:bCs/>
        </w:rPr>
        <w:fldChar w:fldCharType="separate"/>
      </w:r>
      <w:r w:rsidR="003E3D82" w:rsidRPr="003E3D82">
        <w:rPr>
          <w:b/>
          <w:bCs/>
        </w:rPr>
        <w:t xml:space="preserve">Figure </w:t>
      </w:r>
      <w:r w:rsidR="003E3D82" w:rsidRPr="003E3D82">
        <w:rPr>
          <w:b/>
          <w:bCs/>
          <w:noProof/>
        </w:rPr>
        <w:t>3</w:t>
      </w:r>
      <w:r w:rsidR="00B77515" w:rsidRPr="00B77515">
        <w:rPr>
          <w:b/>
          <w:bCs/>
        </w:rPr>
        <w:fldChar w:fldCharType="end"/>
      </w:r>
      <w:r>
        <w:t xml:space="preserve">, which is mainly consisted of </w:t>
      </w:r>
      <w:r w:rsidR="00492BEA">
        <w:t xml:space="preserve">3 components, namely, </w:t>
      </w:r>
      <w:r>
        <w:t>recurrent encoder block, sequential fusion layer</w:t>
      </w:r>
      <w:r w:rsidR="00AA112B">
        <w:t>,</w:t>
      </w:r>
      <w:r>
        <w:t xml:space="preserve"> and recurrent decoder block. In the offline training phase, after the operation of data pre-processing, the </w:t>
      </w:r>
      <w:r w:rsidR="00C94E1E">
        <w:t>multivariate</w:t>
      </w:r>
      <w:r>
        <w:t xml:space="preserve"> sequence</w:t>
      </w:r>
      <w:r w:rsidR="00C94E1E">
        <w:t>s</w:t>
      </w:r>
      <w:r>
        <w:t xml:space="preserve"> will be </w:t>
      </w:r>
      <w:r w:rsidR="00C94E1E">
        <w:t>utilized as the input</w:t>
      </w:r>
      <w:r w:rsidR="00492BEA">
        <w:t>s</w:t>
      </w:r>
      <w:r w:rsidR="00C94E1E">
        <w:t xml:space="preserve"> to fuse the status information and train the RFA, </w:t>
      </w:r>
      <w:r w:rsidR="00492BEA">
        <w:t xml:space="preserve">all 3 components </w:t>
      </w:r>
      <w:r w:rsidR="006363A8">
        <w:t xml:space="preserve">are involved in this phase. </w:t>
      </w:r>
      <w:r w:rsidR="002B0EBB">
        <w:t xml:space="preserve">In the online testing phase, after the same data pre-processing, the multivariate sequence will be fused and transformed into the feature embedding vector </w:t>
      </w:r>
      <w:r w:rsidR="009D1F5A" w:rsidRPr="009D1F5A">
        <w:rPr>
          <w:u w:val="thick" w:color="C00000"/>
        </w:rPr>
        <w:t>employing</w:t>
      </w:r>
      <w:r w:rsidR="002B0EBB">
        <w:t xml:space="preserve"> the trained RFA, only the recurrent encoder block and sequential fusion layer will be involved in this phase and the decoder block is abandoned.</w:t>
      </w:r>
      <w:r w:rsidR="002B0EBB">
        <w:rPr>
          <w:rFonts w:hint="eastAsia"/>
        </w:rPr>
        <w:t xml:space="preserve"> </w:t>
      </w:r>
      <w:r w:rsidR="002B0EBB">
        <w:t xml:space="preserve">The details of </w:t>
      </w:r>
      <w:r w:rsidR="00DF5E15" w:rsidRPr="00DF5E15">
        <w:rPr>
          <w:u w:val="thick" w:color="C00000"/>
        </w:rPr>
        <w:t>the</w:t>
      </w:r>
      <w:r w:rsidR="00DF5E15">
        <w:t xml:space="preserve"> </w:t>
      </w:r>
      <w:r w:rsidR="002B0EBB">
        <w:t>above-mentioned procedure are described as follows.</w:t>
      </w:r>
    </w:p>
    <w:p w14:paraId="70525910" w14:textId="3EC91E1A" w:rsidR="00B77515" w:rsidRDefault="00B77515" w:rsidP="00B77515">
      <w:pPr>
        <w:pStyle w:val="ae"/>
        <w:keepNext/>
        <w:ind w:firstLine="0"/>
        <w:jc w:val="center"/>
      </w:pPr>
    </w:p>
    <w:p w14:paraId="222FA151" w14:textId="0D9D9091" w:rsidR="001E00A3" w:rsidRPr="00B77515" w:rsidRDefault="00B77515" w:rsidP="00B77515">
      <w:pPr>
        <w:pStyle w:val="af3"/>
        <w:jc w:val="center"/>
        <w:rPr>
          <w:rFonts w:ascii="Times New Roman" w:hAnsi="Times New Roman"/>
          <w:lang w:eastAsia="zh-CN"/>
        </w:rPr>
      </w:pPr>
      <w:bookmarkStart w:id="15" w:name="_Ref48053861"/>
      <w:r w:rsidRPr="00B77515">
        <w:rPr>
          <w:rFonts w:ascii="Times New Roman" w:hAnsi="Times New Roman"/>
        </w:rPr>
        <w:t xml:space="preserve">Figure </w:t>
      </w:r>
      <w:r w:rsidRPr="00B77515">
        <w:rPr>
          <w:rFonts w:ascii="Times New Roman" w:hAnsi="Times New Roman"/>
        </w:rPr>
        <w:fldChar w:fldCharType="begin"/>
      </w:r>
      <w:r w:rsidRPr="00B77515">
        <w:rPr>
          <w:rFonts w:ascii="Times New Roman" w:hAnsi="Times New Roman"/>
        </w:rPr>
        <w:instrText xml:space="preserve"> SEQ Figure \* ARABIC </w:instrText>
      </w:r>
      <w:r w:rsidRPr="00B77515">
        <w:rPr>
          <w:rFonts w:ascii="Times New Roman" w:hAnsi="Times New Roman"/>
        </w:rPr>
        <w:fldChar w:fldCharType="separate"/>
      </w:r>
      <w:r w:rsidR="003E3D82">
        <w:rPr>
          <w:rFonts w:ascii="Times New Roman" w:hAnsi="Times New Roman"/>
          <w:noProof/>
        </w:rPr>
        <w:t>3</w:t>
      </w:r>
      <w:r w:rsidRPr="00B77515">
        <w:rPr>
          <w:rFonts w:ascii="Times New Roman" w:hAnsi="Times New Roman"/>
        </w:rPr>
        <w:fldChar w:fldCharType="end"/>
      </w:r>
      <w:bookmarkEnd w:id="15"/>
      <w:r w:rsidRPr="00B77515">
        <w:rPr>
          <w:rFonts w:ascii="Times New Roman" w:hAnsi="Times New Roman"/>
        </w:rPr>
        <w:t xml:space="preserve"> The architecture of the proposed </w:t>
      </w:r>
      <w:r w:rsidRPr="00B77515">
        <w:rPr>
          <w:rFonts w:ascii="Times New Roman" w:hAnsi="Times New Roman"/>
          <w:lang w:eastAsia="zh-CN"/>
        </w:rPr>
        <w:t>RFA</w:t>
      </w:r>
    </w:p>
    <w:p w14:paraId="184C667D" w14:textId="77777777" w:rsidR="003668DB" w:rsidRDefault="00B37C7B" w:rsidP="00467BFA">
      <w:pPr>
        <w:pStyle w:val="3"/>
        <w:numPr>
          <w:ilvl w:val="2"/>
          <w:numId w:val="21"/>
        </w:numPr>
      </w:pPr>
      <w:r>
        <w:t>Data pre-processing</w:t>
      </w:r>
    </w:p>
    <w:p w14:paraId="46047684" w14:textId="1473D92D" w:rsidR="00B366DB" w:rsidRDefault="00B366DB" w:rsidP="00B366DB">
      <w:pPr>
        <w:pStyle w:val="af2"/>
        <w:rPr>
          <w:b/>
          <w:bCs/>
        </w:rPr>
      </w:pPr>
      <w:r w:rsidRPr="00B366DB">
        <w:t>In order to ensure the effect of</w:t>
      </w:r>
      <w:r>
        <w:t xml:space="preserve"> </w:t>
      </w:r>
      <w:r w:rsidRPr="00B366DB">
        <w:t xml:space="preserve">information fusion under real data conditions, it is necessary to preprocess the </w:t>
      </w:r>
      <w:r>
        <w:t>raw</w:t>
      </w:r>
      <w:r w:rsidRPr="00B366DB">
        <w:t xml:space="preserve"> input data</w:t>
      </w:r>
      <w:r w:rsidR="007F6FBF">
        <w:t xml:space="preserve"> and obtain the input sequence suitable for the RFA. In this paper, we apply three typical data-preprocessing steps, namely, data split, data transform</w:t>
      </w:r>
      <w:r w:rsidR="00741E32">
        <w:t xml:space="preserve"> </w:t>
      </w:r>
      <w:r w:rsidR="00121C16">
        <w:t>and d</w:t>
      </w:r>
      <w:r w:rsidR="00121C16" w:rsidRPr="007F6FBF">
        <w:t>ata standardization</w:t>
      </w:r>
      <w:r w:rsidR="00121C16">
        <w:t xml:space="preserve">, </w:t>
      </w:r>
      <w:r w:rsidR="007F6FBF">
        <w:t>which is illustrated in</w:t>
      </w:r>
      <w:r w:rsidR="000F3C2D">
        <w:rPr>
          <w:b/>
          <w:bCs/>
        </w:rPr>
        <w:t xml:space="preserve"> </w:t>
      </w:r>
      <w:r w:rsidR="000F3C2D" w:rsidRPr="000F3C2D">
        <w:rPr>
          <w:b/>
          <w:bCs/>
        </w:rPr>
        <w:fldChar w:fldCharType="begin"/>
      </w:r>
      <w:r w:rsidR="000F3C2D" w:rsidRPr="000F3C2D">
        <w:rPr>
          <w:b/>
          <w:bCs/>
        </w:rPr>
        <w:instrText xml:space="preserve"> REF _Ref48054296 \h  \* MERGEFORMAT </w:instrText>
      </w:r>
      <w:r w:rsidR="000F3C2D" w:rsidRPr="000F3C2D">
        <w:rPr>
          <w:b/>
          <w:bCs/>
        </w:rPr>
      </w:r>
      <w:r w:rsidR="000F3C2D" w:rsidRPr="000F3C2D">
        <w:rPr>
          <w:b/>
          <w:bCs/>
        </w:rPr>
        <w:fldChar w:fldCharType="separate"/>
      </w:r>
      <w:r w:rsidR="003E3D82" w:rsidRPr="003E3D82">
        <w:rPr>
          <w:b/>
          <w:bCs/>
        </w:rPr>
        <w:t xml:space="preserve">Figure </w:t>
      </w:r>
      <w:r w:rsidR="003E3D82" w:rsidRPr="003E3D82">
        <w:rPr>
          <w:b/>
          <w:bCs/>
          <w:noProof/>
        </w:rPr>
        <w:t>4</w:t>
      </w:r>
      <w:r w:rsidR="000F3C2D" w:rsidRPr="000F3C2D">
        <w:rPr>
          <w:b/>
          <w:bCs/>
        </w:rPr>
        <w:fldChar w:fldCharType="end"/>
      </w:r>
      <w:r w:rsidR="00121C16" w:rsidRPr="00121C16">
        <w:rPr>
          <w:b/>
          <w:bCs/>
        </w:rPr>
        <w:t>.</w:t>
      </w:r>
    </w:p>
    <w:p w14:paraId="34438D21" w14:textId="4494909B" w:rsidR="00F33E5D" w:rsidRDefault="00F33E5D" w:rsidP="00F33E5D">
      <w:pPr>
        <w:pStyle w:val="af2"/>
        <w:keepNext/>
        <w:ind w:firstLine="0"/>
        <w:jc w:val="center"/>
      </w:pPr>
    </w:p>
    <w:p w14:paraId="1E8A0966" w14:textId="4A2C920E" w:rsidR="00F77A27" w:rsidRPr="00F33E5D" w:rsidRDefault="00F33E5D" w:rsidP="00F33E5D">
      <w:pPr>
        <w:pStyle w:val="af3"/>
        <w:jc w:val="center"/>
        <w:rPr>
          <w:rFonts w:ascii="Times New Roman" w:hAnsi="Times New Roman"/>
        </w:rPr>
      </w:pPr>
      <w:bookmarkStart w:id="16" w:name="_Ref48054296"/>
      <w:r w:rsidRPr="00F33E5D">
        <w:rPr>
          <w:rFonts w:ascii="Times New Roman" w:hAnsi="Times New Roman"/>
        </w:rPr>
        <w:t xml:space="preserve">Figure </w:t>
      </w:r>
      <w:r w:rsidRPr="00F33E5D">
        <w:rPr>
          <w:rFonts w:ascii="Times New Roman" w:hAnsi="Times New Roman"/>
        </w:rPr>
        <w:fldChar w:fldCharType="begin"/>
      </w:r>
      <w:r w:rsidRPr="00F33E5D">
        <w:rPr>
          <w:rFonts w:ascii="Times New Roman" w:hAnsi="Times New Roman"/>
        </w:rPr>
        <w:instrText xml:space="preserve"> SEQ Figure \* ARABIC </w:instrText>
      </w:r>
      <w:r w:rsidRPr="00F33E5D">
        <w:rPr>
          <w:rFonts w:ascii="Times New Roman" w:hAnsi="Times New Roman"/>
        </w:rPr>
        <w:fldChar w:fldCharType="separate"/>
      </w:r>
      <w:r w:rsidR="003E3D82">
        <w:rPr>
          <w:rFonts w:ascii="Times New Roman" w:hAnsi="Times New Roman"/>
          <w:noProof/>
        </w:rPr>
        <w:t>4</w:t>
      </w:r>
      <w:r w:rsidRPr="00F33E5D">
        <w:rPr>
          <w:rFonts w:ascii="Times New Roman" w:hAnsi="Times New Roman"/>
        </w:rPr>
        <w:fldChar w:fldCharType="end"/>
      </w:r>
      <w:bookmarkEnd w:id="16"/>
      <w:r w:rsidRPr="00F33E5D">
        <w:rPr>
          <w:rFonts w:ascii="Times New Roman" w:hAnsi="Times New Roman"/>
        </w:rPr>
        <w:t xml:space="preserve"> Data processing for RFA</w:t>
      </w:r>
    </w:p>
    <w:p w14:paraId="309762CD" w14:textId="26B57E14" w:rsidR="00DB75DC" w:rsidRDefault="00F94833" w:rsidP="00282608">
      <w:pPr>
        <w:pStyle w:val="af2"/>
      </w:pPr>
      <w:r>
        <w:rPr>
          <w:rFonts w:hint="eastAsia"/>
        </w:rPr>
        <w:t>F</w:t>
      </w:r>
      <w:r>
        <w:t>or each 3</w:t>
      </w:r>
      <w:r w:rsidRPr="00F94833">
        <w:rPr>
          <w:vertAlign w:val="superscript"/>
        </w:rPr>
        <w:t>rd</w:t>
      </w:r>
      <w:r>
        <w:t xml:space="preserve">-level EI </w:t>
      </w:r>
      <w:r w:rsidRPr="00F94833">
        <w:rPr>
          <w:position w:val="-12"/>
        </w:rPr>
        <w:object w:dxaOrig="240" w:dyaOrig="320" w14:anchorId="702AD7DD">
          <v:shape id="_x0000_i1132" type="#_x0000_t75" style="width:12.1pt;height:16.25pt" o:ole="">
            <v:imagedata r:id="rId208" o:title=""/>
          </v:shape>
          <o:OLEObject Type="Embed" ProgID="Equation.DSMT4" ShapeID="_x0000_i1132" DrawAspect="Content" ObjectID="_1676960683" r:id="rId209"/>
        </w:object>
      </w:r>
      <w:r>
        <w:t xml:space="preserve">, its real-time risk can be reflected by </w:t>
      </w:r>
      <w:r w:rsidR="00351C63">
        <w:t xml:space="preserve">the </w:t>
      </w:r>
      <w:r>
        <w:t xml:space="preserve">time series of its belonging </w:t>
      </w:r>
      <w:r w:rsidR="007E1840" w:rsidRPr="00ED2871">
        <w:rPr>
          <w:position w:val="-4"/>
          <w:u w:val="thick" w:color="00B0F0"/>
        </w:rPr>
        <w:object w:dxaOrig="260" w:dyaOrig="220" w14:anchorId="36A8203D">
          <v:shape id="_x0000_i1133" type="#_x0000_t75" style="width:12.1pt;height:11.15pt" o:ole="">
            <v:imagedata r:id="rId210" o:title=""/>
          </v:shape>
          <o:OLEObject Type="Embed" ProgID="Equation.DSMT4" ShapeID="_x0000_i1133" DrawAspect="Content" ObjectID="_1676960684" r:id="rId211"/>
        </w:object>
      </w:r>
      <w:r>
        <w:t xml:space="preserve"> CM sensitive parameters</w:t>
      </w:r>
      <w:r w:rsidR="00351C63">
        <w:t xml:space="preserve"> </w:t>
      </w:r>
      <w:r w:rsidR="007E1840" w:rsidRPr="00ED2871">
        <w:rPr>
          <w:position w:val="-12"/>
          <w:u w:val="thick" w:color="00B0F0"/>
        </w:rPr>
        <w:object w:dxaOrig="1240" w:dyaOrig="360" w14:anchorId="6AE98DD0">
          <v:shape id="_x0000_i1134" type="#_x0000_t75" style="width:60.85pt;height:18.1pt" o:ole="">
            <v:imagedata r:id="rId212" o:title=""/>
          </v:shape>
          <o:OLEObject Type="Embed" ProgID="Equation.DSMT4" ShapeID="_x0000_i1134" DrawAspect="Content" ObjectID="_1676960685" r:id="rId213"/>
        </w:object>
      </w:r>
      <w:r w:rsidR="00351C63">
        <w:t xml:space="preserve">, where each time series is a CM data record. </w:t>
      </w:r>
      <w:r w:rsidR="00242DC9" w:rsidRPr="00D97E1D">
        <w:rPr>
          <w:u w:val="thick" w:color="00B050"/>
        </w:rPr>
        <w:t xml:space="preserve">Before the relevant data preprocessing, we </w:t>
      </w:r>
      <w:r w:rsidR="00127D60" w:rsidRPr="00D97E1D">
        <w:rPr>
          <w:u w:val="thick" w:color="00B050"/>
        </w:rPr>
        <w:t>utilize the common quartile-based method</w:t>
      </w:r>
      <w:r w:rsidR="00127D60" w:rsidRPr="00D97E1D">
        <w:rPr>
          <w:u w:val="thick" w:color="00B050"/>
        </w:rPr>
        <w:fldChar w:fldCharType="begin"/>
      </w:r>
      <w:r w:rsidR="00127D60" w:rsidRPr="00D97E1D">
        <w:rPr>
          <w:u w:val="thick" w:color="00B050"/>
        </w:rPr>
        <w:instrText xml:space="preserve"> ADDIN EN.CITE &lt;EndNote&gt;&lt;Cite&gt;&lt;Author&gt;Walfish&lt;/Author&gt;&lt;Year&gt;2006&lt;/Year&gt;&lt;RecNum&gt;1806&lt;/RecNum&gt;&lt;DisplayText&gt;[35]&lt;/DisplayText&gt;&lt;record&gt;&lt;rec-number&gt;1806&lt;/rec-number&gt;&lt;foreign-keys&gt;&lt;key app="EN" db-id="s0dtva2tk2fr58eae50peptwrdf95ev2s0vt" timestamp="1608820776"&gt;1806&lt;/key&gt;&lt;/foreign-keys&gt;&lt;ref-type name="Journal Article"&gt;17&lt;/ref-type&gt;&lt;contributors&gt;&lt;authors&gt;&lt;author&gt;Walfish, Steven&lt;/author&gt;&lt;/authors&gt;&lt;/contributors&gt;&lt;titles&gt;&lt;title&gt;A review of statistical outlier methods&lt;/title&gt;&lt;secondary-title&gt;Pharmaceutical technology&lt;/secondary-title&gt;&lt;/titles&gt;&lt;periodical&gt;&lt;full-title&gt;Pharmaceutical technology&lt;/full-title&gt;&lt;/periodical&gt;&lt;pages&gt;82&lt;/pages&gt;&lt;volume&gt;30&lt;/volume&gt;&lt;number&gt;11&lt;/number&gt;&lt;dates&gt;&lt;year&gt;2006&lt;/year&gt;&lt;/dates&gt;&lt;isbn&gt;0147-8087&lt;/isbn&gt;&lt;urls&gt;&lt;/urls&gt;&lt;/record&gt;&lt;/Cite&gt;&lt;/EndNote&gt;</w:instrText>
      </w:r>
      <w:r w:rsidR="00127D60" w:rsidRPr="00D97E1D">
        <w:rPr>
          <w:u w:val="thick" w:color="00B050"/>
        </w:rPr>
        <w:fldChar w:fldCharType="separate"/>
      </w:r>
      <w:r w:rsidR="00127D60" w:rsidRPr="00D97E1D">
        <w:rPr>
          <w:noProof/>
          <w:u w:val="thick" w:color="00B050"/>
        </w:rPr>
        <w:t>[35]</w:t>
      </w:r>
      <w:r w:rsidR="00127D60" w:rsidRPr="00D97E1D">
        <w:rPr>
          <w:u w:val="thick" w:color="00B050"/>
        </w:rPr>
        <w:fldChar w:fldCharType="end"/>
      </w:r>
      <w:r w:rsidR="007842BC" w:rsidRPr="00D97E1D">
        <w:rPr>
          <w:u w:val="thick" w:color="00B050"/>
        </w:rPr>
        <w:t xml:space="preserve"> </w:t>
      </w:r>
      <w:r w:rsidR="00242DC9" w:rsidRPr="00D97E1D">
        <w:rPr>
          <w:u w:val="thick" w:color="00B050"/>
        </w:rPr>
        <w:t>to eliminate outliers</w:t>
      </w:r>
      <w:r w:rsidR="00D97E1D">
        <w:rPr>
          <w:u w:val="thick" w:color="00B050"/>
        </w:rPr>
        <w:t xml:space="preserve"> in these time series, </w:t>
      </w:r>
      <w:r w:rsidR="00242DC9" w:rsidRPr="00D97E1D">
        <w:rPr>
          <w:u w:val="thick" w:color="00B050"/>
        </w:rPr>
        <w:t xml:space="preserve">to avoid interference </w:t>
      </w:r>
      <w:r w:rsidR="00127D60" w:rsidRPr="00D97E1D">
        <w:rPr>
          <w:u w:val="thick" w:color="00B050"/>
        </w:rPr>
        <w:t>for</w:t>
      </w:r>
      <w:r w:rsidR="005F11AF" w:rsidRPr="00D97E1D">
        <w:rPr>
          <w:u w:val="thick" w:color="00B050"/>
        </w:rPr>
        <w:t xml:space="preserve"> the</w:t>
      </w:r>
      <w:r w:rsidR="00242DC9" w:rsidRPr="00D97E1D">
        <w:rPr>
          <w:u w:val="thick" w:color="00B050"/>
        </w:rPr>
        <w:t xml:space="preserve"> subsequent analysis</w:t>
      </w:r>
      <w:r w:rsidR="00282608">
        <w:rPr>
          <w:u w:val="thick" w:color="00B050"/>
        </w:rPr>
        <w:t xml:space="preserve">. </w:t>
      </w:r>
      <w:r w:rsidR="00351C63" w:rsidRPr="00351C63">
        <w:t xml:space="preserve">In </w:t>
      </w:r>
      <w:r w:rsidR="00351C63">
        <w:t>practices</w:t>
      </w:r>
      <w:r w:rsidR="00351C63" w:rsidRPr="00351C63">
        <w:t xml:space="preserve">, these time series are </w:t>
      </w:r>
      <w:r w:rsidR="00DE019F">
        <w:t>generally</w:t>
      </w:r>
      <w:r w:rsidR="00351C63" w:rsidRPr="00351C63">
        <w:t xml:space="preserve"> non-stationary, which means that </w:t>
      </w:r>
      <w:r w:rsidR="00360FD9">
        <w:t>each</w:t>
      </w:r>
      <w:r w:rsidR="00351C63" w:rsidRPr="00351C63">
        <w:t xml:space="preserve"> local time period of the time series exhibit</w:t>
      </w:r>
      <w:r w:rsidR="00FC72B6">
        <w:t>s</w:t>
      </w:r>
      <w:r w:rsidR="00351C63" w:rsidRPr="00351C63">
        <w:t xml:space="preserve"> different characteristics,</w:t>
      </w:r>
      <w:r w:rsidR="00FC72B6">
        <w:t xml:space="preserve"> namely, each local short time series has the different contribution for the risk indication.</w:t>
      </w:r>
      <w:r w:rsidR="00C0259A">
        <w:t xml:space="preserve"> </w:t>
      </w:r>
      <w:r w:rsidR="00C0259A" w:rsidRPr="00C0259A">
        <w:t>In order to capture th</w:t>
      </w:r>
      <w:r w:rsidR="00C0259A">
        <w:t>e</w:t>
      </w:r>
      <w:r w:rsidR="00C0259A" w:rsidRPr="00C0259A">
        <w:t xml:space="preserve"> </w:t>
      </w:r>
      <w:r w:rsidR="00C0259A">
        <w:t>temp</w:t>
      </w:r>
      <w:r w:rsidR="00B72C6A">
        <w:t>o</w:t>
      </w:r>
      <w:r w:rsidR="00C0259A">
        <w:t>ral</w:t>
      </w:r>
      <w:r w:rsidR="00C0259A" w:rsidRPr="00C0259A">
        <w:t xml:space="preserve"> information, firstly, each </w:t>
      </w:r>
      <w:r w:rsidR="00B72C6A">
        <w:t>entire</w:t>
      </w:r>
      <w:r w:rsidR="00C0259A" w:rsidRPr="00C0259A">
        <w:t xml:space="preserve"> time series is </w:t>
      </w:r>
      <w:r w:rsidR="00B72C6A">
        <w:t>split</w:t>
      </w:r>
      <w:r w:rsidR="00C0259A" w:rsidRPr="00C0259A">
        <w:t xml:space="preserve"> into </w:t>
      </w:r>
      <w:r w:rsidR="00743B07" w:rsidRPr="00743B07">
        <w:rPr>
          <w:position w:val="-4"/>
          <w:u w:val="thick" w:color="00B0F0"/>
        </w:rPr>
        <w:object w:dxaOrig="200" w:dyaOrig="220" w14:anchorId="1CF2539C">
          <v:shape id="_x0000_i1135" type="#_x0000_t75" style="width:11.6pt;height:12.1pt" o:ole="">
            <v:imagedata r:id="rId214" o:title=""/>
          </v:shape>
          <o:OLEObject Type="Embed" ProgID="Equation.DSMT4" ShapeID="_x0000_i1135" DrawAspect="Content" ObjectID="_1676960686" r:id="rId215"/>
        </w:object>
      </w:r>
      <w:r w:rsidR="00C0259A" w:rsidRPr="00C0259A">
        <w:t xml:space="preserve"> short </w:t>
      </w:r>
      <w:r w:rsidR="0090316D">
        <w:t>serie</w:t>
      </w:r>
      <w:r w:rsidR="00C0259A" w:rsidRPr="00C0259A">
        <w:t xml:space="preserve">s using </w:t>
      </w:r>
      <w:r w:rsidR="0090316D">
        <w:t xml:space="preserve">a </w:t>
      </w:r>
      <w:r w:rsidR="00C0259A" w:rsidRPr="00C0259A">
        <w:t>sliding window.</w:t>
      </w:r>
      <w:r w:rsidR="0090316D">
        <w:t xml:space="preserve"> Therefore, </w:t>
      </w:r>
      <w:r w:rsidR="00C43A3A" w:rsidRPr="00ED2871">
        <w:rPr>
          <w:position w:val="-4"/>
          <w:u w:val="thick" w:color="00B0F0"/>
        </w:rPr>
        <w:object w:dxaOrig="260" w:dyaOrig="220" w14:anchorId="61CF658B">
          <v:shape id="_x0000_i1136" type="#_x0000_t75" style="width:12.1pt;height:11.15pt" o:ole="">
            <v:imagedata r:id="rId216" o:title=""/>
          </v:shape>
          <o:OLEObject Type="Embed" ProgID="Equation.DSMT4" ShapeID="_x0000_i1136" DrawAspect="Content" ObjectID="_1676960687" r:id="rId217"/>
        </w:object>
      </w:r>
      <w:r w:rsidR="0090316D">
        <w:t xml:space="preserve"> raw time series </w:t>
      </w:r>
      <w:r w:rsidR="00DC1100">
        <w:t xml:space="preserve">of EI </w:t>
      </w:r>
      <w:r w:rsidR="00DC1100" w:rsidRPr="00F94833">
        <w:rPr>
          <w:position w:val="-12"/>
        </w:rPr>
        <w:object w:dxaOrig="240" w:dyaOrig="320" w14:anchorId="6C7768C6">
          <v:shape id="_x0000_i1137" type="#_x0000_t75" style="width:12.1pt;height:16.25pt" o:ole="">
            <v:imagedata r:id="rId208" o:title=""/>
          </v:shape>
          <o:OLEObject Type="Embed" ProgID="Equation.DSMT4" ShapeID="_x0000_i1137" DrawAspect="Content" ObjectID="_1676960688" r:id="rId218"/>
        </w:object>
      </w:r>
      <w:r w:rsidR="00DC1100">
        <w:t xml:space="preserve"> are</w:t>
      </w:r>
      <w:r w:rsidR="0090316D">
        <w:t xml:space="preserve"> split into an input tensor </w:t>
      </w:r>
      <w:r w:rsidR="00DC1100" w:rsidRPr="00DC1100">
        <w:rPr>
          <w:position w:val="-12"/>
        </w:rPr>
        <w:object w:dxaOrig="240" w:dyaOrig="320" w14:anchorId="3BFB679F">
          <v:shape id="_x0000_i1138" type="#_x0000_t75" style="width:12.1pt;height:16.25pt" o:ole="">
            <v:imagedata r:id="rId219" o:title=""/>
          </v:shape>
          <o:OLEObject Type="Embed" ProgID="Equation.DSMT4" ShapeID="_x0000_i1138" DrawAspect="Content" ObjectID="_1676960689" r:id="rId220"/>
        </w:object>
      </w:r>
      <w:r w:rsidR="0090316D">
        <w:t xml:space="preserve">of size </w:t>
      </w:r>
      <w:r w:rsidR="00C43A3A" w:rsidRPr="00ED2871">
        <w:rPr>
          <w:position w:val="-4"/>
          <w:u w:val="thick" w:color="00B0F0"/>
        </w:rPr>
        <w:object w:dxaOrig="820" w:dyaOrig="240" w14:anchorId="36C3039F">
          <v:shape id="_x0000_i1139" type="#_x0000_t75" style="width:41.35pt;height:12.1pt" o:ole="">
            <v:imagedata r:id="rId221" o:title=""/>
          </v:shape>
          <o:OLEObject Type="Embed" ProgID="Equation.DSMT4" ShapeID="_x0000_i1139" DrawAspect="Content" ObjectID="_1676960690" r:id="rId222"/>
        </w:object>
      </w:r>
      <w:r w:rsidR="00DC1100">
        <w:t xml:space="preserve">, which can be viewed as </w:t>
      </w:r>
      <w:r w:rsidR="003170E5" w:rsidRPr="003170E5">
        <w:rPr>
          <w:position w:val="-4"/>
        </w:rPr>
        <w:object w:dxaOrig="200" w:dyaOrig="220" w14:anchorId="726EC1D3">
          <v:shape id="_x0000_i1140" type="#_x0000_t75" style="width:9.75pt;height:11.15pt" o:ole="">
            <v:imagedata r:id="rId223" o:title=""/>
          </v:shape>
          <o:OLEObject Type="Embed" ProgID="Equation.DSMT4" ShapeID="_x0000_i1140" DrawAspect="Content" ObjectID="_1676960691" r:id="rId224"/>
        </w:object>
      </w:r>
      <w:r w:rsidR="00DC1100">
        <w:t xml:space="preserve"> matrices </w:t>
      </w:r>
      <w:r w:rsidR="00DB75DC">
        <w:t xml:space="preserve">and each matrix contains </w:t>
      </w:r>
      <w:r w:rsidR="00C43A3A" w:rsidRPr="00ED2871">
        <w:rPr>
          <w:position w:val="-4"/>
          <w:u w:val="thick" w:color="00B0F0"/>
        </w:rPr>
        <w:object w:dxaOrig="260" w:dyaOrig="220" w14:anchorId="1E0EBE68">
          <v:shape id="_x0000_i1141" type="#_x0000_t75" style="width:12.1pt;height:11.15pt" o:ole="">
            <v:imagedata r:id="rId225" o:title=""/>
          </v:shape>
          <o:OLEObject Type="Embed" ProgID="Equation.DSMT4" ShapeID="_x0000_i1141" DrawAspect="Content" ObjectID="_1676960692" r:id="rId226"/>
        </w:object>
      </w:r>
      <w:r w:rsidR="00DB75DC">
        <w:t xml:space="preserve"> short time series of </w:t>
      </w:r>
      <w:r w:rsidR="003170E5" w:rsidRPr="003170E5">
        <w:rPr>
          <w:position w:val="-4"/>
        </w:rPr>
        <w:object w:dxaOrig="240" w:dyaOrig="220" w14:anchorId="36AB4DE9">
          <v:shape id="_x0000_i1142" type="#_x0000_t75" style="width:12.1pt;height:11.15pt" o:ole="">
            <v:imagedata r:id="rId227" o:title=""/>
          </v:shape>
          <o:OLEObject Type="Embed" ProgID="Equation.DSMT4" ShapeID="_x0000_i1142" DrawAspect="Content" ObjectID="_1676960693" r:id="rId228"/>
        </w:object>
      </w:r>
      <w:r w:rsidR="00DB75DC">
        <w:t xml:space="preserve"> </w:t>
      </w:r>
      <w:r w:rsidR="00DB75DC">
        <w:rPr>
          <w:rFonts w:hint="eastAsia"/>
        </w:rPr>
        <w:t>po</w:t>
      </w:r>
      <w:r w:rsidR="00DB75DC">
        <w:t>ints.</w:t>
      </w:r>
    </w:p>
    <w:p w14:paraId="3AB616A8" w14:textId="20D6F7EE" w:rsidR="00C65F46" w:rsidRDefault="00795012" w:rsidP="00C65F46">
      <w:pPr>
        <w:pStyle w:val="af2"/>
      </w:pPr>
      <w:r>
        <w:rPr>
          <w:rFonts w:hint="eastAsia"/>
        </w:rPr>
        <w:t>I</w:t>
      </w:r>
      <w:r>
        <w:t>n order to further highlight the data characteristics, 6 common time domain functions</w:t>
      </w:r>
      <w:r w:rsidR="00C65F46">
        <w:t>, namely, mean, s</w:t>
      </w:r>
      <w:r w:rsidR="00C65F46" w:rsidRPr="00C65F46">
        <w:t xml:space="preserve">tandard </w:t>
      </w:r>
      <w:r w:rsidR="00C65F46">
        <w:t>d</w:t>
      </w:r>
      <w:r w:rsidR="00C65F46" w:rsidRPr="00C65F46">
        <w:t>eviation</w:t>
      </w:r>
      <w:r w:rsidR="00C65F46">
        <w:t xml:space="preserve">, root mean square, peak coefficient, margin coefficient and skewness coefficient, are applied to implement the data transform. Specifically, given a matrix of size </w:t>
      </w:r>
      <w:r w:rsidR="00EE554F" w:rsidRPr="00ED2871">
        <w:rPr>
          <w:position w:val="-4"/>
          <w:u w:val="thick" w:color="00B0F0"/>
        </w:rPr>
        <w:object w:dxaOrig="560" w:dyaOrig="240" w14:anchorId="64D8AAF9">
          <v:shape id="_x0000_i1143" type="#_x0000_t75" style="width:27.4pt;height:12.1pt" o:ole="">
            <v:imagedata r:id="rId229" o:title=""/>
          </v:shape>
          <o:OLEObject Type="Embed" ProgID="Equation.DSMT4" ShapeID="_x0000_i1143" DrawAspect="Content" ObjectID="_1676960694" r:id="rId230"/>
        </w:object>
      </w:r>
      <w:r w:rsidR="00C65F46">
        <w:t xml:space="preserve">, it will be transformed into a vector of size </w:t>
      </w:r>
      <w:r w:rsidR="00C8655D" w:rsidRPr="00ED2871">
        <w:rPr>
          <w:position w:val="-6"/>
          <w:u w:val="thick" w:color="00B0F0"/>
        </w:rPr>
        <w:object w:dxaOrig="560" w:dyaOrig="260" w14:anchorId="67240FA9">
          <v:shape id="_x0000_i1144" type="#_x0000_t75" style="width:27.4pt;height:13.45pt" o:ole="">
            <v:imagedata r:id="rId231" o:title=""/>
          </v:shape>
          <o:OLEObject Type="Embed" ProgID="Equation.DSMT4" ShapeID="_x0000_i1144" DrawAspect="Content" ObjectID="_1676960695" r:id="rId232"/>
        </w:object>
      </w:r>
      <w:r w:rsidR="00C65F46">
        <w:t xml:space="preserve">. Repeating the operations for all the </w:t>
      </w:r>
      <w:r w:rsidR="003170E5" w:rsidRPr="003170E5">
        <w:rPr>
          <w:position w:val="-4"/>
        </w:rPr>
        <w:object w:dxaOrig="200" w:dyaOrig="220" w14:anchorId="6D79B43D">
          <v:shape id="_x0000_i1145" type="#_x0000_t75" style="width:9.75pt;height:11.15pt" o:ole="">
            <v:imagedata r:id="rId233" o:title=""/>
          </v:shape>
          <o:OLEObject Type="Embed" ProgID="Equation.DSMT4" ShapeID="_x0000_i1145" DrawAspect="Content" ObjectID="_1676960696" r:id="rId234"/>
        </w:object>
      </w:r>
      <w:r w:rsidR="00C65F46">
        <w:t xml:space="preserve"> matrices, we can obtain </w:t>
      </w:r>
      <w:r w:rsidR="00B40C9B">
        <w:t>the transformed</w:t>
      </w:r>
      <w:r w:rsidR="00C65F46">
        <w:t xml:space="preserve"> input </w:t>
      </w:r>
      <w:r w:rsidR="00724AA7">
        <w:t>matrix</w:t>
      </w:r>
      <w:r w:rsidR="00B40C9B">
        <w:t xml:space="preserve"> </w:t>
      </w:r>
      <w:r w:rsidR="00B40C9B" w:rsidRPr="00B40C9B">
        <w:rPr>
          <w:position w:val="-12"/>
        </w:rPr>
        <w:object w:dxaOrig="240" w:dyaOrig="320" w14:anchorId="71046CF0">
          <v:shape id="_x0000_i1146" type="#_x0000_t75" style="width:12.1pt;height:16.25pt" o:ole="">
            <v:imagedata r:id="rId235" o:title=""/>
          </v:shape>
          <o:OLEObject Type="Embed" ProgID="Equation.DSMT4" ShapeID="_x0000_i1146" DrawAspect="Content" ObjectID="_1676960697" r:id="rId236"/>
        </w:object>
      </w:r>
      <w:r w:rsidR="00C65F46">
        <w:t>:</w:t>
      </w:r>
    </w:p>
    <w:tbl>
      <w:tblPr>
        <w:tblW w:w="5000" w:type="pct"/>
        <w:jc w:val="center"/>
        <w:tblCellMar>
          <w:left w:w="0" w:type="dxa"/>
          <w:right w:w="0" w:type="dxa"/>
        </w:tblCellMar>
        <w:tblLook w:val="0000" w:firstRow="0" w:lastRow="0" w:firstColumn="0" w:lastColumn="0" w:noHBand="0" w:noVBand="0"/>
      </w:tblPr>
      <w:tblGrid>
        <w:gridCol w:w="9584"/>
        <w:gridCol w:w="496"/>
      </w:tblGrid>
      <w:tr w:rsidR="00C65F46" w14:paraId="5B240E90" w14:textId="77777777" w:rsidTr="00841DE4">
        <w:trPr>
          <w:jc w:val="center"/>
        </w:trPr>
        <w:tc>
          <w:tcPr>
            <w:tcW w:w="4754" w:type="pct"/>
            <w:vAlign w:val="center"/>
          </w:tcPr>
          <w:p w14:paraId="7690101B" w14:textId="2A73F2B0" w:rsidR="00C65F46" w:rsidRDefault="00E14BA2" w:rsidP="00841DE4">
            <w:pPr>
              <w:pStyle w:val="ac"/>
            </w:pPr>
            <w:r w:rsidRPr="00ED2871">
              <w:rPr>
                <w:position w:val="-34"/>
                <w:u w:val="thick" w:color="00B0F0"/>
              </w:rPr>
              <w:object w:dxaOrig="7020" w:dyaOrig="780" w14:anchorId="51D418DD">
                <v:shape id="_x0000_i1147" type="#_x0000_t75" style="width:351.15pt;height:39.95pt" o:ole="">
                  <v:imagedata r:id="rId237" o:title=""/>
                </v:shape>
                <o:OLEObject Type="Embed" ProgID="Equation.DSMT4" ShapeID="_x0000_i1147" DrawAspect="Content" ObjectID="_1676960698" r:id="rId238"/>
              </w:object>
            </w:r>
            <w:r w:rsidR="00C65F46">
              <w:t>,</w:t>
            </w:r>
          </w:p>
        </w:tc>
        <w:tc>
          <w:tcPr>
            <w:tcW w:w="246" w:type="pct"/>
            <w:vAlign w:val="center"/>
          </w:tcPr>
          <w:p w14:paraId="0FC6DD4A" w14:textId="77777777" w:rsidR="00C65F46" w:rsidRDefault="00C65F46" w:rsidP="00841DE4">
            <w:pPr>
              <w:pStyle w:val="ac"/>
            </w:pPr>
            <w:r>
              <w:t>(</w:t>
            </w:r>
            <w:r w:rsidR="003170E5">
              <w:t>6</w:t>
            </w:r>
            <w:r>
              <w:t>)</w:t>
            </w:r>
          </w:p>
        </w:tc>
      </w:tr>
      <w:tr w:rsidR="003170E5" w14:paraId="3EC16F6C" w14:textId="77777777" w:rsidTr="00841DE4">
        <w:trPr>
          <w:jc w:val="center"/>
        </w:trPr>
        <w:tc>
          <w:tcPr>
            <w:tcW w:w="4754" w:type="pct"/>
            <w:vAlign w:val="center"/>
          </w:tcPr>
          <w:p w14:paraId="114F8A60" w14:textId="77777777" w:rsidR="003170E5" w:rsidRDefault="00B40C9B" w:rsidP="003170E5">
            <w:pPr>
              <w:pStyle w:val="ac"/>
            </w:pPr>
            <w:r w:rsidRPr="00B40C9B">
              <w:rPr>
                <w:position w:val="-14"/>
              </w:rPr>
              <w:object w:dxaOrig="1840" w:dyaOrig="420" w14:anchorId="50CAC2DB">
                <v:shape id="_x0000_i1148" type="#_x0000_t75" style="width:91.95pt;height:19.95pt" o:ole="">
                  <v:imagedata r:id="rId239" o:title=""/>
                </v:shape>
                <o:OLEObject Type="Embed" ProgID="Equation.DSMT4" ShapeID="_x0000_i1148" DrawAspect="Content" ObjectID="_1676960699" r:id="rId240"/>
              </w:object>
            </w:r>
            <w:r w:rsidR="004A275E">
              <w:t>,</w:t>
            </w:r>
          </w:p>
        </w:tc>
        <w:tc>
          <w:tcPr>
            <w:tcW w:w="246" w:type="pct"/>
            <w:vAlign w:val="center"/>
          </w:tcPr>
          <w:p w14:paraId="337C331B" w14:textId="77777777" w:rsidR="003170E5" w:rsidRDefault="003170E5" w:rsidP="003170E5">
            <w:pPr>
              <w:pStyle w:val="ac"/>
            </w:pPr>
            <w:r>
              <w:t>(7)</w:t>
            </w:r>
          </w:p>
        </w:tc>
      </w:tr>
    </w:tbl>
    <w:p w14:paraId="1DDC4932" w14:textId="1345315C" w:rsidR="004A275E" w:rsidRDefault="00ED2871" w:rsidP="00C65F46">
      <w:pPr>
        <w:pStyle w:val="af2"/>
        <w:ind w:firstLine="0"/>
      </w:pPr>
      <w:r>
        <w:t>w</w:t>
      </w:r>
      <w:r w:rsidR="004A275E">
        <w:t>here</w:t>
      </w:r>
      <w:r w:rsidRPr="00ED2871">
        <w:t xml:space="preserve"> </w:t>
      </w:r>
      <w:r w:rsidR="00DE35D2" w:rsidRPr="00ED2871">
        <w:rPr>
          <w:position w:val="-12"/>
          <w:u w:val="thick" w:color="00B0F0"/>
        </w:rPr>
        <w:object w:dxaOrig="2740" w:dyaOrig="360" w14:anchorId="0DA22CF8">
          <v:shape id="_x0000_i1149" type="#_x0000_t75" style="width:136.55pt;height:18.1pt" o:ole="">
            <v:imagedata r:id="rId241" o:title=""/>
          </v:shape>
          <o:OLEObject Type="Embed" ProgID="Equation.DSMT4" ShapeID="_x0000_i1149" DrawAspect="Content" ObjectID="_1676960700" r:id="rId242"/>
        </w:object>
      </w:r>
      <w:r w:rsidR="004A275E">
        <w:t xml:space="preserve"> are respectively 6 time domain values of </w:t>
      </w:r>
      <w:r w:rsidR="00954310" w:rsidRPr="00ED2871">
        <w:rPr>
          <w:position w:val="-6"/>
          <w:u w:val="thick" w:color="00B0F0"/>
        </w:rPr>
        <w:object w:dxaOrig="180" w:dyaOrig="260" w14:anchorId="00B7289B">
          <v:shape id="_x0000_i1150" type="#_x0000_t75" style="width:9.3pt;height:13.45pt" o:ole="">
            <v:imagedata r:id="rId243" o:title=""/>
          </v:shape>
          <o:OLEObject Type="Embed" ProgID="Equation.DSMT4" ShapeID="_x0000_i1150" DrawAspect="Content" ObjectID="_1676960701" r:id="rId244"/>
        </w:object>
      </w:r>
      <w:r w:rsidR="004A275E">
        <w:t>-</w:t>
      </w:r>
      <w:proofErr w:type="spellStart"/>
      <w:r w:rsidR="004A275E">
        <w:t>th</w:t>
      </w:r>
      <w:proofErr w:type="spellEnd"/>
      <w:r w:rsidR="004A275E">
        <w:t xml:space="preserve"> short time series, </w:t>
      </w:r>
      <w:r w:rsidR="004A275E" w:rsidRPr="00B40C9B">
        <w:rPr>
          <w:position w:val="-12"/>
        </w:rPr>
        <w:object w:dxaOrig="240" w:dyaOrig="320" w14:anchorId="26A1FEEB">
          <v:shape id="_x0000_i1151" type="#_x0000_t75" style="width:12.1pt;height:16.25pt" o:ole="">
            <v:imagedata r:id="rId235" o:title=""/>
          </v:shape>
          <o:OLEObject Type="Embed" ProgID="Equation.DSMT4" ShapeID="_x0000_i1151" DrawAspect="Content" ObjectID="_1676960702" r:id="rId245"/>
        </w:object>
      </w:r>
      <w:r w:rsidR="004A275E">
        <w:t xml:space="preserve"> is the transformed input </w:t>
      </w:r>
      <w:r w:rsidR="00724AA7">
        <w:t>matrix</w:t>
      </w:r>
      <w:r w:rsidR="004A275E">
        <w:t xml:space="preserve"> of size </w:t>
      </w:r>
      <w:r w:rsidR="003134E9" w:rsidRPr="00ED2871">
        <w:rPr>
          <w:position w:val="-6"/>
          <w:u w:val="thick" w:color="00B0F0"/>
        </w:rPr>
        <w:object w:dxaOrig="620" w:dyaOrig="260" w14:anchorId="2FBD4B13">
          <v:shape id="_x0000_i1152" type="#_x0000_t75" style="width:30.2pt;height:13.45pt" o:ole="">
            <v:imagedata r:id="rId246" o:title=""/>
          </v:shape>
          <o:OLEObject Type="Embed" ProgID="Equation.DSMT4" ShapeID="_x0000_i1152" DrawAspect="Content" ObjectID="_1676960703" r:id="rId247"/>
        </w:object>
      </w:r>
      <w:r w:rsidR="004A275E">
        <w:t>.</w:t>
      </w:r>
    </w:p>
    <w:p w14:paraId="26F0B72B" w14:textId="213BE476" w:rsidR="004A275E" w:rsidRDefault="004A275E" w:rsidP="004A275E">
      <w:pPr>
        <w:pStyle w:val="af2"/>
      </w:pPr>
      <w:r>
        <w:t>Finally, i</w:t>
      </w:r>
      <w:r w:rsidRPr="004A275E">
        <w:t xml:space="preserve">n order to </w:t>
      </w:r>
      <w:r>
        <w:t>achieve</w:t>
      </w:r>
      <w:r w:rsidRPr="004A275E">
        <w:t xml:space="preserve"> the more stable training process </w:t>
      </w:r>
      <w:r>
        <w:t xml:space="preserve">for </w:t>
      </w:r>
      <w:r w:rsidRPr="004A275E">
        <w:t>RFA, we use the classic</w:t>
      </w:r>
      <w:r>
        <w:t>al</w:t>
      </w:r>
      <w:r w:rsidRPr="004A275E">
        <w:t xml:space="preserve"> z-score method</w:t>
      </w:r>
      <w:r w:rsidR="008B7EDB">
        <w:t xml:space="preserve"> </w:t>
      </w:r>
      <w:r w:rsidR="008B7EDB">
        <w:fldChar w:fldCharType="begin"/>
      </w:r>
      <w:r w:rsidR="00127D60">
        <w:instrText xml:space="preserve"> ADDIN EN.CITE &lt;EndNote&gt;&lt;Cite&gt;&lt;Author&gt;Cheadle&lt;/Author&gt;&lt;Year&gt;2003&lt;/Year&gt;&lt;RecNum&gt;1717&lt;/RecNum&gt;&lt;DisplayText&gt;[36]&lt;/DisplayText&gt;&lt;record&gt;&lt;rec-number&gt;1717&lt;/rec-number&gt;&lt;foreign-keys&gt;&lt;key app="EN" db-id="s0dtva2tk2fr58eae50peptwrdf95ev2s0vt" timestamp="1595477816"&gt;1717&lt;/key&gt;&lt;/foreign-keys&gt;&lt;ref-type name="Journal Article"&gt;17&lt;/ref-type&gt;&lt;contributors&gt;&lt;authors&gt;&lt;author&gt;Cheadle, Chris&lt;/author&gt;&lt;author&gt;Vawter, Marquis P&lt;/author&gt;&lt;author&gt;Freed, William J&lt;/author&gt;&lt;author&gt;Becker, Kevin G&lt;/author&gt;&lt;/authors&gt;&lt;/contributors&gt;&lt;titles&gt;&lt;title&gt;Analysis of microarray data using Z score transformation&lt;/title&gt;&lt;secondary-title&gt;The Journal of molecular diagnostics&lt;/secondary-title&gt;&lt;/titles&gt;&lt;periodical&gt;&lt;full-title&gt;The Journal of molecular diagnostics&lt;/full-title&gt;&lt;/periodical&gt;&lt;pages&gt;73-81&lt;/pages&gt;&lt;volume&gt;5&lt;/volume&gt;&lt;number&gt;2&lt;/number&gt;&lt;dates&gt;&lt;year&gt;2003&lt;/year&gt;&lt;/dates&gt;&lt;isbn&gt;1525-1578&lt;/isbn&gt;&lt;urls&gt;&lt;/urls&gt;&lt;/record&gt;&lt;/Cite&gt;&lt;/EndNote&gt;</w:instrText>
      </w:r>
      <w:r w:rsidR="008B7EDB">
        <w:fldChar w:fldCharType="separate"/>
      </w:r>
      <w:r w:rsidR="00127D60">
        <w:rPr>
          <w:noProof/>
        </w:rPr>
        <w:t>[36]</w:t>
      </w:r>
      <w:r w:rsidR="008B7EDB">
        <w:fldChar w:fldCharType="end"/>
      </w:r>
      <w:r w:rsidRPr="004A275E">
        <w:t xml:space="preserve"> to </w:t>
      </w:r>
      <w:r>
        <w:t xml:space="preserve">implement data </w:t>
      </w:r>
      <w:r w:rsidRPr="004A275E">
        <w:t>standardiz</w:t>
      </w:r>
      <w:r>
        <w:t>ation</w:t>
      </w:r>
      <w:r w:rsidRPr="004A275E">
        <w:t xml:space="preserve"> for </w:t>
      </w:r>
      <w:r>
        <w:t>the</w:t>
      </w:r>
      <w:r w:rsidRPr="004A275E">
        <w:t xml:space="preserve"> input</w:t>
      </w:r>
      <w:r w:rsidR="00D44C8E">
        <w:t xml:space="preserve"> matrix</w:t>
      </w:r>
      <w:r>
        <w:t xml:space="preserve"> </w:t>
      </w:r>
      <w:r w:rsidRPr="00B40C9B">
        <w:rPr>
          <w:position w:val="-12"/>
        </w:rPr>
        <w:object w:dxaOrig="240" w:dyaOrig="320" w14:anchorId="0BF5D93E">
          <v:shape id="_x0000_i1153" type="#_x0000_t75" style="width:12.1pt;height:16.25pt" o:ole="">
            <v:imagedata r:id="rId235" o:title=""/>
          </v:shape>
          <o:OLEObject Type="Embed" ProgID="Equation.DSMT4" ShapeID="_x0000_i1153" DrawAspect="Content" ObjectID="_1676960704" r:id="rId248"/>
        </w:object>
      </w:r>
      <w:r>
        <w:t xml:space="preserve">. </w:t>
      </w:r>
    </w:p>
    <w:p w14:paraId="7BAFA257" w14:textId="77777777" w:rsidR="008D5F8B" w:rsidRDefault="008D5F8B" w:rsidP="00467BFA">
      <w:pPr>
        <w:pStyle w:val="3"/>
      </w:pPr>
      <w:r>
        <w:t xml:space="preserve">Offline </w:t>
      </w:r>
      <w:r w:rsidR="006D0B7F">
        <w:t>training for RFA</w:t>
      </w:r>
    </w:p>
    <w:p w14:paraId="1BF3ECE0" w14:textId="77777777" w:rsidR="006D0B7F" w:rsidRDefault="004F500B" w:rsidP="004F500B">
      <w:pPr>
        <w:pStyle w:val="af2"/>
      </w:pPr>
      <w:r w:rsidRPr="004F500B">
        <w:t>In the training phase, given the input</w:t>
      </w:r>
      <w:r w:rsidR="00D44C8E">
        <w:t xml:space="preserve"> matrice</w:t>
      </w:r>
      <w:r w:rsidR="003879B8">
        <w:t>s</w:t>
      </w:r>
      <w:r w:rsidRPr="004F500B">
        <w:t xml:space="preserve"> preprocess</w:t>
      </w:r>
      <w:r w:rsidR="0087032A">
        <w:rPr>
          <w:rFonts w:hint="eastAsia"/>
        </w:rPr>
        <w:t>ed</w:t>
      </w:r>
      <w:r w:rsidR="0087032A">
        <w:t xml:space="preserve"> from</w:t>
      </w:r>
      <w:r w:rsidRPr="004F500B">
        <w:t xml:space="preserve"> </w:t>
      </w:r>
      <w:r w:rsidR="0087032A">
        <w:t>the</w:t>
      </w:r>
      <w:r w:rsidRPr="004F500B">
        <w:t xml:space="preserve"> historical normal CM data, our purpose is to teach RFA how to achieve information fusion from the </w:t>
      </w:r>
      <w:r w:rsidR="00A77116">
        <w:t xml:space="preserve">aspects of </w:t>
      </w:r>
      <w:r w:rsidRPr="004F500B">
        <w:t>time dimension and varia</w:t>
      </w:r>
      <w:r w:rsidR="00DC441D">
        <w:t>te</w:t>
      </w:r>
      <w:r w:rsidRPr="004F500B">
        <w:t xml:space="preserve"> dimension, </w:t>
      </w:r>
      <w:r w:rsidR="00750074">
        <w:t>where</w:t>
      </w:r>
      <w:r w:rsidRPr="004F500B">
        <w:t xml:space="preserve"> the </w:t>
      </w:r>
      <w:r w:rsidR="0096043D">
        <w:t>fused</w:t>
      </w:r>
      <w:r w:rsidRPr="004F500B">
        <w:t xml:space="preserve"> feature embedding</w:t>
      </w:r>
      <w:r w:rsidR="00FF635F">
        <w:t>s</w:t>
      </w:r>
      <w:r w:rsidRPr="004F500B">
        <w:t xml:space="preserve"> can repre</w:t>
      </w:r>
      <w:r w:rsidRPr="004F500B">
        <w:rPr>
          <w:rFonts w:hint="eastAsia"/>
        </w:rPr>
        <w:t xml:space="preserve">sent the </w:t>
      </w:r>
      <w:r w:rsidR="00E52D31">
        <w:t>intrinsic characteristics</w:t>
      </w:r>
      <w:r w:rsidRPr="004F500B">
        <w:rPr>
          <w:rFonts w:hint="eastAsia"/>
        </w:rPr>
        <w:t xml:space="preserve"> of these normal input </w:t>
      </w:r>
      <w:r w:rsidR="00D44C8E">
        <w:t>matrices</w:t>
      </w:r>
      <w:r w:rsidRPr="004F500B">
        <w:rPr>
          <w:rFonts w:hint="eastAsia"/>
        </w:rPr>
        <w:t xml:space="preserve">. </w:t>
      </w:r>
      <w:r w:rsidR="00120821">
        <w:t>Aiming at</w:t>
      </w:r>
      <w:r w:rsidRPr="004F500B">
        <w:rPr>
          <w:rFonts w:hint="eastAsia"/>
        </w:rPr>
        <w:t xml:space="preserve"> this </w:t>
      </w:r>
      <w:r w:rsidR="00120821">
        <w:t>target</w:t>
      </w:r>
      <w:r w:rsidRPr="004F500B">
        <w:rPr>
          <w:rFonts w:hint="eastAsia"/>
        </w:rPr>
        <w:t>, we adopted a recu</w:t>
      </w:r>
      <w:r w:rsidR="00D5322D">
        <w:t>rrent</w:t>
      </w:r>
      <w:r w:rsidRPr="004F500B">
        <w:rPr>
          <w:rFonts w:hint="eastAsia"/>
        </w:rPr>
        <w:t xml:space="preserve"> encoding and decoding architecture </w:t>
      </w:r>
      <w:r w:rsidR="00D5322D">
        <w:t>with the bidirectional</w:t>
      </w:r>
      <w:r w:rsidRPr="004F500B">
        <w:rPr>
          <w:rFonts w:hint="eastAsia"/>
        </w:rPr>
        <w:t xml:space="preserve"> encoding mechanism as the main body. </w:t>
      </w:r>
      <w:r w:rsidR="00BC5BA8">
        <w:t>Furthermore</w:t>
      </w:r>
      <w:r w:rsidR="00E04475">
        <w:t>,</w:t>
      </w:r>
      <w:r w:rsidRPr="004F500B">
        <w:rPr>
          <w:rFonts w:hint="eastAsia"/>
        </w:rPr>
        <w:t xml:space="preserve"> in o</w:t>
      </w:r>
      <w:r w:rsidRPr="004F500B">
        <w:t xml:space="preserve">rder to ensure the robustness and completeness of information fusion, we propose a </w:t>
      </w:r>
      <w:r w:rsidR="00E04475">
        <w:t>novel</w:t>
      </w:r>
      <w:r w:rsidRPr="004F500B">
        <w:t xml:space="preserve"> layer</w:t>
      </w:r>
      <w:r w:rsidR="00E04475">
        <w:t xml:space="preserve">, </w:t>
      </w:r>
      <w:r w:rsidR="001A3F13" w:rsidRPr="004F500B">
        <w:t>called sequential fusion layer</w:t>
      </w:r>
      <w:r w:rsidR="001A3F13">
        <w:t xml:space="preserve">, </w:t>
      </w:r>
      <w:r w:rsidRPr="004F500B">
        <w:t xml:space="preserve">in each </w:t>
      </w:r>
      <w:r w:rsidR="001A3F13">
        <w:t>recurrent encoder block</w:t>
      </w:r>
      <w:r w:rsidR="00795D7E">
        <w:t>.</w:t>
      </w:r>
      <w:r w:rsidRPr="004F500B">
        <w:t xml:space="preserve"> Th</w:t>
      </w:r>
      <w:r w:rsidR="008011AF">
        <w:t>e</w:t>
      </w:r>
      <w:r w:rsidRPr="004F500B">
        <w:t xml:space="preserve"> detailed </w:t>
      </w:r>
      <w:r w:rsidR="00741FC6">
        <w:t>procedure</w:t>
      </w:r>
      <w:r w:rsidRPr="004F500B">
        <w:t xml:space="preserve"> is </w:t>
      </w:r>
      <w:r w:rsidR="00741FC6">
        <w:t>described</w:t>
      </w:r>
      <w:r w:rsidRPr="004F500B">
        <w:t xml:space="preserve"> </w:t>
      </w:r>
      <w:r w:rsidR="0093407C">
        <w:t>in the following</w:t>
      </w:r>
      <w:r w:rsidRPr="004F500B">
        <w:t>.</w:t>
      </w:r>
    </w:p>
    <w:p w14:paraId="77D31E38" w14:textId="77777777" w:rsidR="00127425" w:rsidRDefault="00581463" w:rsidP="00127425">
      <w:pPr>
        <w:pStyle w:val="bulletlist"/>
      </w:pPr>
      <w:r>
        <w:t>Recurrent encoder block</w:t>
      </w:r>
    </w:p>
    <w:p w14:paraId="793B4A2B" w14:textId="5603539B" w:rsidR="003A6883" w:rsidRDefault="003A6883" w:rsidP="003A6883">
      <w:pPr>
        <w:pStyle w:val="af2"/>
      </w:pPr>
      <w:r>
        <w:rPr>
          <w:rFonts w:hint="eastAsia"/>
        </w:rPr>
        <w:t>A</w:t>
      </w:r>
      <w:r>
        <w:t>s shown in</w:t>
      </w:r>
      <w:r w:rsidR="00045E77" w:rsidRPr="00045E77">
        <w:rPr>
          <w:b/>
          <w:bCs/>
        </w:rPr>
        <w:t xml:space="preserve"> </w:t>
      </w:r>
      <w:r w:rsidR="00045E77" w:rsidRPr="00045E77">
        <w:rPr>
          <w:b/>
          <w:bCs/>
        </w:rPr>
        <w:fldChar w:fldCharType="begin"/>
      </w:r>
      <w:r w:rsidR="00045E77" w:rsidRPr="00045E77">
        <w:rPr>
          <w:b/>
          <w:bCs/>
        </w:rPr>
        <w:instrText xml:space="preserve"> REF _Ref48053861 \h  \* MERGEFORMAT </w:instrText>
      </w:r>
      <w:r w:rsidR="00045E77" w:rsidRPr="00045E77">
        <w:rPr>
          <w:b/>
          <w:bCs/>
        </w:rPr>
      </w:r>
      <w:r w:rsidR="00045E77" w:rsidRPr="00045E77">
        <w:rPr>
          <w:b/>
          <w:bCs/>
        </w:rPr>
        <w:fldChar w:fldCharType="separate"/>
      </w:r>
      <w:r w:rsidR="003E3D82" w:rsidRPr="003E3D82">
        <w:rPr>
          <w:b/>
          <w:bCs/>
        </w:rPr>
        <w:t xml:space="preserve">Figure </w:t>
      </w:r>
      <w:r w:rsidR="003E3D82" w:rsidRPr="003E3D82">
        <w:rPr>
          <w:b/>
          <w:bCs/>
          <w:noProof/>
        </w:rPr>
        <w:t>3</w:t>
      </w:r>
      <w:r w:rsidR="00045E77" w:rsidRPr="00045E77">
        <w:rPr>
          <w:b/>
          <w:bCs/>
        </w:rPr>
        <w:fldChar w:fldCharType="end"/>
      </w:r>
      <w:r>
        <w:t>, the recurrent encoder block contains</w:t>
      </w:r>
      <w:del w:id="17" w:author="铉元 苏" w:date="2021-01-05T15:14:00Z">
        <w:r w:rsidDel="00DF5E15">
          <w:delText xml:space="preserve"> of</w:delText>
        </w:r>
      </w:del>
      <w:r>
        <w:t xml:space="preserve"> a forward encoder layer and a backward encoder layer, and each encoder layer is consisted of several LSTM cells</w:t>
      </w:r>
      <w:r>
        <w:rPr>
          <w:rFonts w:hint="eastAsia"/>
        </w:rPr>
        <w:t>.</w:t>
      </w:r>
      <w:r w:rsidR="00026D26">
        <w:t xml:space="preserve"> </w:t>
      </w:r>
      <w:r w:rsidR="00026D26" w:rsidRPr="00026D26">
        <w:t xml:space="preserve">The multivariate input </w:t>
      </w:r>
      <w:r w:rsidR="00266FDC" w:rsidRPr="00266FDC">
        <w:rPr>
          <w:position w:val="-12"/>
        </w:rPr>
        <w:object w:dxaOrig="1060" w:dyaOrig="340" w14:anchorId="719BE1FB">
          <v:shape id="_x0000_i1154" type="#_x0000_t75" style="width:52.5pt;height:16.25pt" o:ole="">
            <v:imagedata r:id="rId249" o:title=""/>
          </v:shape>
          <o:OLEObject Type="Embed" ProgID="Equation.DSMT4" ShapeID="_x0000_i1154" DrawAspect="Content" ObjectID="_1676960705" r:id="rId250"/>
        </w:object>
      </w:r>
      <w:r w:rsidR="00266FDC">
        <w:t xml:space="preserve"> </w:t>
      </w:r>
      <w:r w:rsidR="00026D26" w:rsidRPr="00026D26">
        <w:t xml:space="preserve">of each </w:t>
      </w:r>
      <w:r w:rsidR="00307D25">
        <w:t>time instant</w:t>
      </w:r>
      <w:r w:rsidR="00026D26" w:rsidRPr="00026D26">
        <w:t xml:space="preserve"> completes the variable-level information fusion in each LSTM cell. After flowing through all </w:t>
      </w:r>
      <w:r w:rsidR="006F5B05">
        <w:t xml:space="preserve">LSTM </w:t>
      </w:r>
      <w:r w:rsidR="00026D26" w:rsidRPr="00026D26">
        <w:t xml:space="preserve">cells in the forward or </w:t>
      </w:r>
      <w:r w:rsidR="006F5B05">
        <w:t>backward</w:t>
      </w:r>
      <w:r w:rsidR="00026D26" w:rsidRPr="00026D26">
        <w:t xml:space="preserve"> </w:t>
      </w:r>
      <w:r w:rsidR="006F5B05">
        <w:t>manner</w:t>
      </w:r>
      <w:r w:rsidR="00026D26" w:rsidRPr="00026D26">
        <w:t>, these inputs complete the t</w:t>
      </w:r>
      <w:r w:rsidR="00D30F19">
        <w:t>emporal</w:t>
      </w:r>
      <w:r w:rsidR="00026D26" w:rsidRPr="00026D26">
        <w:t>-level information fusion</w:t>
      </w:r>
      <w:r w:rsidR="000B27B9">
        <w:t>.</w:t>
      </w:r>
    </w:p>
    <w:p w14:paraId="72994F53" w14:textId="7B8F26AA" w:rsidR="00A918D4" w:rsidRDefault="000B27B9" w:rsidP="00A918D4">
      <w:pPr>
        <w:pStyle w:val="af2"/>
      </w:pPr>
      <w:r>
        <w:rPr>
          <w:rFonts w:hint="eastAsia"/>
        </w:rPr>
        <w:lastRenderedPageBreak/>
        <w:t>S</w:t>
      </w:r>
      <w:r>
        <w:t xml:space="preserve">pecially, given an input </w:t>
      </w:r>
      <w:r w:rsidR="00724AA7">
        <w:t>matrix</w:t>
      </w:r>
      <w:r>
        <w:t xml:space="preserve"> </w:t>
      </w:r>
      <w:r w:rsidRPr="00B40C9B">
        <w:rPr>
          <w:position w:val="-14"/>
        </w:rPr>
        <w:object w:dxaOrig="1840" w:dyaOrig="420" w14:anchorId="04395ED0">
          <v:shape id="_x0000_i1155" type="#_x0000_t75" style="width:91.95pt;height:19.95pt" o:ole="">
            <v:imagedata r:id="rId239" o:title=""/>
          </v:shape>
          <o:OLEObject Type="Embed" ProgID="Equation.DSMT4" ShapeID="_x0000_i1155" DrawAspect="Content" ObjectID="_1676960706" r:id="rId251"/>
        </w:object>
      </w:r>
      <w:r>
        <w:t xml:space="preserve"> of size </w:t>
      </w:r>
      <w:r w:rsidR="00450A39" w:rsidRPr="000D7311">
        <w:rPr>
          <w:position w:val="-6"/>
          <w:u w:val="thick" w:color="00B0F0"/>
        </w:rPr>
        <w:object w:dxaOrig="620" w:dyaOrig="260" w14:anchorId="27F6F228">
          <v:shape id="_x0000_i1156" type="#_x0000_t75" style="width:30.2pt;height:13.45pt" o:ole="">
            <v:imagedata r:id="rId252" o:title=""/>
          </v:shape>
          <o:OLEObject Type="Embed" ProgID="Equation.DSMT4" ShapeID="_x0000_i1156" DrawAspect="Content" ObjectID="_1676960707" r:id="rId253"/>
        </w:object>
      </w:r>
      <w:r>
        <w:t>, each LSTM cell in the forward and backward encoder layer will implement the following operations:</w:t>
      </w:r>
    </w:p>
    <w:tbl>
      <w:tblPr>
        <w:tblW w:w="5000" w:type="pct"/>
        <w:jc w:val="center"/>
        <w:tblCellMar>
          <w:left w:w="0" w:type="dxa"/>
          <w:right w:w="0" w:type="dxa"/>
        </w:tblCellMar>
        <w:tblLook w:val="0000" w:firstRow="0" w:lastRow="0" w:firstColumn="0" w:lastColumn="0" w:noHBand="0" w:noVBand="0"/>
      </w:tblPr>
      <w:tblGrid>
        <w:gridCol w:w="9584"/>
        <w:gridCol w:w="496"/>
      </w:tblGrid>
      <w:tr w:rsidR="00A918D4" w14:paraId="7FF83463" w14:textId="77777777" w:rsidTr="00DC30A0">
        <w:trPr>
          <w:jc w:val="center"/>
        </w:trPr>
        <w:tc>
          <w:tcPr>
            <w:tcW w:w="4754" w:type="pct"/>
            <w:vAlign w:val="center"/>
          </w:tcPr>
          <w:bookmarkStart w:id="18" w:name="_Hlk60167832"/>
          <w:p w14:paraId="7E851F28" w14:textId="7FE22D6B" w:rsidR="00A918D4" w:rsidRDefault="00450A39" w:rsidP="00A918D4">
            <w:pPr>
              <w:pStyle w:val="ac"/>
            </w:pPr>
            <w:r w:rsidRPr="000D7311">
              <w:rPr>
                <w:position w:val="-16"/>
                <w:u w:val="thick" w:color="00B0F0"/>
              </w:rPr>
              <w:object w:dxaOrig="3800" w:dyaOrig="420" w14:anchorId="47B4C2E5">
                <v:shape id="_x0000_i1157" type="#_x0000_t75" style="width:191.4pt;height:19.95pt" o:ole="">
                  <v:imagedata r:id="rId254" o:title=""/>
                </v:shape>
                <o:OLEObject Type="Embed" ProgID="Equation.DSMT4" ShapeID="_x0000_i1157" DrawAspect="Content" ObjectID="_1676960708" r:id="rId255"/>
              </w:object>
            </w:r>
            <w:bookmarkEnd w:id="18"/>
            <w:r w:rsidR="00A918D4">
              <w:t>,</w:t>
            </w:r>
          </w:p>
        </w:tc>
        <w:tc>
          <w:tcPr>
            <w:tcW w:w="246" w:type="pct"/>
            <w:vAlign w:val="center"/>
          </w:tcPr>
          <w:p w14:paraId="5409330C" w14:textId="77777777" w:rsidR="00A918D4" w:rsidRDefault="00A918D4" w:rsidP="00A918D4">
            <w:pPr>
              <w:pStyle w:val="ac"/>
            </w:pPr>
            <w:r>
              <w:t>(</w:t>
            </w:r>
            <w:r w:rsidR="00D60EB5">
              <w:t>8</w:t>
            </w:r>
            <w:r>
              <w:t>)</w:t>
            </w:r>
          </w:p>
        </w:tc>
      </w:tr>
      <w:bookmarkStart w:id="19" w:name="_Hlk60167845"/>
      <w:tr w:rsidR="00A918D4" w14:paraId="1B02C8E1" w14:textId="77777777" w:rsidTr="00DC30A0">
        <w:trPr>
          <w:jc w:val="center"/>
        </w:trPr>
        <w:tc>
          <w:tcPr>
            <w:tcW w:w="4754" w:type="pct"/>
            <w:vAlign w:val="center"/>
          </w:tcPr>
          <w:p w14:paraId="6FFEC2C8" w14:textId="7E5FEB13" w:rsidR="00A918D4" w:rsidRDefault="009E17F2" w:rsidP="00DC30A0">
            <w:pPr>
              <w:pStyle w:val="ac"/>
            </w:pPr>
            <w:r w:rsidRPr="000D7311">
              <w:rPr>
                <w:position w:val="-16"/>
                <w:u w:val="thick" w:color="00B0F0"/>
              </w:rPr>
              <w:object w:dxaOrig="4020" w:dyaOrig="420" w14:anchorId="7CA5A746">
                <v:shape id="_x0000_i1158" type="#_x0000_t75" style="width:201.15pt;height:19.95pt" o:ole="">
                  <v:imagedata r:id="rId256" o:title=""/>
                </v:shape>
                <o:OLEObject Type="Embed" ProgID="Equation.DSMT4" ShapeID="_x0000_i1158" DrawAspect="Content" ObjectID="_1676960709" r:id="rId257"/>
              </w:object>
            </w:r>
            <w:bookmarkEnd w:id="19"/>
            <w:r w:rsidR="00A918D4">
              <w:t>,</w:t>
            </w:r>
          </w:p>
        </w:tc>
        <w:tc>
          <w:tcPr>
            <w:tcW w:w="246" w:type="pct"/>
            <w:vAlign w:val="center"/>
          </w:tcPr>
          <w:p w14:paraId="1B836693" w14:textId="77777777" w:rsidR="00A918D4" w:rsidRDefault="00A918D4" w:rsidP="00DC30A0">
            <w:pPr>
              <w:pStyle w:val="ac"/>
            </w:pPr>
            <w:r>
              <w:t>(</w:t>
            </w:r>
            <w:r w:rsidR="00D60EB5">
              <w:t>9</w:t>
            </w:r>
            <w:r>
              <w:t>)</w:t>
            </w:r>
          </w:p>
        </w:tc>
      </w:tr>
    </w:tbl>
    <w:p w14:paraId="54E13169" w14:textId="5BA29299" w:rsidR="000C4E77" w:rsidRDefault="00633113" w:rsidP="00D3783C">
      <w:pPr>
        <w:pStyle w:val="af2"/>
        <w:tabs>
          <w:tab w:val="left" w:pos="7938"/>
        </w:tabs>
        <w:ind w:firstLine="0"/>
      </w:pPr>
      <w:r>
        <w:t>w</w:t>
      </w:r>
      <w:r w:rsidR="00D60EB5">
        <w:t xml:space="preserve">here </w:t>
      </w:r>
      <w:bookmarkStart w:id="20" w:name="_Hlk60168162"/>
      <w:r w:rsidR="00D60EB5" w:rsidRPr="00D60EB5">
        <w:rPr>
          <w:position w:val="-12"/>
        </w:rPr>
        <w:object w:dxaOrig="420" w:dyaOrig="360" w14:anchorId="7A0F31B2">
          <v:shape id="_x0000_i1159" type="#_x0000_t75" style="width:19.95pt;height:18.1pt" o:ole="">
            <v:imagedata r:id="rId258" o:title=""/>
          </v:shape>
          <o:OLEObject Type="Embed" ProgID="Equation.DSMT4" ShapeID="_x0000_i1159" DrawAspect="Content" ObjectID="_1676960710" r:id="rId259"/>
        </w:object>
      </w:r>
      <w:r w:rsidR="00D60EB5">
        <w:t>,</w:t>
      </w:r>
      <w:r w:rsidR="00D60EB5" w:rsidRPr="00257904">
        <w:rPr>
          <w:position w:val="-12"/>
        </w:rPr>
        <w:object w:dxaOrig="420" w:dyaOrig="360" w14:anchorId="33F270E0">
          <v:shape id="_x0000_i1160" type="#_x0000_t75" style="width:19.95pt;height:18.1pt" o:ole="">
            <v:imagedata r:id="rId260" o:title=""/>
          </v:shape>
          <o:OLEObject Type="Embed" ProgID="Equation.DSMT4" ShapeID="_x0000_i1160" DrawAspect="Content" ObjectID="_1676960711" r:id="rId261"/>
        </w:object>
      </w:r>
      <w:r w:rsidR="00D60EB5">
        <w:t xml:space="preserve"> are </w:t>
      </w:r>
      <w:r w:rsidR="008E1400">
        <w:t xml:space="preserve">the </w:t>
      </w:r>
      <w:r w:rsidR="00D16E27">
        <w:t>hidden state</w:t>
      </w:r>
      <w:r w:rsidR="0080513A">
        <w:t xml:space="preserve"> and</w:t>
      </w:r>
      <w:r w:rsidR="008E1400">
        <w:t xml:space="preserve"> cell state of LSTM cell</w:t>
      </w:r>
      <w:bookmarkEnd w:id="20"/>
      <w:r w:rsidR="008E1400">
        <w:rPr>
          <w:rFonts w:hint="eastAsia"/>
        </w:rPr>
        <w:t>,</w:t>
      </w:r>
      <w:r w:rsidR="008E1400">
        <w:t xml:space="preserve"> </w:t>
      </w:r>
      <w:r w:rsidR="000C4E77" w:rsidRPr="000C4E77">
        <w:rPr>
          <w:position w:val="-12"/>
        </w:rPr>
        <w:object w:dxaOrig="320" w:dyaOrig="340" w14:anchorId="76E11AE9">
          <v:shape id="_x0000_i1161" type="#_x0000_t75" style="width:16.25pt;height:16.25pt" o:ole="">
            <v:imagedata r:id="rId262" o:title=""/>
          </v:shape>
          <o:OLEObject Type="Embed" ProgID="Equation.DSMT4" ShapeID="_x0000_i1161" DrawAspect="Content" ObjectID="_1676960712" r:id="rId263"/>
        </w:object>
      </w:r>
      <w:r w:rsidR="00724AA7">
        <w:t xml:space="preserve"> and</w:t>
      </w:r>
      <w:r w:rsidR="000C4E77">
        <w:t xml:space="preserve"> </w:t>
      </w:r>
      <w:r w:rsidR="00CC19E0" w:rsidRPr="000C4E77">
        <w:rPr>
          <w:position w:val="-12"/>
        </w:rPr>
        <w:object w:dxaOrig="340" w:dyaOrig="340" w14:anchorId="34D25F2C">
          <v:shape id="_x0000_i1162" type="#_x0000_t75" style="width:16.25pt;height:16.25pt" o:ole="">
            <v:imagedata r:id="rId264" o:title=""/>
          </v:shape>
          <o:OLEObject Type="Embed" ProgID="Equation.DSMT4" ShapeID="_x0000_i1162" DrawAspect="Content" ObjectID="_1676960713" r:id="rId265"/>
        </w:object>
      </w:r>
      <w:r w:rsidR="000C4E77">
        <w:t xml:space="preserve"> </w:t>
      </w:r>
      <w:r w:rsidR="00724AA7">
        <w:t>are</w:t>
      </w:r>
      <w:r w:rsidR="000C4E77">
        <w:t xml:space="preserve"> the mark</w:t>
      </w:r>
      <w:r w:rsidR="00724AA7">
        <w:t>s</w:t>
      </w:r>
      <w:r w:rsidR="000C4E77">
        <w:t xml:space="preserve"> of forward encoder and backward encoder</w:t>
      </w:r>
      <w:r w:rsidR="00993245">
        <w:t xml:space="preserve">, and </w:t>
      </w:r>
      <w:r w:rsidR="00123FBB" w:rsidRPr="00123FBB">
        <w:rPr>
          <w:position w:val="-12"/>
        </w:rPr>
        <w:object w:dxaOrig="620" w:dyaOrig="360" w14:anchorId="0599DEA6">
          <v:shape id="_x0000_i1163" type="#_x0000_t75" style="width:30.65pt;height:18.1pt" o:ole="">
            <v:imagedata r:id="rId266" o:title=""/>
          </v:shape>
          <o:OLEObject Type="Embed" ProgID="Equation.DSMT4" ShapeID="_x0000_i1163" DrawAspect="Content" ObjectID="_1676960714" r:id="rId267"/>
        </w:object>
      </w:r>
      <w:r w:rsidR="00993245">
        <w:t xml:space="preserve"> is the operators of each LSTM cell in the encoder block that is mainly depended on </w:t>
      </w:r>
      <w:r w:rsidR="003F11D7">
        <w:t xml:space="preserve">the </w:t>
      </w:r>
      <w:r w:rsidR="00D277D1">
        <w:t>gate mechanism of LST</w:t>
      </w:r>
      <w:r w:rsidR="00993245">
        <w:t>M</w:t>
      </w:r>
      <w:r w:rsidR="00D11420">
        <w:t xml:space="preserve"> </w:t>
      </w:r>
      <w:r w:rsidR="00D11420">
        <w:fldChar w:fldCharType="begin"/>
      </w:r>
      <w:r w:rsidR="00127D60">
        <w:instrText xml:space="preserve"> ADDIN EN.CITE &lt;EndNote&gt;&lt;Cite&gt;&lt;Author&gt;Yu&lt;/Author&gt;&lt;Year&gt;2019&lt;/Year&gt;&lt;RecNum&gt;1726&lt;/RecNum&gt;&lt;DisplayText&gt;[37]&lt;/DisplayText&gt;&lt;record&gt;&lt;rec-number&gt;1726&lt;/rec-number&gt;&lt;foreign-keys&gt;&lt;key app="EN" db-id="s0dtva2tk2fr58eae50peptwrdf95ev2s0vt" timestamp="1595560104"&gt;1726&lt;/key&gt;&lt;/foreign-keys&gt;&lt;ref-type name="Journal Article"&gt;17&lt;/ref-type&gt;&lt;contributors&gt;&lt;authors&gt;&lt;author&gt;Yu, Yong&lt;/author&gt;&lt;author&gt;Si, Xiaosheng&lt;/author&gt;&lt;author&gt;Hu, Changhua&lt;/author&gt;&lt;author&gt;Zhang, Jianxun&lt;/author&gt;&lt;/authors&gt;&lt;/contributors&gt;&lt;titles&gt;&lt;title&gt;A review of recurrent neural networks: LSTM cells and network architectures&lt;/title&gt;&lt;secondary-title&gt;Neural computation&lt;/secondary-title&gt;&lt;/titles&gt;&lt;periodical&gt;&lt;full-title&gt;Neural Computation&lt;/full-title&gt;&lt;/periodical&gt;&lt;pages&gt;1235-1270&lt;/pages&gt;&lt;volume&gt;31&lt;/volume&gt;&lt;number&gt;7&lt;/number&gt;&lt;dates&gt;&lt;year&gt;2019&lt;/year&gt;&lt;/dates&gt;&lt;isbn&gt;0899-7667&lt;/isbn&gt;&lt;urls&gt;&lt;/urls&gt;&lt;/record&gt;&lt;/Cite&gt;&lt;/EndNote&gt;</w:instrText>
      </w:r>
      <w:r w:rsidR="00D11420">
        <w:fldChar w:fldCharType="separate"/>
      </w:r>
      <w:r w:rsidR="00127D60">
        <w:rPr>
          <w:noProof/>
        </w:rPr>
        <w:t>[37]</w:t>
      </w:r>
      <w:r w:rsidR="00D11420">
        <w:fldChar w:fldCharType="end"/>
      </w:r>
      <w:r w:rsidR="00D277D1">
        <w:rPr>
          <w:rFonts w:hint="eastAsia"/>
        </w:rPr>
        <w:t>.</w:t>
      </w:r>
    </w:p>
    <w:p w14:paraId="5E316288" w14:textId="77777777" w:rsidR="000B27B9" w:rsidRDefault="00D3783C" w:rsidP="00993245">
      <w:pPr>
        <w:pStyle w:val="af2"/>
      </w:pPr>
      <w:r>
        <w:t xml:space="preserve">Each hidden state </w:t>
      </w:r>
      <w:r w:rsidRPr="00D60EB5">
        <w:rPr>
          <w:position w:val="-12"/>
        </w:rPr>
        <w:object w:dxaOrig="420" w:dyaOrig="360" w14:anchorId="7AFF3A9A">
          <v:shape id="_x0000_i1164" type="#_x0000_t75" style="width:19.95pt;height:18.1pt" o:ole="">
            <v:imagedata r:id="rId258" o:title=""/>
          </v:shape>
          <o:OLEObject Type="Embed" ProgID="Equation.DSMT4" ShapeID="_x0000_i1164" DrawAspect="Content" ObjectID="_1676960715" r:id="rId268"/>
        </w:object>
      </w:r>
      <w:r>
        <w:t xml:space="preserve"> </w:t>
      </w:r>
      <w:r w:rsidR="00751EDC">
        <w:t>is a vector of size 1*</w:t>
      </w:r>
      <w:r w:rsidR="006D2550">
        <w:rPr>
          <w:rFonts w:eastAsia="HGHUATI_CNKI"/>
          <w:b/>
          <w:bCs/>
        </w:rPr>
        <w:t>ℱ</w:t>
      </w:r>
      <w:r w:rsidR="00751EDC">
        <w:t xml:space="preserve"> (</w:t>
      </w:r>
      <w:r w:rsidR="006D2550">
        <w:t>ℱ</w:t>
      </w:r>
      <w:r w:rsidR="00751EDC">
        <w:t xml:space="preserve"> is the dimension of feature embedding)</w:t>
      </w:r>
      <w:r w:rsidR="00B765E4">
        <w:t xml:space="preserve">, which </w:t>
      </w:r>
      <w:r>
        <w:t>fuse</w:t>
      </w:r>
      <w:r w:rsidR="00E809F0">
        <w:t>s</w:t>
      </w:r>
      <w:r>
        <w:t xml:space="preserve"> the variate-level information in the current </w:t>
      </w:r>
      <w:r w:rsidR="00307D25">
        <w:t>time instant</w:t>
      </w:r>
      <w:r>
        <w:t xml:space="preserve"> </w:t>
      </w:r>
      <w:r w:rsidRPr="00D3783C">
        <w:rPr>
          <w:position w:val="-6"/>
        </w:rPr>
        <w:object w:dxaOrig="139" w:dyaOrig="260" w14:anchorId="2C781DE8">
          <v:shape id="_x0000_i1165" type="#_x0000_t75" style="width:8.35pt;height:13.45pt" o:ole="">
            <v:imagedata r:id="rId269" o:title=""/>
          </v:shape>
          <o:OLEObject Type="Embed" ProgID="Equation.DSMT4" ShapeID="_x0000_i1165" DrawAspect="Content" ObjectID="_1676960716" r:id="rId270"/>
        </w:object>
      </w:r>
      <w:r>
        <w:t xml:space="preserve"> and temporal-level information in the previous</w:t>
      </w:r>
      <w:r w:rsidR="00993245">
        <w:t xml:space="preserve"> </w:t>
      </w:r>
      <w:r w:rsidR="00307D25">
        <w:t>time instant</w:t>
      </w:r>
      <w:r>
        <w:t xml:space="preserve">s </w:t>
      </w:r>
      <w:r w:rsidRPr="00D3783C">
        <w:rPr>
          <w:position w:val="-12"/>
        </w:rPr>
        <w:object w:dxaOrig="639" w:dyaOrig="340" w14:anchorId="17201FC8">
          <v:shape id="_x0000_i1166" type="#_x0000_t75" style="width:31.6pt;height:16.25pt" o:ole="">
            <v:imagedata r:id="rId271" o:title=""/>
          </v:shape>
          <o:OLEObject Type="Embed" ProgID="Equation.DSMT4" ShapeID="_x0000_i1166" DrawAspect="Content" ObjectID="_1676960717" r:id="rId272"/>
        </w:object>
      </w:r>
      <w:r w:rsidR="00751EDC">
        <w:t>.</w:t>
      </w:r>
    </w:p>
    <w:p w14:paraId="279DEFFF" w14:textId="77777777" w:rsidR="002629CE" w:rsidRDefault="002629CE" w:rsidP="002629CE">
      <w:pPr>
        <w:pStyle w:val="bulletlist"/>
      </w:pPr>
      <w:r>
        <w:t xml:space="preserve">Sequential fusion </w:t>
      </w:r>
      <w:r w:rsidR="00C179A7">
        <w:t>layer</w:t>
      </w:r>
    </w:p>
    <w:p w14:paraId="710CD563" w14:textId="77777777" w:rsidR="00C179A7" w:rsidRDefault="00475A74" w:rsidP="00475A74">
      <w:pPr>
        <w:pStyle w:val="af2"/>
      </w:pPr>
      <w:r w:rsidRPr="00475A74">
        <w:t xml:space="preserve">After the </w:t>
      </w:r>
      <w:r>
        <w:t xml:space="preserve">above-mentioned </w:t>
      </w:r>
      <w:r w:rsidRPr="00475A74">
        <w:t>encod</w:t>
      </w:r>
      <w:r>
        <w:t>er</w:t>
      </w:r>
      <w:r w:rsidRPr="00475A74">
        <w:t xml:space="preserve"> operation</w:t>
      </w:r>
      <w:r>
        <w:t>s</w:t>
      </w:r>
      <w:r w:rsidRPr="00475A74">
        <w:t xml:space="preserve">, we have completed the preliminary information fusion. The next core problem is how to </w:t>
      </w:r>
      <w:r>
        <w:t xml:space="preserve">obtain </w:t>
      </w:r>
      <w:r w:rsidRPr="00475A74">
        <w:t xml:space="preserve">the final </w:t>
      </w:r>
      <w:r w:rsidR="00D53CAF">
        <w:t xml:space="preserve">data </w:t>
      </w:r>
      <w:r w:rsidRPr="00475A74">
        <w:t xml:space="preserve">representation, </w:t>
      </w:r>
      <w:r w:rsidR="00D86FD5">
        <w:t>namely</w:t>
      </w:r>
      <w:r w:rsidRPr="00475A74">
        <w:t>, feature embedding</w:t>
      </w:r>
      <w:r w:rsidR="00D86FD5">
        <w:t xml:space="preserve">. </w:t>
      </w:r>
    </w:p>
    <w:p w14:paraId="1463294F" w14:textId="77777777" w:rsidR="00644A14" w:rsidRDefault="00644A14" w:rsidP="00975666">
      <w:pPr>
        <w:pStyle w:val="af2"/>
      </w:pPr>
      <w:r>
        <w:rPr>
          <w:rFonts w:hint="eastAsia"/>
        </w:rPr>
        <w:t>I</w:t>
      </w:r>
      <w:r>
        <w:t>n existing mainstream recurrent autoencoder</w:t>
      </w:r>
      <w:r>
        <w:rPr>
          <w:rFonts w:hint="eastAsia"/>
        </w:rPr>
        <w:t>s</w:t>
      </w:r>
      <w:r>
        <w:t xml:space="preserve">, researchers generally adopt </w:t>
      </w:r>
      <w:r w:rsidR="00DD224B">
        <w:t>a</w:t>
      </w:r>
      <w:r>
        <w:t xml:space="preserve"> </w:t>
      </w:r>
      <w:r w:rsidR="0056303C">
        <w:t>‘</w:t>
      </w:r>
      <w:r w:rsidRPr="0056303C">
        <w:t>hard</w:t>
      </w:r>
      <w:r w:rsidR="0056303C">
        <w:t>’</w:t>
      </w:r>
      <w:r>
        <w:t xml:space="preserve"> fusion strateg</w:t>
      </w:r>
      <w:r w:rsidR="008D5C85">
        <w:t>y</w:t>
      </w:r>
      <w:r w:rsidR="00791C04">
        <w:t>:</w:t>
      </w:r>
      <w:r w:rsidR="00BC1111">
        <w:t xml:space="preserve"> t</w:t>
      </w:r>
      <w:r w:rsidR="00BC1111" w:rsidRPr="00BC1111">
        <w:t xml:space="preserve">he last </w:t>
      </w:r>
      <w:r w:rsidR="00307D25">
        <w:t>time instant</w:t>
      </w:r>
      <w:r w:rsidR="00BC1111">
        <w:t xml:space="preserve">’s </w:t>
      </w:r>
      <w:r w:rsidR="00BC1111" w:rsidRPr="00BC1111">
        <w:t xml:space="preserve">output </w:t>
      </w:r>
      <w:r w:rsidR="00BC1111" w:rsidRPr="00BC1111">
        <w:rPr>
          <w:position w:val="-12"/>
        </w:rPr>
        <w:object w:dxaOrig="300" w:dyaOrig="340" w14:anchorId="466FEE9C">
          <v:shape id="_x0000_i1167" type="#_x0000_t75" style="width:15.35pt;height:16.25pt" o:ole="">
            <v:imagedata r:id="rId273" o:title=""/>
          </v:shape>
          <o:OLEObject Type="Embed" ProgID="Equation.DSMT4" ShapeID="_x0000_i1167" DrawAspect="Content" ObjectID="_1676960718" r:id="rId274"/>
        </w:object>
      </w:r>
      <w:r w:rsidR="00BC1111">
        <w:t xml:space="preserve"> containing</w:t>
      </w:r>
      <w:r w:rsidR="00BC1111" w:rsidRPr="00BC1111">
        <w:t xml:space="preserve"> the most information is directly</w:t>
      </w:r>
      <w:r w:rsidR="007040FB">
        <w:t xml:space="preserve"> set as the </w:t>
      </w:r>
      <w:r w:rsidR="00234276">
        <w:t xml:space="preserve">final </w:t>
      </w:r>
      <w:r w:rsidR="007040FB">
        <w:t>feature</w:t>
      </w:r>
      <w:r w:rsidR="00BC1111" w:rsidRPr="00BC1111">
        <w:t xml:space="preserve"> embed</w:t>
      </w:r>
      <w:r w:rsidR="007040FB">
        <w:t>ding.</w:t>
      </w:r>
      <w:r w:rsidR="00632F24">
        <w:t xml:space="preserve"> It</w:t>
      </w:r>
      <w:r w:rsidR="00632F24" w:rsidRPr="00632F24">
        <w:t xml:space="preserve"> </w:t>
      </w:r>
      <w:r w:rsidR="00632F24">
        <w:t>can be understood</w:t>
      </w:r>
      <w:r w:rsidR="00632F24" w:rsidRPr="00632F24">
        <w:t xml:space="preserve"> that the </w:t>
      </w:r>
      <w:r w:rsidR="000D052A">
        <w:t>output</w:t>
      </w:r>
      <w:r w:rsidR="00632F24" w:rsidRPr="00632F24">
        <w:t xml:space="preserve"> at </w:t>
      </w:r>
      <w:r w:rsidR="00B23B82" w:rsidRPr="00D60EB5">
        <w:rPr>
          <w:position w:val="-12"/>
        </w:rPr>
        <w:object w:dxaOrig="300" w:dyaOrig="340" w14:anchorId="4F219DEE">
          <v:shape id="_x0000_i1168" type="#_x0000_t75" style="width:15.35pt;height:16.25pt" o:ole="">
            <v:imagedata r:id="rId275" o:title=""/>
          </v:shape>
          <o:OLEObject Type="Embed" ProgID="Equation.DSMT4" ShapeID="_x0000_i1168" DrawAspect="Content" ObjectID="_1676960719" r:id="rId276"/>
        </w:object>
      </w:r>
      <w:r w:rsidR="00B23B82">
        <w:t xml:space="preserve"> </w:t>
      </w:r>
      <w:r w:rsidR="00632F24" w:rsidRPr="00632F24">
        <w:t xml:space="preserve">the last </w:t>
      </w:r>
      <w:r w:rsidR="00307D25">
        <w:t>time instant</w:t>
      </w:r>
      <w:r w:rsidR="00632F24" w:rsidRPr="00632F24">
        <w:t xml:space="preserve"> contributes 100% to the </w:t>
      </w:r>
      <w:r w:rsidR="004A71C0">
        <w:t xml:space="preserve">entire </w:t>
      </w:r>
      <w:r w:rsidR="00632F24" w:rsidRPr="00632F24">
        <w:t>information fusion</w:t>
      </w:r>
      <w:r w:rsidR="00AC05F6">
        <w:t xml:space="preserve">. </w:t>
      </w:r>
      <w:r w:rsidR="00AC05F6" w:rsidRPr="00AC05F6">
        <w:t xml:space="preserve">However, </w:t>
      </w:r>
      <w:r w:rsidR="005B1564">
        <w:t xml:space="preserve">due to the inherent </w:t>
      </w:r>
      <w:r w:rsidR="00307D25">
        <w:t xml:space="preserve">problem of </w:t>
      </w:r>
      <w:r w:rsidR="005B1564">
        <w:t>vanishing gradients</w:t>
      </w:r>
      <w:r w:rsidR="005B1564" w:rsidRPr="00AC05F6">
        <w:t xml:space="preserve"> </w:t>
      </w:r>
      <w:r w:rsidR="00307D25">
        <w:t>in</w:t>
      </w:r>
      <w:r w:rsidR="005B1564">
        <w:t xml:space="preserve"> recurrent architectures</w:t>
      </w:r>
      <w:r w:rsidR="00AC05F6" w:rsidRPr="00AC05F6">
        <w:t xml:space="preserve">, the </w:t>
      </w:r>
      <w:r w:rsidR="00745B71">
        <w:t xml:space="preserve">data </w:t>
      </w:r>
      <w:r w:rsidR="00AC05F6" w:rsidRPr="00AC05F6">
        <w:t xml:space="preserve">information </w:t>
      </w:r>
      <w:r w:rsidR="00745B71">
        <w:t xml:space="preserve">of initial time </w:t>
      </w:r>
      <w:r w:rsidR="007E4666">
        <w:t>instant</w:t>
      </w:r>
      <w:r w:rsidR="00832895">
        <w:t>s</w:t>
      </w:r>
      <w:r w:rsidR="00745B71">
        <w:t xml:space="preserve"> </w:t>
      </w:r>
      <w:r w:rsidR="00955680">
        <w:t>will be</w:t>
      </w:r>
      <w:r w:rsidR="00AC05F6" w:rsidRPr="00AC05F6">
        <w:t xml:space="preserve"> difficult to be reflected in the </w:t>
      </w:r>
      <w:r w:rsidR="00CD340C">
        <w:t xml:space="preserve">final </w:t>
      </w:r>
      <w:r w:rsidR="00AC05F6" w:rsidRPr="00AC05F6">
        <w:t>feature embedding</w:t>
      </w:r>
      <w:r w:rsidR="001D5B34">
        <w:t xml:space="preserve"> </w:t>
      </w:r>
      <w:r w:rsidR="001D5B34" w:rsidRPr="00AC05F6">
        <w:t xml:space="preserve">when </w:t>
      </w:r>
      <w:r w:rsidR="001D5B34">
        <w:t xml:space="preserve">length </w:t>
      </w:r>
      <w:r w:rsidR="001D5B34" w:rsidRPr="00745B71">
        <w:rPr>
          <w:position w:val="-4"/>
        </w:rPr>
        <w:object w:dxaOrig="200" w:dyaOrig="220" w14:anchorId="57B48355">
          <v:shape id="_x0000_i1169" type="#_x0000_t75" style="width:9.75pt;height:11.15pt" o:ole="">
            <v:imagedata r:id="rId277" o:title=""/>
          </v:shape>
          <o:OLEObject Type="Embed" ProgID="Equation.DSMT4" ShapeID="_x0000_i1169" DrawAspect="Content" ObjectID="_1676960720" r:id="rId278"/>
        </w:object>
      </w:r>
      <w:r w:rsidR="001D5B34">
        <w:t xml:space="preserve"> of </w:t>
      </w:r>
      <w:r w:rsidR="00E90A79">
        <w:t xml:space="preserve">input </w:t>
      </w:r>
      <w:r w:rsidR="001D5B34">
        <w:t>time instant</w:t>
      </w:r>
      <w:r w:rsidR="001D5B34" w:rsidRPr="00AC05F6">
        <w:t>s</w:t>
      </w:r>
      <w:r w:rsidR="001D5B34">
        <w:t xml:space="preserve"> grows up</w:t>
      </w:r>
      <w:r w:rsidR="00AC05F6" w:rsidRPr="00AC05F6">
        <w:t xml:space="preserve">, </w:t>
      </w:r>
      <w:r w:rsidR="000D052A">
        <w:t xml:space="preserve">which will cause the incomplete information fusion </w:t>
      </w:r>
      <w:r w:rsidR="00AC05F6" w:rsidRPr="00AC05F6">
        <w:t>especially when the entire input sequence is non-stationary</w:t>
      </w:r>
      <w:r w:rsidR="000D052A">
        <w:t>.</w:t>
      </w:r>
    </w:p>
    <w:p w14:paraId="3B34765E" w14:textId="75D68846" w:rsidR="002629CE" w:rsidRDefault="000D052A" w:rsidP="00B23B82">
      <w:pPr>
        <w:pStyle w:val="af2"/>
      </w:pPr>
      <w:r>
        <w:rPr>
          <w:rFonts w:hint="eastAsia"/>
        </w:rPr>
        <w:t>I</w:t>
      </w:r>
      <w:r>
        <w:t xml:space="preserve">n such circumstances, the proposed RFA </w:t>
      </w:r>
      <w:r w:rsidRPr="00DF5E15">
        <w:rPr>
          <w:u w:val="thick" w:color="C00000"/>
        </w:rPr>
        <w:t>adopt</w:t>
      </w:r>
      <w:r w:rsidR="00DF5E15" w:rsidRPr="00DF5E15">
        <w:rPr>
          <w:u w:val="thick" w:color="C00000"/>
        </w:rPr>
        <w:t>s</w:t>
      </w:r>
      <w:r>
        <w:t xml:space="preserve"> </w:t>
      </w:r>
      <w:r w:rsidR="00A1598B">
        <w:t>a</w:t>
      </w:r>
      <w:r>
        <w:t xml:space="preserve"> </w:t>
      </w:r>
      <w:r w:rsidR="00A1598B">
        <w:t>‘</w:t>
      </w:r>
      <w:r w:rsidRPr="00A1598B">
        <w:t>soft</w:t>
      </w:r>
      <w:r w:rsidR="00A1598B">
        <w:t>’</w:t>
      </w:r>
      <w:r>
        <w:t xml:space="preserve"> fusion strategy, where a sequential fusion layer is </w:t>
      </w:r>
      <w:r w:rsidR="00CA7F1C">
        <w:t>proposed</w:t>
      </w:r>
      <w:r>
        <w:t xml:space="preserve"> to </w:t>
      </w:r>
      <w:r w:rsidR="00B23B82">
        <w:t xml:space="preserve">perform the weighted fusion for the outputs </w:t>
      </w:r>
      <w:r w:rsidR="00B23B82" w:rsidRPr="00B23B82">
        <w:rPr>
          <w:position w:val="-12"/>
        </w:rPr>
        <w:object w:dxaOrig="1120" w:dyaOrig="340" w14:anchorId="431F45D8">
          <v:shape id="_x0000_i1170" type="#_x0000_t75" style="width:55.75pt;height:16.25pt" o:ole="">
            <v:imagedata r:id="rId279" o:title=""/>
          </v:shape>
          <o:OLEObject Type="Embed" ProgID="Equation.DSMT4" ShapeID="_x0000_i1170" DrawAspect="Content" ObjectID="_1676960721" r:id="rId280"/>
        </w:object>
      </w:r>
      <w:r w:rsidR="00B23B82">
        <w:t xml:space="preserve"> of all the </w:t>
      </w:r>
      <w:r w:rsidR="000817B2">
        <w:t xml:space="preserve">input </w:t>
      </w:r>
      <w:r w:rsidR="00307D25">
        <w:t>time instant</w:t>
      </w:r>
      <w:r w:rsidR="00B23B82">
        <w:t xml:space="preserve">s. It can be understood that all the outputs have </w:t>
      </w:r>
      <w:r w:rsidR="00975666">
        <w:t>corresponding</w:t>
      </w:r>
      <w:r w:rsidR="00B23B82">
        <w:t xml:space="preserve"> </w:t>
      </w:r>
      <w:r w:rsidR="0073707D">
        <w:t xml:space="preserve">contributions to the final feature embedding. </w:t>
      </w:r>
      <w:r w:rsidR="00B94FDE" w:rsidRPr="00B94FDE">
        <w:t>Th</w:t>
      </w:r>
      <w:r w:rsidR="00B94FDE">
        <w:t>e above-mentioned</w:t>
      </w:r>
      <w:r w:rsidR="00B94FDE" w:rsidRPr="00B94FDE">
        <w:t xml:space="preserve"> operation can be achieved in many ways. In this </w:t>
      </w:r>
      <w:r w:rsidR="00D93762">
        <w:t>paper</w:t>
      </w:r>
      <w:r w:rsidR="00B94FDE" w:rsidRPr="00B94FDE">
        <w:t xml:space="preserve">, we </w:t>
      </w:r>
      <w:r w:rsidR="008D7F79">
        <w:t>chose</w:t>
      </w:r>
      <w:r w:rsidR="00B94FDE" w:rsidRPr="00B94FDE">
        <w:t xml:space="preserve"> an adaptive and simple method: a linear fully connected layer with </w:t>
      </w:r>
      <w:r w:rsidR="0028566A">
        <w:t xml:space="preserve">the </w:t>
      </w:r>
      <w:r w:rsidR="00B94FDE" w:rsidRPr="00B94FDE">
        <w:t xml:space="preserve">dropout </w:t>
      </w:r>
      <w:r w:rsidR="00E61791">
        <w:rPr>
          <w:rFonts w:hint="eastAsia"/>
        </w:rPr>
        <w:t>trick</w:t>
      </w:r>
      <w:r w:rsidR="00D97C73">
        <w:t xml:space="preserve"> </w:t>
      </w:r>
      <w:r w:rsidR="00D97C73">
        <w:fldChar w:fldCharType="begin"/>
      </w:r>
      <w:r w:rsidR="00127D60">
        <w:instrText xml:space="preserve"> ADDIN EN.CITE &lt;EndNote&gt;&lt;Cite&gt;&lt;Author&gt;Srivastava&lt;/Author&gt;&lt;Year&gt;2014&lt;/Year&gt;&lt;RecNum&gt;1718&lt;/RecNum&gt;&lt;DisplayText&gt;[38]&lt;/DisplayText&gt;&lt;record&gt;&lt;rec-number&gt;1718&lt;/rec-number&gt;&lt;foreign-keys&gt;&lt;key app="EN" db-id="s0dtva2tk2fr58eae50peptwrdf95ev2s0vt" timestamp="1595478050"&gt;1718&lt;/key&gt;&lt;/foreign-keys&gt;&lt;ref-type name="Journal Article"&gt;17&lt;/ref-type&gt;&lt;contributors&gt;&lt;authors&gt;&lt;author&gt;Srivastava, Nitish&lt;/author&gt;&lt;author&gt;Hinton, Geoffrey&lt;/author&gt;&lt;author&gt;Krizhevsky, Alex&lt;/author&gt;&lt;author&gt;Sutskever, Ilya&lt;/author&gt;&lt;author&gt;Salakhutdinov, Ruslan&lt;/author&gt;&lt;/authors&gt;&lt;/contributors&gt;&lt;titles&gt;&lt;title&gt;Dropout: a simple way to prevent neural networks from overfitting&lt;/title&gt;&lt;secondary-title&gt;The journal of machine learning research&lt;/secondary-title&gt;&lt;/titles&gt;&lt;periodical&gt;&lt;full-title&gt;The journal of machine learning research&lt;/full-title&gt;&lt;/periodical&gt;&lt;pages&gt;1929-1958&lt;/pages&gt;&lt;volume&gt;15&lt;/volume&gt;&lt;number&gt;1&lt;/number&gt;&lt;dates&gt;&lt;year&gt;2014&lt;/year&gt;&lt;/dates&gt;&lt;isbn&gt;1532-4435&lt;/isbn&gt;&lt;urls&gt;&lt;/urls&gt;&lt;/record&gt;&lt;/Cite&gt;&lt;/EndNote&gt;</w:instrText>
      </w:r>
      <w:r w:rsidR="00D97C73">
        <w:fldChar w:fldCharType="separate"/>
      </w:r>
      <w:r w:rsidR="00127D60">
        <w:rPr>
          <w:noProof/>
        </w:rPr>
        <w:t>[38]</w:t>
      </w:r>
      <w:r w:rsidR="00D97C73">
        <w:fldChar w:fldCharType="end"/>
      </w:r>
      <w:r w:rsidR="0028566A">
        <w:t>.</w:t>
      </w:r>
      <w:r w:rsidR="008971B6">
        <w:t xml:space="preserve"> The sequential fusion layer is illustrated in </w:t>
      </w:r>
      <w:r w:rsidR="00D65127" w:rsidRPr="00D65127">
        <w:rPr>
          <w:b/>
          <w:bCs/>
        </w:rPr>
        <w:fldChar w:fldCharType="begin"/>
      </w:r>
      <w:r w:rsidR="00D65127" w:rsidRPr="00D65127">
        <w:rPr>
          <w:b/>
          <w:bCs/>
        </w:rPr>
        <w:instrText xml:space="preserve"> REF _Ref48054411 \h  \* MERGEFORMAT </w:instrText>
      </w:r>
      <w:r w:rsidR="00D65127" w:rsidRPr="00D65127">
        <w:rPr>
          <w:b/>
          <w:bCs/>
        </w:rPr>
      </w:r>
      <w:r w:rsidR="00D65127" w:rsidRPr="00D65127">
        <w:rPr>
          <w:b/>
          <w:bCs/>
        </w:rPr>
        <w:fldChar w:fldCharType="separate"/>
      </w:r>
      <w:r w:rsidR="003E3D82" w:rsidRPr="003E3D82">
        <w:rPr>
          <w:b/>
          <w:bCs/>
        </w:rPr>
        <w:t xml:space="preserve">Figure </w:t>
      </w:r>
      <w:r w:rsidR="003E3D82" w:rsidRPr="003E3D82">
        <w:rPr>
          <w:b/>
          <w:bCs/>
          <w:noProof/>
        </w:rPr>
        <w:t>5</w:t>
      </w:r>
      <w:r w:rsidR="00D65127" w:rsidRPr="00D65127">
        <w:rPr>
          <w:b/>
          <w:bCs/>
        </w:rPr>
        <w:fldChar w:fldCharType="end"/>
      </w:r>
      <w:r w:rsidR="00D84E23" w:rsidRPr="00102E46">
        <w:rPr>
          <w:b/>
          <w:bCs/>
        </w:rPr>
        <w:t>.</w:t>
      </w:r>
    </w:p>
    <w:p w14:paraId="66ADD69A" w14:textId="127C625A" w:rsidR="00D65127" w:rsidRDefault="00D65127" w:rsidP="00D65127">
      <w:pPr>
        <w:pStyle w:val="af2"/>
        <w:keepNext/>
        <w:ind w:firstLine="0"/>
        <w:jc w:val="center"/>
      </w:pPr>
    </w:p>
    <w:p w14:paraId="360EC5B6" w14:textId="782B1B8B" w:rsidR="001C52F0" w:rsidRPr="00D65127" w:rsidRDefault="00D65127" w:rsidP="00D65127">
      <w:pPr>
        <w:pStyle w:val="af3"/>
        <w:jc w:val="center"/>
        <w:rPr>
          <w:rFonts w:ascii="Times New Roman" w:hAnsi="Times New Roman"/>
        </w:rPr>
      </w:pPr>
      <w:bookmarkStart w:id="21" w:name="_Ref48054411"/>
      <w:r w:rsidRPr="00D65127">
        <w:rPr>
          <w:rFonts w:ascii="Times New Roman" w:hAnsi="Times New Roman"/>
        </w:rPr>
        <w:t xml:space="preserve">Figure </w:t>
      </w:r>
      <w:r w:rsidRPr="00D65127">
        <w:rPr>
          <w:rFonts w:ascii="Times New Roman" w:hAnsi="Times New Roman"/>
        </w:rPr>
        <w:fldChar w:fldCharType="begin"/>
      </w:r>
      <w:r w:rsidRPr="00D65127">
        <w:rPr>
          <w:rFonts w:ascii="Times New Roman" w:hAnsi="Times New Roman"/>
        </w:rPr>
        <w:instrText xml:space="preserve"> SEQ Figure \* ARABIC </w:instrText>
      </w:r>
      <w:r w:rsidRPr="00D65127">
        <w:rPr>
          <w:rFonts w:ascii="Times New Roman" w:hAnsi="Times New Roman"/>
        </w:rPr>
        <w:fldChar w:fldCharType="separate"/>
      </w:r>
      <w:r w:rsidR="003E3D82">
        <w:rPr>
          <w:rFonts w:ascii="Times New Roman" w:hAnsi="Times New Roman"/>
          <w:noProof/>
        </w:rPr>
        <w:t>5</w:t>
      </w:r>
      <w:r w:rsidRPr="00D65127">
        <w:rPr>
          <w:rFonts w:ascii="Times New Roman" w:hAnsi="Times New Roman"/>
        </w:rPr>
        <w:fldChar w:fldCharType="end"/>
      </w:r>
      <w:bookmarkEnd w:id="21"/>
      <w:r w:rsidRPr="00D65127">
        <w:rPr>
          <w:rFonts w:ascii="Times New Roman" w:hAnsi="Times New Roman"/>
        </w:rPr>
        <w:t xml:space="preserve"> Sequential fusion layer in RFA</w:t>
      </w:r>
    </w:p>
    <w:p w14:paraId="6FC3A2F1" w14:textId="77777777" w:rsidR="0028566A" w:rsidRPr="0028566A" w:rsidRDefault="0028566A" w:rsidP="0028566A">
      <w:pPr>
        <w:pStyle w:val="af2"/>
        <w:rPr>
          <w:rFonts w:eastAsia="HGHUATI_CNKI"/>
        </w:rPr>
      </w:pPr>
      <w:r>
        <w:rPr>
          <w:rFonts w:hint="eastAsia"/>
        </w:rPr>
        <w:t>S</w:t>
      </w:r>
      <w:r>
        <w:t xml:space="preserve">pecifically, given all the outputs </w:t>
      </w:r>
      <w:r w:rsidRPr="00B23B82">
        <w:rPr>
          <w:position w:val="-12"/>
        </w:rPr>
        <w:object w:dxaOrig="420" w:dyaOrig="360" w14:anchorId="76E97B22">
          <v:shape id="_x0000_i1172" type="#_x0000_t75" style="width:19.95pt;height:18.1pt" o:ole="">
            <v:imagedata r:id="rId281" o:title=""/>
          </v:shape>
          <o:OLEObject Type="Embed" ProgID="Equation.DSMT4" ShapeID="_x0000_i1172" DrawAspect="Content" ObjectID="_1676960722" r:id="rId282"/>
        </w:object>
      </w:r>
      <w:r>
        <w:t>,</w:t>
      </w:r>
      <w:r w:rsidRPr="00B23B82">
        <w:rPr>
          <w:position w:val="-12"/>
        </w:rPr>
        <w:object w:dxaOrig="1260" w:dyaOrig="360" w14:anchorId="7625C17B">
          <v:shape id="_x0000_i1173" type="#_x0000_t75" style="width:62.25pt;height:18.1pt" o:ole="">
            <v:imagedata r:id="rId283" o:title=""/>
          </v:shape>
          <o:OLEObject Type="Embed" ProgID="Equation.DSMT4" ShapeID="_x0000_i1173" DrawAspect="Content" ObjectID="_1676960723" r:id="rId284"/>
        </w:object>
      </w:r>
      <w:r>
        <w:t>, of forward and backward encoder layer, we firstly concatenate them into the long vectors of size 1*(</w:t>
      </w:r>
      <w:r w:rsidRPr="0028566A">
        <w:rPr>
          <w:i/>
          <w:iCs/>
        </w:rPr>
        <w:t>L</w:t>
      </w:r>
      <w:r>
        <w:t>*</w:t>
      </w:r>
      <w:r w:rsidR="006D2550">
        <w:rPr>
          <w:rFonts w:eastAsia="HGHUATI_CNKI"/>
          <w:b/>
          <w:bCs/>
        </w:rPr>
        <w:t>ℱ</w:t>
      </w:r>
      <w:r w:rsidRPr="0028566A">
        <w:rPr>
          <w:rFonts w:eastAsia="HGHUATI_CNKI"/>
        </w:rPr>
        <w:t>)</w:t>
      </w:r>
      <w:r>
        <w:rPr>
          <w:rFonts w:eastAsia="HGHUATI_CNKI"/>
        </w:rPr>
        <w:t>:</w:t>
      </w:r>
    </w:p>
    <w:tbl>
      <w:tblPr>
        <w:tblW w:w="5000" w:type="pct"/>
        <w:jc w:val="center"/>
        <w:tblCellMar>
          <w:left w:w="0" w:type="dxa"/>
          <w:right w:w="0" w:type="dxa"/>
        </w:tblCellMar>
        <w:tblLook w:val="0000" w:firstRow="0" w:lastRow="0" w:firstColumn="0" w:lastColumn="0" w:noHBand="0" w:noVBand="0"/>
      </w:tblPr>
      <w:tblGrid>
        <w:gridCol w:w="9584"/>
        <w:gridCol w:w="496"/>
      </w:tblGrid>
      <w:tr w:rsidR="0028566A" w14:paraId="54726256" w14:textId="77777777" w:rsidTr="002C5FEC">
        <w:trPr>
          <w:jc w:val="center"/>
        </w:trPr>
        <w:tc>
          <w:tcPr>
            <w:tcW w:w="4754" w:type="pct"/>
            <w:vAlign w:val="center"/>
          </w:tcPr>
          <w:p w14:paraId="3F4EF0DC" w14:textId="77777777" w:rsidR="0028566A" w:rsidRDefault="0028566A" w:rsidP="0028566A">
            <w:pPr>
              <w:pStyle w:val="ac"/>
            </w:pPr>
            <w:r w:rsidRPr="00A918D4">
              <w:rPr>
                <w:position w:val="-16"/>
              </w:rPr>
              <w:object w:dxaOrig="2280" w:dyaOrig="420" w14:anchorId="217C8EE3">
                <v:shape id="_x0000_i1174" type="#_x0000_t75" style="width:113.8pt;height:19.95pt" o:ole="">
                  <v:imagedata r:id="rId285" o:title=""/>
                </v:shape>
                <o:OLEObject Type="Embed" ProgID="Equation.DSMT4" ShapeID="_x0000_i1174" DrawAspect="Content" ObjectID="_1676960724" r:id="rId286"/>
              </w:object>
            </w:r>
            <w:r>
              <w:t>,</w:t>
            </w:r>
          </w:p>
        </w:tc>
        <w:tc>
          <w:tcPr>
            <w:tcW w:w="246" w:type="pct"/>
            <w:vAlign w:val="center"/>
          </w:tcPr>
          <w:p w14:paraId="527B04C2" w14:textId="77777777" w:rsidR="0028566A" w:rsidRDefault="0028566A" w:rsidP="0028566A">
            <w:pPr>
              <w:pStyle w:val="ac"/>
            </w:pPr>
            <w:r>
              <w:t>(</w:t>
            </w:r>
            <w:r w:rsidR="00381FEE">
              <w:t>10</w:t>
            </w:r>
            <w:r>
              <w:t>)</w:t>
            </w:r>
          </w:p>
        </w:tc>
      </w:tr>
      <w:tr w:rsidR="0028566A" w14:paraId="5F77DAA8" w14:textId="77777777" w:rsidTr="002C5FEC">
        <w:trPr>
          <w:jc w:val="center"/>
        </w:trPr>
        <w:tc>
          <w:tcPr>
            <w:tcW w:w="4754" w:type="pct"/>
            <w:vAlign w:val="center"/>
          </w:tcPr>
          <w:p w14:paraId="4333719B" w14:textId="77777777" w:rsidR="0028566A" w:rsidRDefault="0028566A" w:rsidP="002C5FEC">
            <w:pPr>
              <w:pStyle w:val="ac"/>
            </w:pPr>
            <w:r w:rsidRPr="00A918D4">
              <w:rPr>
                <w:position w:val="-16"/>
              </w:rPr>
              <w:object w:dxaOrig="2320" w:dyaOrig="420" w14:anchorId="4282500A">
                <v:shape id="_x0000_i1175" type="#_x0000_t75" style="width:116.6pt;height:19.95pt" o:ole="">
                  <v:imagedata r:id="rId287" o:title=""/>
                </v:shape>
                <o:OLEObject Type="Embed" ProgID="Equation.DSMT4" ShapeID="_x0000_i1175" DrawAspect="Content" ObjectID="_1676960725" r:id="rId288"/>
              </w:object>
            </w:r>
            <w:r>
              <w:t>,</w:t>
            </w:r>
          </w:p>
        </w:tc>
        <w:tc>
          <w:tcPr>
            <w:tcW w:w="246" w:type="pct"/>
            <w:vAlign w:val="center"/>
          </w:tcPr>
          <w:p w14:paraId="279A2485" w14:textId="77777777" w:rsidR="0028566A" w:rsidRDefault="0028566A" w:rsidP="002C5FEC">
            <w:pPr>
              <w:pStyle w:val="ac"/>
            </w:pPr>
            <w:r>
              <w:t>(</w:t>
            </w:r>
            <w:r w:rsidR="00381FEE">
              <w:t>11</w:t>
            </w:r>
            <w:r>
              <w:t>)</w:t>
            </w:r>
          </w:p>
        </w:tc>
      </w:tr>
    </w:tbl>
    <w:p w14:paraId="140C3ECB" w14:textId="77777777" w:rsidR="00BF78D3" w:rsidRPr="00BF78D3" w:rsidRDefault="00510D8B" w:rsidP="00BF78D3">
      <w:pPr>
        <w:pStyle w:val="af2"/>
        <w:rPr>
          <w:rFonts w:eastAsia="HGHUATI_CNKI"/>
        </w:rPr>
      </w:pPr>
      <w:r>
        <w:t xml:space="preserve">Then </w:t>
      </w:r>
      <w:r w:rsidR="00BF78D3">
        <w:t>a linear fully connected layer is applied to transform the long vector into the vector of size 1*</w:t>
      </w:r>
      <w:r w:rsidR="006D2550">
        <w:rPr>
          <w:rFonts w:eastAsia="HGHUATI_CNKI"/>
          <w:b/>
          <w:bCs/>
        </w:rPr>
        <w:t>ℱ</w:t>
      </w:r>
      <w:r w:rsidR="00BF78D3" w:rsidRPr="00BF78D3">
        <w:rPr>
          <w:rFonts w:eastAsia="HGHUATI_CNKI"/>
        </w:rPr>
        <w:t>:</w:t>
      </w:r>
    </w:p>
    <w:tbl>
      <w:tblPr>
        <w:tblW w:w="5000" w:type="pct"/>
        <w:jc w:val="center"/>
        <w:tblCellMar>
          <w:left w:w="0" w:type="dxa"/>
          <w:right w:w="0" w:type="dxa"/>
        </w:tblCellMar>
        <w:tblLook w:val="0000" w:firstRow="0" w:lastRow="0" w:firstColumn="0" w:lastColumn="0" w:noHBand="0" w:noVBand="0"/>
      </w:tblPr>
      <w:tblGrid>
        <w:gridCol w:w="9584"/>
        <w:gridCol w:w="496"/>
      </w:tblGrid>
      <w:tr w:rsidR="00BF78D3" w14:paraId="1F324FFA" w14:textId="77777777" w:rsidTr="002C5FEC">
        <w:trPr>
          <w:jc w:val="center"/>
        </w:trPr>
        <w:tc>
          <w:tcPr>
            <w:tcW w:w="4754" w:type="pct"/>
            <w:vAlign w:val="center"/>
          </w:tcPr>
          <w:bookmarkStart w:id="22" w:name="_Hlk60171304"/>
          <w:p w14:paraId="34D1AA78" w14:textId="77777777" w:rsidR="00BF78D3" w:rsidRDefault="00BF78D3" w:rsidP="00BF78D3">
            <w:pPr>
              <w:pStyle w:val="ac"/>
            </w:pPr>
            <w:r w:rsidRPr="00BF78D3">
              <w:rPr>
                <w:position w:val="-12"/>
              </w:rPr>
              <w:object w:dxaOrig="1760" w:dyaOrig="360" w14:anchorId="1C45649B">
                <v:shape id="_x0000_i1176" type="#_x0000_t75" style="width:87.8pt;height:18.1pt" o:ole="">
                  <v:imagedata r:id="rId289" o:title=""/>
                </v:shape>
                <o:OLEObject Type="Embed" ProgID="Equation.DSMT4" ShapeID="_x0000_i1176" DrawAspect="Content" ObjectID="_1676960726" r:id="rId290"/>
              </w:object>
            </w:r>
            <w:bookmarkEnd w:id="22"/>
            <w:r>
              <w:t>,</w:t>
            </w:r>
          </w:p>
        </w:tc>
        <w:tc>
          <w:tcPr>
            <w:tcW w:w="246" w:type="pct"/>
            <w:vAlign w:val="center"/>
          </w:tcPr>
          <w:p w14:paraId="6A858453" w14:textId="77777777" w:rsidR="00BF78D3" w:rsidRDefault="00BF78D3" w:rsidP="00BF78D3">
            <w:pPr>
              <w:pStyle w:val="ac"/>
            </w:pPr>
            <w:r>
              <w:t>(1</w:t>
            </w:r>
            <w:r w:rsidR="00F845D9">
              <w:t>2</w:t>
            </w:r>
            <w:r>
              <w:t>)</w:t>
            </w:r>
          </w:p>
        </w:tc>
      </w:tr>
      <w:tr w:rsidR="00BF78D3" w14:paraId="4A7C123A" w14:textId="77777777" w:rsidTr="002C5FEC">
        <w:trPr>
          <w:jc w:val="center"/>
        </w:trPr>
        <w:tc>
          <w:tcPr>
            <w:tcW w:w="4754" w:type="pct"/>
            <w:vAlign w:val="center"/>
          </w:tcPr>
          <w:p w14:paraId="6832EBE8" w14:textId="77777777" w:rsidR="00BF78D3" w:rsidRDefault="00BF78D3" w:rsidP="002C5FEC">
            <w:pPr>
              <w:pStyle w:val="ac"/>
            </w:pPr>
            <w:r w:rsidRPr="00BF78D3">
              <w:rPr>
                <w:position w:val="-12"/>
              </w:rPr>
              <w:object w:dxaOrig="1780" w:dyaOrig="360" w14:anchorId="2D314109">
                <v:shape id="_x0000_i1177" type="#_x0000_t75" style="width:88.7pt;height:18.1pt" o:ole="">
                  <v:imagedata r:id="rId291" o:title=""/>
                </v:shape>
                <o:OLEObject Type="Embed" ProgID="Equation.DSMT4" ShapeID="_x0000_i1177" DrawAspect="Content" ObjectID="_1676960727" r:id="rId292"/>
              </w:object>
            </w:r>
            <w:r>
              <w:t>,</w:t>
            </w:r>
          </w:p>
        </w:tc>
        <w:tc>
          <w:tcPr>
            <w:tcW w:w="246" w:type="pct"/>
            <w:vAlign w:val="center"/>
          </w:tcPr>
          <w:p w14:paraId="04910511" w14:textId="77777777" w:rsidR="00BF78D3" w:rsidRDefault="00BF78D3" w:rsidP="002C5FEC">
            <w:pPr>
              <w:pStyle w:val="ac"/>
            </w:pPr>
            <w:r>
              <w:t>(1</w:t>
            </w:r>
            <w:r w:rsidR="00F845D9">
              <w:t>3</w:t>
            </w:r>
            <w:r>
              <w:t>)</w:t>
            </w:r>
          </w:p>
        </w:tc>
      </w:tr>
    </w:tbl>
    <w:p w14:paraId="14D405A0" w14:textId="77777777" w:rsidR="00F240F9" w:rsidRDefault="00BF78D3" w:rsidP="001F64A6">
      <w:pPr>
        <w:pStyle w:val="af2"/>
        <w:rPr>
          <w:rFonts w:eastAsia="HGHUATI_CNKI"/>
        </w:rPr>
      </w:pPr>
      <w:r>
        <w:rPr>
          <w:rFonts w:eastAsia="HGHUATI_CNKI"/>
        </w:rPr>
        <w:t xml:space="preserve">where </w:t>
      </w:r>
      <w:r w:rsidR="006D2550" w:rsidRPr="006D2550">
        <w:rPr>
          <w:rFonts w:eastAsia="HGHUATI_CNKI"/>
          <w:position w:val="-12"/>
        </w:rPr>
        <w:object w:dxaOrig="380" w:dyaOrig="360" w14:anchorId="5598CEFC">
          <v:shape id="_x0000_i1178" type="#_x0000_t75" style="width:19.5pt;height:18.1pt" o:ole="">
            <v:imagedata r:id="rId293" o:title=""/>
          </v:shape>
          <o:OLEObject Type="Embed" ProgID="Equation.DSMT4" ShapeID="_x0000_i1178" DrawAspect="Content" ObjectID="_1676960728" r:id="rId294"/>
        </w:object>
      </w:r>
      <w:r w:rsidR="006D2550">
        <w:rPr>
          <w:rFonts w:eastAsia="HGHUATI_CNKI"/>
        </w:rPr>
        <w:t xml:space="preserve">, </w:t>
      </w:r>
      <w:r w:rsidR="006D2550" w:rsidRPr="006D2550">
        <w:rPr>
          <w:rFonts w:eastAsia="HGHUATI_CNKI"/>
          <w:position w:val="-12"/>
        </w:rPr>
        <w:object w:dxaOrig="380" w:dyaOrig="360" w14:anchorId="624975C8">
          <v:shape id="_x0000_i1179" type="#_x0000_t75" style="width:19.5pt;height:18.1pt" o:ole="">
            <v:imagedata r:id="rId295" o:title=""/>
          </v:shape>
          <o:OLEObject Type="Embed" ProgID="Equation.DSMT4" ShapeID="_x0000_i1179" DrawAspect="Content" ObjectID="_1676960729" r:id="rId296"/>
        </w:object>
      </w:r>
      <w:r w:rsidR="006D2550">
        <w:rPr>
          <w:rFonts w:eastAsia="HGHUATI_CNKI"/>
        </w:rPr>
        <w:t xml:space="preserve"> are respectively the feature embedding of forward </w:t>
      </w:r>
      <w:r w:rsidR="00010C7B">
        <w:rPr>
          <w:rFonts w:eastAsia="HGHUATI_CNKI"/>
        </w:rPr>
        <w:t xml:space="preserve">encoder layer </w:t>
      </w:r>
      <w:r w:rsidR="006D2550">
        <w:rPr>
          <w:rFonts w:eastAsia="HGHUATI_CNKI"/>
        </w:rPr>
        <w:t>and backward</w:t>
      </w:r>
      <w:r w:rsidR="00010C7B">
        <w:rPr>
          <w:rFonts w:eastAsia="HGHUATI_CNKI"/>
        </w:rPr>
        <w:t xml:space="preserve"> one</w:t>
      </w:r>
      <w:r w:rsidR="006D2550">
        <w:rPr>
          <w:rFonts w:eastAsia="HGHUATI_CNKI"/>
        </w:rPr>
        <w:t xml:space="preserve">, </w:t>
      </w:r>
      <w:r w:rsidR="006D2550" w:rsidRPr="006D2550">
        <w:rPr>
          <w:rFonts w:eastAsia="HGHUATI_CNKI"/>
          <w:position w:val="-12"/>
        </w:rPr>
        <w:object w:dxaOrig="400" w:dyaOrig="360" w14:anchorId="37386A80">
          <v:shape id="_x0000_i1180" type="#_x0000_t75" style="width:20.45pt;height:18.1pt" o:ole="">
            <v:imagedata r:id="rId297" o:title=""/>
          </v:shape>
          <o:OLEObject Type="Embed" ProgID="Equation.DSMT4" ShapeID="_x0000_i1180" DrawAspect="Content" ObjectID="_1676960730" r:id="rId298"/>
        </w:object>
      </w:r>
      <w:r w:rsidR="006D2550" w:rsidRPr="006D2550">
        <w:rPr>
          <w:rFonts w:ascii="宋体" w:eastAsia="宋体" w:hAnsi="宋体" w:cs="宋体" w:hint="eastAsia"/>
        </w:rPr>
        <w:t>∈</w:t>
      </w:r>
      <w:r w:rsidR="006D2550" w:rsidRPr="006D2550">
        <w:rPr>
          <w:rFonts w:ascii="Euclid Math Two" w:eastAsia="宋体" w:hAnsi="Euclid Math Two" w:cs="宋体"/>
        </w:rPr>
        <w:t></w:t>
      </w:r>
      <w:r w:rsidR="00844E91" w:rsidRPr="00844E91">
        <w:rPr>
          <w:rFonts w:eastAsia="宋体"/>
          <w:vertAlign w:val="superscript"/>
        </w:rPr>
        <w:t>(</w:t>
      </w:r>
      <w:r w:rsidR="00844E91" w:rsidRPr="00844E91">
        <w:rPr>
          <w:rFonts w:eastAsia="宋体"/>
          <w:i/>
          <w:iCs/>
          <w:vertAlign w:val="superscript"/>
        </w:rPr>
        <w:t>L</w:t>
      </w:r>
      <w:r w:rsidR="00844E91">
        <w:rPr>
          <w:rFonts w:eastAsia="HGHUATI_CNKI"/>
          <w:vertAlign w:val="superscript"/>
        </w:rPr>
        <w:t>*</w:t>
      </w:r>
      <w:r w:rsidR="00844E91" w:rsidRPr="006D2550">
        <w:rPr>
          <w:rFonts w:eastAsia="HGHUATI_CNKI"/>
          <w:vertAlign w:val="superscript"/>
        </w:rPr>
        <w:t>ℱ</w:t>
      </w:r>
      <w:r w:rsidR="00844E91" w:rsidRPr="00844E91">
        <w:rPr>
          <w:rFonts w:eastAsia="宋体"/>
          <w:vertAlign w:val="superscript"/>
        </w:rPr>
        <w:t>)</w:t>
      </w:r>
      <w:r w:rsidR="006D2550" w:rsidRPr="006D2550">
        <w:rPr>
          <w:rFonts w:eastAsia="宋体"/>
          <w:vertAlign w:val="superscript"/>
        </w:rPr>
        <w:t>*</w:t>
      </w:r>
      <w:r w:rsidR="006D2550" w:rsidRPr="006D2550">
        <w:rPr>
          <w:rFonts w:eastAsia="HGHUATI_CNKI"/>
          <w:vertAlign w:val="superscript"/>
        </w:rPr>
        <w:t>ℱ</w:t>
      </w:r>
      <w:r w:rsidR="006D2550">
        <w:rPr>
          <w:rFonts w:eastAsia="HGHUATI_CNKI"/>
        </w:rPr>
        <w:t xml:space="preserve">, </w:t>
      </w:r>
      <w:r w:rsidR="00844E91" w:rsidRPr="00844E91">
        <w:rPr>
          <w:rFonts w:eastAsia="HGHUATI_CNKI"/>
          <w:position w:val="-12"/>
        </w:rPr>
        <w:object w:dxaOrig="320" w:dyaOrig="360" w14:anchorId="0A5A791C">
          <v:shape id="_x0000_i1181" type="#_x0000_t75" style="width:16.25pt;height:18.1pt" o:ole="">
            <v:imagedata r:id="rId299" o:title=""/>
          </v:shape>
          <o:OLEObject Type="Embed" ProgID="Equation.DSMT4" ShapeID="_x0000_i1181" DrawAspect="Content" ObjectID="_1676960731" r:id="rId300"/>
        </w:object>
      </w:r>
      <w:r w:rsidR="00844E91" w:rsidRPr="006D2550">
        <w:rPr>
          <w:rFonts w:ascii="宋体" w:eastAsia="宋体" w:hAnsi="宋体" w:cs="宋体" w:hint="eastAsia"/>
        </w:rPr>
        <w:t>∈</w:t>
      </w:r>
      <w:r w:rsidR="00844E91" w:rsidRPr="006D2550">
        <w:rPr>
          <w:rFonts w:ascii="Euclid Math Two" w:eastAsia="宋体" w:hAnsi="Euclid Math Two" w:cs="宋体"/>
        </w:rPr>
        <w:t></w:t>
      </w:r>
      <w:r w:rsidR="00844E91">
        <w:rPr>
          <w:rFonts w:eastAsia="宋体"/>
          <w:vertAlign w:val="superscript"/>
        </w:rPr>
        <w:t>1</w:t>
      </w:r>
      <w:r w:rsidR="00844E91" w:rsidRPr="006D2550">
        <w:rPr>
          <w:rFonts w:eastAsia="宋体"/>
          <w:vertAlign w:val="superscript"/>
        </w:rPr>
        <w:t>*</w:t>
      </w:r>
      <w:r w:rsidR="00844E91" w:rsidRPr="006D2550">
        <w:rPr>
          <w:rFonts w:eastAsia="HGHUATI_CNKI"/>
          <w:vertAlign w:val="superscript"/>
        </w:rPr>
        <w:t>ℱ</w:t>
      </w:r>
      <w:r w:rsidR="00844E91">
        <w:rPr>
          <w:rFonts w:eastAsia="HGHUATI_CNKI"/>
        </w:rPr>
        <w:t xml:space="preserve">, </w:t>
      </w:r>
      <w:r w:rsidR="006D2550" w:rsidRPr="006D2550">
        <w:rPr>
          <w:rFonts w:eastAsia="HGHUATI_CNKI"/>
          <w:position w:val="-12"/>
        </w:rPr>
        <w:object w:dxaOrig="420" w:dyaOrig="360" w14:anchorId="4BE4DB06">
          <v:shape id="_x0000_i1182" type="#_x0000_t75" style="width:19.95pt;height:18.1pt" o:ole="">
            <v:imagedata r:id="rId301" o:title=""/>
          </v:shape>
          <o:OLEObject Type="Embed" ProgID="Equation.DSMT4" ShapeID="_x0000_i1182" DrawAspect="Content" ObjectID="_1676960732" r:id="rId302"/>
        </w:object>
      </w:r>
      <w:r w:rsidR="00844E91" w:rsidRPr="006D2550">
        <w:rPr>
          <w:rFonts w:ascii="宋体" w:eastAsia="宋体" w:hAnsi="宋体" w:cs="宋体" w:hint="eastAsia"/>
        </w:rPr>
        <w:t>∈</w:t>
      </w:r>
      <w:r w:rsidR="00844E91" w:rsidRPr="006D2550">
        <w:rPr>
          <w:rFonts w:ascii="Euclid Math Two" w:eastAsia="宋体" w:hAnsi="Euclid Math Two" w:cs="宋体"/>
        </w:rPr>
        <w:t></w:t>
      </w:r>
      <w:r w:rsidR="00844E91" w:rsidRPr="00844E91">
        <w:rPr>
          <w:rFonts w:eastAsia="宋体"/>
          <w:vertAlign w:val="superscript"/>
        </w:rPr>
        <w:t>(</w:t>
      </w:r>
      <w:r w:rsidR="00844E91" w:rsidRPr="00844E91">
        <w:rPr>
          <w:rFonts w:eastAsia="宋体"/>
          <w:i/>
          <w:iCs/>
          <w:vertAlign w:val="superscript"/>
        </w:rPr>
        <w:t>L</w:t>
      </w:r>
      <w:r w:rsidR="00844E91">
        <w:rPr>
          <w:rFonts w:eastAsia="HGHUATI_CNKI"/>
          <w:vertAlign w:val="superscript"/>
        </w:rPr>
        <w:t>*</w:t>
      </w:r>
      <w:r w:rsidR="00844E91" w:rsidRPr="006D2550">
        <w:rPr>
          <w:rFonts w:eastAsia="HGHUATI_CNKI"/>
          <w:vertAlign w:val="superscript"/>
        </w:rPr>
        <w:t>ℱ</w:t>
      </w:r>
      <w:r w:rsidR="00844E91" w:rsidRPr="00844E91">
        <w:rPr>
          <w:rFonts w:eastAsia="宋体"/>
          <w:vertAlign w:val="superscript"/>
        </w:rPr>
        <w:t>)</w:t>
      </w:r>
      <w:r w:rsidR="00844E91" w:rsidRPr="006D2550">
        <w:rPr>
          <w:rFonts w:eastAsia="宋体"/>
          <w:vertAlign w:val="superscript"/>
        </w:rPr>
        <w:t>*</w:t>
      </w:r>
      <w:r w:rsidR="00844E91" w:rsidRPr="006D2550">
        <w:rPr>
          <w:rFonts w:eastAsia="HGHUATI_CNKI"/>
          <w:vertAlign w:val="superscript"/>
        </w:rPr>
        <w:t>ℱ</w:t>
      </w:r>
      <w:r w:rsidR="00844E91">
        <w:rPr>
          <w:rFonts w:eastAsia="HGHUATI_CNKI"/>
        </w:rPr>
        <w:t xml:space="preserve"> and </w:t>
      </w:r>
      <w:r w:rsidR="00844E91" w:rsidRPr="00844E91">
        <w:rPr>
          <w:rFonts w:eastAsia="HGHUATI_CNKI"/>
          <w:position w:val="-12"/>
        </w:rPr>
        <w:object w:dxaOrig="320" w:dyaOrig="360" w14:anchorId="25B34355">
          <v:shape id="_x0000_i1183" type="#_x0000_t75" style="width:16.25pt;height:18.1pt" o:ole="">
            <v:imagedata r:id="rId303" o:title=""/>
          </v:shape>
          <o:OLEObject Type="Embed" ProgID="Equation.DSMT4" ShapeID="_x0000_i1183" DrawAspect="Content" ObjectID="_1676960733" r:id="rId304"/>
        </w:object>
      </w:r>
      <w:bookmarkStart w:id="23" w:name="_Hlk60169730"/>
      <w:r w:rsidR="00844E91" w:rsidRPr="006D2550">
        <w:rPr>
          <w:rFonts w:ascii="宋体" w:eastAsia="宋体" w:hAnsi="宋体" w:cs="宋体" w:hint="eastAsia"/>
        </w:rPr>
        <w:t>∈</w:t>
      </w:r>
      <w:r w:rsidR="00844E91" w:rsidRPr="006D2550">
        <w:rPr>
          <w:rFonts w:ascii="Euclid Math Two" w:eastAsia="宋体" w:hAnsi="Euclid Math Two" w:cs="宋体"/>
        </w:rPr>
        <w:t></w:t>
      </w:r>
      <w:r w:rsidR="00844E91">
        <w:rPr>
          <w:rFonts w:eastAsia="宋体"/>
          <w:vertAlign w:val="superscript"/>
        </w:rPr>
        <w:t>1</w:t>
      </w:r>
      <w:r w:rsidR="00844E91" w:rsidRPr="006D2550">
        <w:rPr>
          <w:rFonts w:eastAsia="宋体"/>
          <w:vertAlign w:val="superscript"/>
        </w:rPr>
        <w:t>*</w:t>
      </w:r>
      <w:r w:rsidR="00844E91" w:rsidRPr="006D2550">
        <w:rPr>
          <w:rFonts w:eastAsia="HGHUATI_CNKI"/>
          <w:vertAlign w:val="superscript"/>
        </w:rPr>
        <w:t>ℱ</w:t>
      </w:r>
      <w:r w:rsidR="00844E91">
        <w:rPr>
          <w:rFonts w:eastAsia="HGHUATI_CNKI"/>
        </w:rPr>
        <w:t xml:space="preserve"> </w:t>
      </w:r>
      <w:bookmarkEnd w:id="23"/>
      <w:r w:rsidR="00844E91">
        <w:rPr>
          <w:rFonts w:eastAsia="HGHUATI_CNKI"/>
        </w:rPr>
        <w:t>are respectively the weight matrices and biases of the forward</w:t>
      </w:r>
      <w:r w:rsidR="00010C7B">
        <w:rPr>
          <w:rFonts w:eastAsia="HGHUATI_CNKI"/>
        </w:rPr>
        <w:t xml:space="preserve"> </w:t>
      </w:r>
      <w:r w:rsidR="00844E91">
        <w:rPr>
          <w:rFonts w:eastAsia="HGHUATI_CNKI"/>
        </w:rPr>
        <w:t xml:space="preserve">fully connected layer </w:t>
      </w:r>
      <w:r w:rsidR="00010C7B">
        <w:rPr>
          <w:rFonts w:eastAsia="HGHUATI_CNKI"/>
        </w:rPr>
        <w:t>and backward one.</w:t>
      </w:r>
      <w:r w:rsidR="008971B6">
        <w:rPr>
          <w:rFonts w:eastAsia="HGHUATI_CNKI"/>
        </w:rPr>
        <w:t xml:space="preserve"> These weights and biases can be updated automatically as the training process of RFA, which </w:t>
      </w:r>
      <w:r w:rsidR="008971B6" w:rsidRPr="008971B6">
        <w:rPr>
          <w:rFonts w:eastAsia="HGHUATI_CNKI"/>
        </w:rPr>
        <w:t xml:space="preserve">determine the contribution of </w:t>
      </w:r>
      <w:r w:rsidR="008971B6">
        <w:rPr>
          <w:rFonts w:eastAsia="HGHUATI_CNKI"/>
        </w:rPr>
        <w:t xml:space="preserve">each </w:t>
      </w:r>
      <w:r w:rsidR="008971B6" w:rsidRPr="008971B6">
        <w:rPr>
          <w:rFonts w:eastAsia="HGHUATI_CNKI"/>
        </w:rPr>
        <w:t xml:space="preserve">output to the </w:t>
      </w:r>
      <w:r w:rsidR="008971B6">
        <w:rPr>
          <w:rFonts w:eastAsia="HGHUATI_CNKI"/>
        </w:rPr>
        <w:t xml:space="preserve">fused </w:t>
      </w:r>
      <w:r w:rsidR="008971B6" w:rsidRPr="008971B6">
        <w:rPr>
          <w:rFonts w:eastAsia="HGHUATI_CNKI"/>
        </w:rPr>
        <w:t>feature embedding in a quantitative way</w:t>
      </w:r>
      <w:r w:rsidR="008971B6">
        <w:rPr>
          <w:rFonts w:eastAsia="HGHUATI_CNKI"/>
        </w:rPr>
        <w:t>.</w:t>
      </w:r>
      <w:r w:rsidR="001F64A6">
        <w:rPr>
          <w:rFonts w:eastAsia="HGHUATI_CNKI" w:hint="eastAsia"/>
        </w:rPr>
        <w:t xml:space="preserve"> </w:t>
      </w:r>
      <w:r w:rsidR="00F240F9">
        <w:rPr>
          <w:rFonts w:eastAsia="HGHUATI_CNKI" w:hint="eastAsia"/>
        </w:rPr>
        <w:t>I</w:t>
      </w:r>
      <w:r w:rsidR="00F240F9">
        <w:rPr>
          <w:rFonts w:eastAsia="HGHUATI_CNKI"/>
        </w:rPr>
        <w:t>n addition, dropou</w:t>
      </w:r>
      <w:r w:rsidR="00B95B3C">
        <w:rPr>
          <w:rFonts w:eastAsia="HGHUATI_CNKI"/>
        </w:rPr>
        <w:t>t</w:t>
      </w:r>
      <w:r w:rsidR="00F240F9">
        <w:rPr>
          <w:rFonts w:eastAsia="HGHUATI_CNKI"/>
        </w:rPr>
        <w:t>, a common technique of deep learning, is applied in our sequential fusion layer, which</w:t>
      </w:r>
      <w:r w:rsidR="00F240F9" w:rsidRPr="00F240F9">
        <w:rPr>
          <w:rFonts w:eastAsia="HGHUATI_CNKI"/>
        </w:rPr>
        <w:t xml:space="preserve"> avoids potential overfitting risks by resetting weight</w:t>
      </w:r>
      <w:r w:rsidR="00F240F9">
        <w:rPr>
          <w:rFonts w:eastAsia="HGHUATI_CNKI"/>
        </w:rPr>
        <w:t xml:space="preserve"> of </w:t>
      </w:r>
      <w:r w:rsidR="00F240F9" w:rsidRPr="00F240F9">
        <w:rPr>
          <w:rFonts w:eastAsia="HGHUATI_CNKI"/>
        </w:rPr>
        <w:t>certain node to zero</w:t>
      </w:r>
      <w:r w:rsidR="00F240F9">
        <w:rPr>
          <w:rFonts w:eastAsia="HGHUATI_CNKI"/>
        </w:rPr>
        <w:t xml:space="preserve"> </w:t>
      </w:r>
      <w:r w:rsidR="00F240F9" w:rsidRPr="00F240F9">
        <w:rPr>
          <w:rFonts w:eastAsia="HGHUATI_CNKI"/>
        </w:rPr>
        <w:t>randomly</w:t>
      </w:r>
      <w:r w:rsidR="001F64A6">
        <w:rPr>
          <w:rFonts w:eastAsia="HGHUATI_CNKI"/>
        </w:rPr>
        <w:t>.</w:t>
      </w:r>
    </w:p>
    <w:p w14:paraId="24E89AB3" w14:textId="77777777" w:rsidR="008971B6" w:rsidRPr="00F240F9" w:rsidRDefault="001F64A6" w:rsidP="00BF78D3">
      <w:pPr>
        <w:pStyle w:val="af2"/>
        <w:rPr>
          <w:rFonts w:eastAsia="HGHUATI_CNKI"/>
        </w:rPr>
      </w:pPr>
      <w:r>
        <w:rPr>
          <w:rFonts w:eastAsia="HGHUATI_CNKI"/>
        </w:rPr>
        <w:t>To sum up</w:t>
      </w:r>
      <w:r w:rsidRPr="001F64A6">
        <w:rPr>
          <w:rFonts w:eastAsia="HGHUATI_CNKI"/>
        </w:rPr>
        <w:t>, sequential fusion layer fus</w:t>
      </w:r>
      <w:r>
        <w:rPr>
          <w:rFonts w:eastAsia="HGHUATI_CNKI"/>
        </w:rPr>
        <w:t>es</w:t>
      </w:r>
      <w:r w:rsidRPr="001F64A6">
        <w:rPr>
          <w:rFonts w:eastAsia="HGHUATI_CNKI"/>
        </w:rPr>
        <w:t xml:space="preserve"> the output</w:t>
      </w:r>
      <w:r>
        <w:rPr>
          <w:rFonts w:eastAsia="HGHUATI_CNKI"/>
        </w:rPr>
        <w:t>s</w:t>
      </w:r>
      <w:r w:rsidRPr="001F64A6">
        <w:rPr>
          <w:rFonts w:eastAsia="HGHUATI_CNKI"/>
        </w:rPr>
        <w:t xml:space="preserve"> of each </w:t>
      </w:r>
      <w:r w:rsidR="00307D25">
        <w:rPr>
          <w:rFonts w:eastAsia="HGHUATI_CNKI"/>
        </w:rPr>
        <w:t>time instant</w:t>
      </w:r>
      <w:r w:rsidRPr="001F64A6">
        <w:rPr>
          <w:rFonts w:eastAsia="HGHUATI_CNKI"/>
        </w:rPr>
        <w:t xml:space="preserve"> </w:t>
      </w:r>
      <w:r>
        <w:rPr>
          <w:rFonts w:eastAsia="HGHUATI_CNKI"/>
        </w:rPr>
        <w:t xml:space="preserve">in a </w:t>
      </w:r>
      <w:r w:rsidRPr="001F64A6">
        <w:rPr>
          <w:rFonts w:eastAsia="HGHUATI_CNKI"/>
          <w:i/>
          <w:iCs/>
        </w:rPr>
        <w:t>soft</w:t>
      </w:r>
      <w:r>
        <w:rPr>
          <w:rFonts w:eastAsia="HGHUATI_CNKI"/>
        </w:rPr>
        <w:t xml:space="preserve"> strategy</w:t>
      </w:r>
      <w:r w:rsidRPr="001F64A6">
        <w:rPr>
          <w:rFonts w:eastAsia="HGHUATI_CNKI"/>
        </w:rPr>
        <w:t>, which makes the fused feature embedding</w:t>
      </w:r>
      <w:r>
        <w:rPr>
          <w:rFonts w:eastAsia="HGHUATI_CNKI"/>
        </w:rPr>
        <w:t>s</w:t>
      </w:r>
      <w:r w:rsidRPr="001F64A6">
        <w:rPr>
          <w:rFonts w:eastAsia="HGHUATI_CNKI"/>
        </w:rPr>
        <w:t xml:space="preserve"> more robust and complete</w:t>
      </w:r>
      <w:r>
        <w:rPr>
          <w:rFonts w:eastAsia="HGHUATI_CNKI"/>
        </w:rPr>
        <w:t xml:space="preserve">. In addition, the parameters of the sequential fusion layer can be updated together with other ones </w:t>
      </w:r>
      <w:r w:rsidR="00F845D9">
        <w:rPr>
          <w:rFonts w:eastAsia="HGHUATI_CNKI"/>
        </w:rPr>
        <w:t>in</w:t>
      </w:r>
      <w:r>
        <w:rPr>
          <w:rFonts w:eastAsia="HGHUATI_CNKI"/>
        </w:rPr>
        <w:t xml:space="preserve"> RFA, which is simple and adaptive.</w:t>
      </w:r>
    </w:p>
    <w:p w14:paraId="0A839B20" w14:textId="77777777" w:rsidR="00CE2223" w:rsidRDefault="00CE2223" w:rsidP="00CE2223">
      <w:pPr>
        <w:pStyle w:val="bulletlist"/>
      </w:pPr>
      <w:r>
        <w:t xml:space="preserve">Recurrent decoder </w:t>
      </w:r>
      <w:r w:rsidR="00467BFA">
        <w:t>block</w:t>
      </w:r>
    </w:p>
    <w:p w14:paraId="75E2C2C9" w14:textId="0F0115BE" w:rsidR="00F15BA6" w:rsidRDefault="00A32D99" w:rsidP="00A32D99">
      <w:pPr>
        <w:pStyle w:val="af2"/>
      </w:pPr>
      <w:r>
        <w:t xml:space="preserve">Similarly, the recurrent </w:t>
      </w:r>
      <w:r w:rsidR="008A5AD8">
        <w:t>de</w:t>
      </w:r>
      <w:r>
        <w:t>coder block contains</w:t>
      </w:r>
      <w:del w:id="24" w:author="铉元 苏" w:date="2021-01-05T15:12:00Z">
        <w:r w:rsidDel="00DF5E15">
          <w:delText xml:space="preserve"> of</w:delText>
        </w:r>
      </w:del>
      <w:r>
        <w:t xml:space="preserve"> a forward </w:t>
      </w:r>
      <w:r w:rsidR="00C052A7">
        <w:t>de</w:t>
      </w:r>
      <w:r>
        <w:t xml:space="preserve">coder layer and a backward </w:t>
      </w:r>
      <w:r w:rsidR="00C052A7">
        <w:t>de</w:t>
      </w:r>
      <w:r>
        <w:t>coder layer</w:t>
      </w:r>
      <w:r w:rsidR="00F15BA6">
        <w:t xml:space="preserve">. </w:t>
      </w:r>
      <w:r w:rsidR="00F15BA6" w:rsidRPr="00F15BA6">
        <w:t xml:space="preserve">Its </w:t>
      </w:r>
      <w:r w:rsidR="00F15BA6">
        <w:t>target</w:t>
      </w:r>
      <w:r w:rsidR="00F15BA6" w:rsidRPr="00F15BA6">
        <w:t xml:space="preserve"> is to </w:t>
      </w:r>
      <w:r w:rsidR="00B019FA">
        <w:t>decode</w:t>
      </w:r>
      <w:r w:rsidR="00F15BA6" w:rsidRPr="00F15BA6">
        <w:t xml:space="preserve"> the feature embedding</w:t>
      </w:r>
      <w:r w:rsidR="00914D71">
        <w:t>s</w:t>
      </w:r>
      <w:r w:rsidR="00F15BA6" w:rsidRPr="00F15BA6">
        <w:t xml:space="preserve"> to </w:t>
      </w:r>
      <w:r w:rsidR="00914D71">
        <w:t>the</w:t>
      </w:r>
      <w:r w:rsidR="00F15BA6" w:rsidRPr="00F15BA6">
        <w:t xml:space="preserve"> output</w:t>
      </w:r>
      <w:r w:rsidR="00914D71">
        <w:t>s</w:t>
      </w:r>
      <w:r w:rsidR="00F15BA6" w:rsidRPr="00F15BA6">
        <w:t xml:space="preserve"> that </w:t>
      </w:r>
      <w:r w:rsidR="00914D71">
        <w:t>are</w:t>
      </w:r>
      <w:r w:rsidR="00F15BA6" w:rsidRPr="00F15BA6">
        <w:t xml:space="preserve"> </w:t>
      </w:r>
      <w:r w:rsidR="00914D71">
        <w:t>closed</w:t>
      </w:r>
      <w:r w:rsidR="00F15BA6" w:rsidRPr="00F15BA6">
        <w:t xml:space="preserve"> to the input</w:t>
      </w:r>
      <w:r w:rsidR="00914D71">
        <w:t>s</w:t>
      </w:r>
      <w:r w:rsidR="00F15BA6" w:rsidRPr="00F15BA6">
        <w:t xml:space="preserve">, and </w:t>
      </w:r>
      <w:r w:rsidR="00914D71">
        <w:t xml:space="preserve">it needs to </w:t>
      </w:r>
      <w:r w:rsidR="00F15BA6" w:rsidRPr="00F15BA6">
        <w:t>use back</w:t>
      </w:r>
      <w:del w:id="25" w:author="铉元 苏" w:date="2021-01-05T15:12:00Z">
        <w:r w:rsidR="00F15BA6" w:rsidRPr="00F15BA6" w:rsidDel="00DF5E15">
          <w:delText xml:space="preserve"> </w:delText>
        </w:r>
      </w:del>
      <w:r w:rsidR="00F15BA6" w:rsidRPr="00F15BA6">
        <w:t>propagation to update the parameters of the entire RFA</w:t>
      </w:r>
      <w:r w:rsidR="00914D71">
        <w:t>.</w:t>
      </w:r>
    </w:p>
    <w:p w14:paraId="175780A6" w14:textId="77777777" w:rsidR="003F6485" w:rsidRPr="003F6485" w:rsidRDefault="00914D71" w:rsidP="003F6485">
      <w:pPr>
        <w:pStyle w:val="af2"/>
        <w:rPr>
          <w:rFonts w:eastAsia="HGHUATI_CNKI"/>
        </w:rPr>
      </w:pPr>
      <w:r>
        <w:rPr>
          <w:rFonts w:hint="eastAsia"/>
        </w:rPr>
        <w:t>S</w:t>
      </w:r>
      <w:r>
        <w:t xml:space="preserve">pecifically, </w:t>
      </w:r>
      <w:r w:rsidR="003F6485">
        <w:t xml:space="preserve">given the feature embedding of </w:t>
      </w:r>
      <w:r w:rsidR="003F6485">
        <w:rPr>
          <w:rFonts w:eastAsia="HGHUATI_CNKI"/>
        </w:rPr>
        <w:t>forward encoder layer and backward one, the operations of decoding are described 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3F6485" w14:paraId="65126918" w14:textId="77777777" w:rsidTr="002C5FEC">
        <w:trPr>
          <w:jc w:val="center"/>
        </w:trPr>
        <w:tc>
          <w:tcPr>
            <w:tcW w:w="4754" w:type="pct"/>
            <w:vAlign w:val="center"/>
          </w:tcPr>
          <w:p w14:paraId="12EF1BE0" w14:textId="77777777" w:rsidR="003F6485" w:rsidRDefault="0006601F" w:rsidP="003F6485">
            <w:pPr>
              <w:pStyle w:val="ac"/>
            </w:pPr>
            <w:r w:rsidRPr="00BF78D3">
              <w:rPr>
                <w:position w:val="-12"/>
              </w:rPr>
              <w:object w:dxaOrig="999" w:dyaOrig="400" w14:anchorId="692AD8A9">
                <v:shape id="_x0000_i1184" type="#_x0000_t75" style="width:50.65pt;height:20.45pt" o:ole="">
                  <v:imagedata r:id="rId305" o:title=""/>
                </v:shape>
                <o:OLEObject Type="Embed" ProgID="Equation.DSMT4" ShapeID="_x0000_i1184" DrawAspect="Content" ObjectID="_1676960734" r:id="rId306"/>
              </w:object>
            </w:r>
            <w:r w:rsidR="003F6485">
              <w:t>,</w:t>
            </w:r>
          </w:p>
        </w:tc>
        <w:tc>
          <w:tcPr>
            <w:tcW w:w="246" w:type="pct"/>
            <w:vAlign w:val="center"/>
          </w:tcPr>
          <w:p w14:paraId="7A0D235C" w14:textId="77777777" w:rsidR="003F6485" w:rsidRDefault="003F6485" w:rsidP="003F6485">
            <w:pPr>
              <w:pStyle w:val="ac"/>
            </w:pPr>
            <w:r>
              <w:t>(1</w:t>
            </w:r>
            <w:r w:rsidR="0006601F">
              <w:t>4</w:t>
            </w:r>
            <w:r>
              <w:t>)</w:t>
            </w:r>
          </w:p>
        </w:tc>
      </w:tr>
      <w:tr w:rsidR="003F6485" w14:paraId="2A92C8F3" w14:textId="77777777" w:rsidTr="002C5FEC">
        <w:trPr>
          <w:jc w:val="center"/>
        </w:trPr>
        <w:tc>
          <w:tcPr>
            <w:tcW w:w="4754" w:type="pct"/>
            <w:vAlign w:val="center"/>
          </w:tcPr>
          <w:p w14:paraId="0E56B47C" w14:textId="77777777" w:rsidR="003F6485" w:rsidRDefault="0006601F" w:rsidP="002C5FEC">
            <w:pPr>
              <w:pStyle w:val="ac"/>
            </w:pPr>
            <w:r w:rsidRPr="00BF78D3">
              <w:rPr>
                <w:position w:val="-12"/>
              </w:rPr>
              <w:object w:dxaOrig="1040" w:dyaOrig="400" w14:anchorId="2BC6C1DC">
                <v:shape id="_x0000_i1185" type="#_x0000_t75" style="width:52.5pt;height:20.45pt" o:ole="">
                  <v:imagedata r:id="rId307" o:title=""/>
                </v:shape>
                <o:OLEObject Type="Embed" ProgID="Equation.DSMT4" ShapeID="_x0000_i1185" DrawAspect="Content" ObjectID="_1676960735" r:id="rId308"/>
              </w:object>
            </w:r>
            <w:r w:rsidR="003F6485">
              <w:t>,</w:t>
            </w:r>
          </w:p>
        </w:tc>
        <w:tc>
          <w:tcPr>
            <w:tcW w:w="246" w:type="pct"/>
            <w:vAlign w:val="center"/>
          </w:tcPr>
          <w:p w14:paraId="2F56A8B4" w14:textId="77777777" w:rsidR="003F6485" w:rsidRDefault="003F6485" w:rsidP="002C5FEC">
            <w:pPr>
              <w:pStyle w:val="ac"/>
            </w:pPr>
            <w:r>
              <w:t>(1</w:t>
            </w:r>
            <w:r w:rsidR="0006601F">
              <w:t>5</w:t>
            </w:r>
            <w:r>
              <w:t>)</w:t>
            </w:r>
          </w:p>
        </w:tc>
      </w:tr>
      <w:tr w:rsidR="0006601F" w14:paraId="37362A47" w14:textId="77777777" w:rsidTr="002C5FEC">
        <w:trPr>
          <w:jc w:val="center"/>
        </w:trPr>
        <w:tc>
          <w:tcPr>
            <w:tcW w:w="4754" w:type="pct"/>
            <w:vAlign w:val="center"/>
          </w:tcPr>
          <w:p w14:paraId="5C33D7A9" w14:textId="6B85A7B7" w:rsidR="0006601F" w:rsidRDefault="006668D6" w:rsidP="002C5FEC">
            <w:pPr>
              <w:pStyle w:val="ac"/>
            </w:pPr>
            <w:r w:rsidRPr="0006601F">
              <w:rPr>
                <w:position w:val="-18"/>
              </w:rPr>
              <w:object w:dxaOrig="3700" w:dyaOrig="460" w14:anchorId="0307CF12">
                <v:shape id="_x0000_i1186" type="#_x0000_t75" style="width:184.4pt;height:22.3pt" o:ole="">
                  <v:imagedata r:id="rId309" o:title=""/>
                </v:shape>
                <o:OLEObject Type="Embed" ProgID="Equation.DSMT4" ShapeID="_x0000_i1186" DrawAspect="Content" ObjectID="_1676960736" r:id="rId310"/>
              </w:object>
            </w:r>
            <w:r w:rsidR="0090107F">
              <w:t>,</w:t>
            </w:r>
          </w:p>
        </w:tc>
        <w:tc>
          <w:tcPr>
            <w:tcW w:w="246" w:type="pct"/>
            <w:vAlign w:val="center"/>
          </w:tcPr>
          <w:p w14:paraId="4BE54FE0" w14:textId="77777777" w:rsidR="0006601F" w:rsidRDefault="0006601F" w:rsidP="002C5FEC">
            <w:pPr>
              <w:pStyle w:val="ac"/>
            </w:pPr>
            <w:r>
              <w:t>(16)</w:t>
            </w:r>
          </w:p>
        </w:tc>
      </w:tr>
      <w:tr w:rsidR="0006601F" w14:paraId="402A3B52" w14:textId="77777777" w:rsidTr="002C5FEC">
        <w:trPr>
          <w:jc w:val="center"/>
        </w:trPr>
        <w:tc>
          <w:tcPr>
            <w:tcW w:w="4754" w:type="pct"/>
            <w:vAlign w:val="center"/>
          </w:tcPr>
          <w:p w14:paraId="3400C0D5" w14:textId="04CC8004" w:rsidR="0006601F" w:rsidRDefault="006668D6" w:rsidP="002C5FEC">
            <w:pPr>
              <w:pStyle w:val="ac"/>
            </w:pPr>
            <w:r w:rsidRPr="0006601F">
              <w:rPr>
                <w:position w:val="-18"/>
              </w:rPr>
              <w:object w:dxaOrig="3920" w:dyaOrig="460" w14:anchorId="5D9F9737">
                <v:shape id="_x0000_i1187" type="#_x0000_t75" style="width:195.55pt;height:22.3pt" o:ole="">
                  <v:imagedata r:id="rId311" o:title=""/>
                </v:shape>
                <o:OLEObject Type="Embed" ProgID="Equation.DSMT4" ShapeID="_x0000_i1187" DrawAspect="Content" ObjectID="_1676960737" r:id="rId312"/>
              </w:object>
            </w:r>
            <w:r w:rsidR="00724AA7">
              <w:t>,</w:t>
            </w:r>
          </w:p>
        </w:tc>
        <w:tc>
          <w:tcPr>
            <w:tcW w:w="246" w:type="pct"/>
            <w:vAlign w:val="center"/>
          </w:tcPr>
          <w:p w14:paraId="1BF27975" w14:textId="77777777" w:rsidR="0006601F" w:rsidRDefault="0006601F" w:rsidP="002C5FEC">
            <w:pPr>
              <w:pStyle w:val="ac"/>
            </w:pPr>
            <w:r>
              <w:t>(17)</w:t>
            </w:r>
          </w:p>
        </w:tc>
      </w:tr>
    </w:tbl>
    <w:p w14:paraId="2F328D03" w14:textId="77777777" w:rsidR="00724AA7" w:rsidRDefault="00D44C8E" w:rsidP="00724AA7">
      <w:pPr>
        <w:pStyle w:val="af2"/>
        <w:ind w:firstLine="0"/>
      </w:pPr>
      <w:r>
        <w:t>a</w:t>
      </w:r>
      <w:r w:rsidR="00724AA7">
        <w:t xml:space="preserve">ccording to these decoded outputs, </w:t>
      </w:r>
      <w:r>
        <w:t xml:space="preserve">we can obtain the decoded matrices </w:t>
      </w:r>
      <w:r w:rsidRPr="00D44C8E">
        <w:rPr>
          <w:position w:val="-12"/>
        </w:rPr>
        <w:object w:dxaOrig="420" w:dyaOrig="400" w14:anchorId="4E79033B">
          <v:shape id="_x0000_i1188" type="#_x0000_t75" style="width:19.95pt;height:20.45pt" o:ole="">
            <v:imagedata r:id="rId313" o:title=""/>
          </v:shape>
          <o:OLEObject Type="Embed" ProgID="Equation.DSMT4" ShapeID="_x0000_i1188" DrawAspect="Content" ObjectID="_1676960738" r:id="rId314"/>
        </w:object>
      </w:r>
      <w:r w:rsidR="005E2463" w:rsidRPr="006D2550">
        <w:rPr>
          <w:rFonts w:ascii="宋体" w:eastAsia="宋体" w:hAnsi="宋体" w:cs="宋体" w:hint="eastAsia"/>
        </w:rPr>
        <w:t>∈</w:t>
      </w:r>
      <w:r w:rsidR="005E2463" w:rsidRPr="006D2550">
        <w:rPr>
          <w:rFonts w:ascii="Euclid Math Two" w:eastAsia="宋体" w:hAnsi="Euclid Math Two" w:cs="宋体"/>
        </w:rPr>
        <w:t></w:t>
      </w:r>
      <w:r w:rsidR="005E2463" w:rsidRPr="00844E91">
        <w:rPr>
          <w:rFonts w:eastAsia="宋体"/>
          <w:i/>
          <w:iCs/>
          <w:vertAlign w:val="superscript"/>
        </w:rPr>
        <w:t>L</w:t>
      </w:r>
      <w:r w:rsidR="005E2463" w:rsidRPr="006D2550">
        <w:rPr>
          <w:rFonts w:eastAsia="宋体"/>
          <w:vertAlign w:val="superscript"/>
        </w:rPr>
        <w:t>*</w:t>
      </w:r>
      <w:r w:rsidR="005E2463" w:rsidRPr="006D2550">
        <w:rPr>
          <w:rFonts w:eastAsia="HGHUATI_CNKI"/>
          <w:vertAlign w:val="superscript"/>
        </w:rPr>
        <w:t>ℱ</w:t>
      </w:r>
      <w:r>
        <w:t xml:space="preserve">, </w:t>
      </w:r>
      <w:r w:rsidRPr="00D44C8E">
        <w:rPr>
          <w:position w:val="-12"/>
        </w:rPr>
        <w:object w:dxaOrig="420" w:dyaOrig="400" w14:anchorId="137DCEA5">
          <v:shape id="_x0000_i1189" type="#_x0000_t75" style="width:19.95pt;height:20.45pt" o:ole="">
            <v:imagedata r:id="rId315" o:title=""/>
          </v:shape>
          <o:OLEObject Type="Embed" ProgID="Equation.DSMT4" ShapeID="_x0000_i1189" DrawAspect="Content" ObjectID="_1676960739" r:id="rId316"/>
        </w:object>
      </w:r>
      <w:r w:rsidR="005E2463" w:rsidRPr="006D2550">
        <w:rPr>
          <w:rFonts w:ascii="宋体" w:eastAsia="宋体" w:hAnsi="宋体" w:cs="宋体" w:hint="eastAsia"/>
        </w:rPr>
        <w:t>∈</w:t>
      </w:r>
      <w:r w:rsidR="005E2463" w:rsidRPr="006D2550">
        <w:rPr>
          <w:rFonts w:ascii="Euclid Math Two" w:eastAsia="宋体" w:hAnsi="Euclid Math Two" w:cs="宋体"/>
        </w:rPr>
        <w:t></w:t>
      </w:r>
      <w:r w:rsidR="005E2463" w:rsidRPr="00844E91">
        <w:rPr>
          <w:rFonts w:eastAsia="宋体"/>
          <w:i/>
          <w:iCs/>
          <w:vertAlign w:val="superscript"/>
        </w:rPr>
        <w:t>L</w:t>
      </w:r>
      <w:r w:rsidR="005E2463" w:rsidRPr="006D2550">
        <w:rPr>
          <w:rFonts w:eastAsia="宋体"/>
          <w:vertAlign w:val="superscript"/>
        </w:rPr>
        <w:t>*</w:t>
      </w:r>
      <w:r w:rsidR="005E2463" w:rsidRPr="006D2550">
        <w:rPr>
          <w:rFonts w:eastAsia="HGHUATI_CNKI"/>
          <w:vertAlign w:val="superscript"/>
        </w:rPr>
        <w:t>ℱ</w:t>
      </w:r>
      <w:r w:rsidR="005E2463">
        <w:t xml:space="preserve"> </w:t>
      </w:r>
      <w:r>
        <w:t>of forward decoder layer and backward one.</w:t>
      </w:r>
    </w:p>
    <w:p w14:paraId="415865DC" w14:textId="77777777" w:rsidR="0090107F" w:rsidRDefault="0090107F" w:rsidP="0090107F">
      <w:pPr>
        <w:pStyle w:val="af2"/>
      </w:pPr>
      <w:r>
        <w:rPr>
          <w:rFonts w:hint="eastAsia"/>
        </w:rPr>
        <w:t>T</w:t>
      </w:r>
      <w:r>
        <w:t xml:space="preserve">hen, in order to calculate the reconstruction error, we increase the dimensionality of </w:t>
      </w:r>
      <w:r w:rsidR="005E2463">
        <w:t xml:space="preserve">the </w:t>
      </w:r>
      <w:r>
        <w:t xml:space="preserve">decoded </w:t>
      </w:r>
      <w:r w:rsidR="005E2463">
        <w:t>matrices</w:t>
      </w:r>
      <w:r>
        <w:t xml:space="preserve"> 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90107F" w14:paraId="4D1DB28A" w14:textId="77777777" w:rsidTr="002C5FEC">
        <w:trPr>
          <w:jc w:val="center"/>
        </w:trPr>
        <w:tc>
          <w:tcPr>
            <w:tcW w:w="4754" w:type="pct"/>
            <w:vAlign w:val="center"/>
          </w:tcPr>
          <w:p w14:paraId="7748847B" w14:textId="7C7C5C91" w:rsidR="0090107F" w:rsidRDefault="00BC5936" w:rsidP="0090107F">
            <w:pPr>
              <w:pStyle w:val="ac"/>
            </w:pPr>
            <w:r w:rsidRPr="003C6C56">
              <w:rPr>
                <w:position w:val="-20"/>
                <w:u w:val="thick" w:color="00B0F0"/>
              </w:rPr>
              <w:object w:dxaOrig="2560" w:dyaOrig="499" w14:anchorId="5C6D4C1B">
                <v:shape id="_x0000_i1190" type="#_x0000_t75" style="width:129.6pt;height:25.55pt" o:ole="">
                  <v:imagedata r:id="rId317" o:title=""/>
                </v:shape>
                <o:OLEObject Type="Embed" ProgID="Equation.DSMT4" ShapeID="_x0000_i1190" DrawAspect="Content" ObjectID="_1676960740" r:id="rId318"/>
              </w:object>
            </w:r>
            <w:r w:rsidR="0090107F">
              <w:t>,</w:t>
            </w:r>
          </w:p>
        </w:tc>
        <w:tc>
          <w:tcPr>
            <w:tcW w:w="246" w:type="pct"/>
            <w:vAlign w:val="center"/>
          </w:tcPr>
          <w:p w14:paraId="340F618A" w14:textId="77777777" w:rsidR="0090107F" w:rsidRDefault="0090107F" w:rsidP="0090107F">
            <w:pPr>
              <w:pStyle w:val="ac"/>
            </w:pPr>
            <w:r>
              <w:t>(1</w:t>
            </w:r>
            <w:r w:rsidR="005E2463">
              <w:t>8</w:t>
            </w:r>
            <w:r>
              <w:t>)</w:t>
            </w:r>
          </w:p>
        </w:tc>
      </w:tr>
    </w:tbl>
    <w:p w14:paraId="075735F2" w14:textId="21AC6403" w:rsidR="00A32D99" w:rsidRDefault="00601674" w:rsidP="007A09E3">
      <w:pPr>
        <w:pStyle w:val="af2"/>
        <w:ind w:firstLine="0"/>
      </w:pPr>
      <w:r>
        <w:rPr>
          <w:rFonts w:hint="eastAsia"/>
        </w:rPr>
        <w:t>w</w:t>
      </w:r>
      <w:r w:rsidR="005E2463">
        <w:t xml:space="preserve">here </w:t>
      </w:r>
      <w:r w:rsidR="005E2463" w:rsidRPr="000D7311">
        <w:rPr>
          <w:position w:val="-12"/>
          <w:u w:val="thick" w:color="00B0F0"/>
        </w:rPr>
        <w:object w:dxaOrig="279" w:dyaOrig="400" w14:anchorId="680DA28A">
          <v:shape id="_x0000_i1191" type="#_x0000_t75" style="width:14.4pt;height:20.45pt" o:ole="">
            <v:imagedata r:id="rId319" o:title=""/>
          </v:shape>
          <o:OLEObject Type="Embed" ProgID="Equation.DSMT4" ShapeID="_x0000_i1191" DrawAspect="Content" ObjectID="_1676960741" r:id="rId320"/>
        </w:object>
      </w:r>
      <w:r w:rsidR="005E2463" w:rsidRPr="000D7311">
        <w:rPr>
          <w:rFonts w:ascii="宋体" w:eastAsia="宋体" w:hAnsi="宋体" w:cs="宋体" w:hint="eastAsia"/>
          <w:u w:val="thick" w:color="00B0F0"/>
        </w:rPr>
        <w:t>∈</w:t>
      </w:r>
      <w:r w:rsidR="005E2463" w:rsidRPr="000D7311">
        <w:rPr>
          <w:rFonts w:ascii="Euclid Math Two" w:eastAsia="宋体" w:hAnsi="Euclid Math Two" w:cs="宋体"/>
          <w:u w:val="thick" w:color="00B0F0"/>
        </w:rPr>
        <w:t></w:t>
      </w:r>
      <w:r w:rsidR="005E2463" w:rsidRPr="000D7311">
        <w:rPr>
          <w:rFonts w:eastAsia="宋体"/>
          <w:i/>
          <w:iCs/>
          <w:u w:val="thick" w:color="00B0F0"/>
          <w:vertAlign w:val="superscript"/>
        </w:rPr>
        <w:t>L</w:t>
      </w:r>
      <w:r w:rsidR="005E2463" w:rsidRPr="000D7311">
        <w:rPr>
          <w:rFonts w:eastAsia="宋体"/>
          <w:u w:val="thick" w:color="00B0F0"/>
          <w:vertAlign w:val="superscript"/>
        </w:rPr>
        <w:t>*</w:t>
      </w:r>
      <w:r w:rsidR="005E2463" w:rsidRPr="000D7311">
        <w:rPr>
          <w:rFonts w:eastAsia="HGHUATI_CNKI"/>
          <w:u w:val="thick" w:color="00B0F0"/>
          <w:vertAlign w:val="superscript"/>
        </w:rPr>
        <w:t>6</w:t>
      </w:r>
      <w:r w:rsidR="00F50BCA" w:rsidRPr="000D7311">
        <w:rPr>
          <w:rFonts w:eastAsia="HGHUATI_CNKI"/>
          <w:i/>
          <w:iCs/>
          <w:u w:val="thick" w:color="00B0F0"/>
          <w:vertAlign w:val="superscript"/>
        </w:rPr>
        <w:t>H</w:t>
      </w:r>
      <w:r w:rsidR="005E2463" w:rsidRPr="000D7311">
        <w:rPr>
          <w:u w:val="thick" w:color="00B0F0"/>
        </w:rPr>
        <w:t xml:space="preserve"> </w:t>
      </w:r>
      <w:r w:rsidR="005E2463">
        <w:t>is the decoded output</w:t>
      </w:r>
      <w:r>
        <w:t xml:space="preserve"> </w:t>
      </w:r>
      <w:r>
        <w:rPr>
          <w:rFonts w:hint="eastAsia"/>
        </w:rPr>
        <w:t>matrix</w:t>
      </w:r>
      <w:r>
        <w:t xml:space="preserve">, </w:t>
      </w:r>
      <w:r w:rsidRPr="00601674">
        <w:t xml:space="preserve">RFA </w:t>
      </w:r>
      <w:r>
        <w:t>develops</w:t>
      </w:r>
      <w:r w:rsidRPr="00601674">
        <w:t xml:space="preserve"> the loss function to calculate the reconstruction error between it and the input matrix</w:t>
      </w:r>
      <w:r>
        <w:t xml:space="preserve"> </w:t>
      </w:r>
      <w:r w:rsidRPr="00601674">
        <w:rPr>
          <w:position w:val="-12"/>
        </w:rPr>
        <w:object w:dxaOrig="240" w:dyaOrig="320" w14:anchorId="6E217633">
          <v:shape id="_x0000_i1192" type="#_x0000_t75" style="width:12.1pt;height:16.25pt" o:ole="">
            <v:imagedata r:id="rId321" o:title=""/>
          </v:shape>
          <o:OLEObject Type="Embed" ProgID="Equation.DSMT4" ShapeID="_x0000_i1192" DrawAspect="Content" ObjectID="_1676960742" r:id="rId322"/>
        </w:object>
      </w:r>
      <w:r w:rsidRPr="00601674">
        <w:t>, and u</w:t>
      </w:r>
      <w:r w:rsidR="00E64F10">
        <w:t>tilizes</w:t>
      </w:r>
      <w:r w:rsidRPr="00601674">
        <w:t xml:space="preserve"> back propagation to update </w:t>
      </w:r>
      <w:r w:rsidR="00671D47">
        <w:t>the model</w:t>
      </w:r>
      <w:r w:rsidRPr="00601674">
        <w:t xml:space="preserve"> parameters</w:t>
      </w:r>
      <w:r w:rsidR="00671D47">
        <w:t>.</w:t>
      </w:r>
    </w:p>
    <w:p w14:paraId="37BD4847" w14:textId="77777777" w:rsidR="00671D47" w:rsidRDefault="00671D47" w:rsidP="00054236">
      <w:pPr>
        <w:pStyle w:val="3"/>
      </w:pPr>
      <w:r>
        <w:t>O</w:t>
      </w:r>
      <w:r w:rsidR="00A03184">
        <w:t>nline</w:t>
      </w:r>
      <w:r w:rsidR="003E5D08">
        <w:t xml:space="preserve"> </w:t>
      </w:r>
      <w:r w:rsidR="00A03184">
        <w:t>information fusion</w:t>
      </w:r>
    </w:p>
    <w:p w14:paraId="738A8A94" w14:textId="77777777" w:rsidR="00A03184" w:rsidRDefault="007A09E3" w:rsidP="003520F1">
      <w:pPr>
        <w:pStyle w:val="af2"/>
      </w:pPr>
      <w:r>
        <w:rPr>
          <w:rFonts w:hint="eastAsia"/>
        </w:rPr>
        <w:t>D</w:t>
      </w:r>
      <w:r>
        <w:t>uring the offline phase,</w:t>
      </w:r>
      <w:r w:rsidR="00667EE3" w:rsidRPr="00667EE3">
        <w:t xml:space="preserve"> the </w:t>
      </w:r>
      <w:r w:rsidR="00637CBB" w:rsidRPr="00667EE3">
        <w:t xml:space="preserve">implicit </w:t>
      </w:r>
      <w:r w:rsidR="00667EE3" w:rsidRPr="00667EE3">
        <w:t xml:space="preserve">mapping relationship between historical normal CM data and feature embedding </w:t>
      </w:r>
      <w:r w:rsidR="00667EE3">
        <w:t xml:space="preserve">was learned </w:t>
      </w:r>
      <w:r w:rsidR="00637CBB">
        <w:t>and represented by the trained RFA model.</w:t>
      </w:r>
    </w:p>
    <w:p w14:paraId="24F35836" w14:textId="77777777" w:rsidR="002E399A" w:rsidRDefault="00DF018E" w:rsidP="002E399A">
      <w:pPr>
        <w:pStyle w:val="af2"/>
      </w:pPr>
      <w:r>
        <w:rPr>
          <w:rFonts w:hint="eastAsia"/>
        </w:rPr>
        <w:t>D</w:t>
      </w:r>
      <w:r>
        <w:t xml:space="preserve">uring the online phase, we </w:t>
      </w:r>
      <w:r w:rsidR="002E399A">
        <w:t>only keep the recurrent encoder block and sequential fusion layer of the trained RFA, the recurrent decoder block is abandoned. For each 3</w:t>
      </w:r>
      <w:r w:rsidR="002E399A" w:rsidRPr="002E399A">
        <w:rPr>
          <w:vertAlign w:val="superscript"/>
        </w:rPr>
        <w:t>rd</w:t>
      </w:r>
      <w:r w:rsidR="002E399A">
        <w:t xml:space="preserve">-level EI, given its real-time input matrix </w:t>
      </w:r>
      <w:r w:rsidR="002E399A" w:rsidRPr="002E399A">
        <w:rPr>
          <w:position w:val="-12"/>
        </w:rPr>
        <w:object w:dxaOrig="240" w:dyaOrig="320" w14:anchorId="14C07C37">
          <v:shape id="_x0000_i1193" type="#_x0000_t75" style="width:12.1pt;height:16.25pt" o:ole="">
            <v:imagedata r:id="rId323" o:title=""/>
          </v:shape>
          <o:OLEObject Type="Embed" ProgID="Equation.DSMT4" ShapeID="_x0000_i1193" DrawAspect="Content" ObjectID="_1676960743" r:id="rId324"/>
        </w:object>
      </w:r>
      <w:r w:rsidR="002E399A">
        <w:t>, the feature embedding can be fused 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2E399A" w14:paraId="07E06BA5" w14:textId="77777777" w:rsidTr="007C29E7">
        <w:trPr>
          <w:jc w:val="center"/>
        </w:trPr>
        <w:tc>
          <w:tcPr>
            <w:tcW w:w="4754" w:type="pct"/>
            <w:vAlign w:val="center"/>
          </w:tcPr>
          <w:p w14:paraId="268BE09E" w14:textId="20D38CDE" w:rsidR="002E399A" w:rsidRDefault="00937BC8" w:rsidP="007C29E7">
            <w:pPr>
              <w:pStyle w:val="ac"/>
            </w:pPr>
            <w:r w:rsidRPr="000D7311">
              <w:rPr>
                <w:position w:val="-14"/>
                <w:u w:val="thick" w:color="00B0F0"/>
              </w:rPr>
              <w:object w:dxaOrig="1680" w:dyaOrig="380" w14:anchorId="3769FCDC">
                <v:shape id="_x0000_i1194" type="#_x0000_t75" style="width:84.1pt;height:19.5pt" o:ole="">
                  <v:imagedata r:id="rId325" o:title=""/>
                </v:shape>
                <o:OLEObject Type="Embed" ProgID="Equation.DSMT4" ShapeID="_x0000_i1194" DrawAspect="Content" ObjectID="_1676960744" r:id="rId326"/>
              </w:object>
            </w:r>
            <w:r w:rsidR="00D71B57">
              <w:t>,</w:t>
            </w:r>
          </w:p>
        </w:tc>
        <w:tc>
          <w:tcPr>
            <w:tcW w:w="246" w:type="pct"/>
            <w:vAlign w:val="center"/>
          </w:tcPr>
          <w:p w14:paraId="5F34CE6F" w14:textId="77777777" w:rsidR="002E399A" w:rsidRDefault="002E399A" w:rsidP="007C29E7">
            <w:pPr>
              <w:pStyle w:val="ac"/>
            </w:pPr>
            <w:r>
              <w:t>(1</w:t>
            </w:r>
            <w:r w:rsidR="003E28EE">
              <w:t>9</w:t>
            </w:r>
            <w:r>
              <w:t>)</w:t>
            </w:r>
          </w:p>
        </w:tc>
      </w:tr>
      <w:bookmarkStart w:id="26" w:name="_Hlk60172995"/>
      <w:tr w:rsidR="003E28EE" w14:paraId="4FB82B5C" w14:textId="77777777" w:rsidTr="007C29E7">
        <w:trPr>
          <w:jc w:val="center"/>
        </w:trPr>
        <w:tc>
          <w:tcPr>
            <w:tcW w:w="4754" w:type="pct"/>
            <w:vAlign w:val="center"/>
          </w:tcPr>
          <w:p w14:paraId="478E3AF5" w14:textId="77777777" w:rsidR="003E28EE" w:rsidRDefault="003E28EE" w:rsidP="003E28EE">
            <w:pPr>
              <w:pStyle w:val="ac"/>
            </w:pPr>
            <w:r w:rsidRPr="002E399A">
              <w:rPr>
                <w:position w:val="-16"/>
              </w:rPr>
              <w:object w:dxaOrig="1860" w:dyaOrig="420" w14:anchorId="78164435">
                <v:shape id="_x0000_i1195" type="#_x0000_t75" style="width:93.35pt;height:19.95pt" o:ole="">
                  <v:imagedata r:id="rId327" o:title=""/>
                </v:shape>
                <o:OLEObject Type="Embed" ProgID="Equation.DSMT4" ShapeID="_x0000_i1195" DrawAspect="Content" ObjectID="_1676960745" r:id="rId328"/>
              </w:object>
            </w:r>
            <w:bookmarkEnd w:id="26"/>
            <w:r>
              <w:t>,</w:t>
            </w:r>
          </w:p>
        </w:tc>
        <w:tc>
          <w:tcPr>
            <w:tcW w:w="246" w:type="pct"/>
            <w:vAlign w:val="center"/>
          </w:tcPr>
          <w:p w14:paraId="3678B4AD" w14:textId="77777777" w:rsidR="003E28EE" w:rsidRDefault="003E28EE" w:rsidP="003E28EE">
            <w:pPr>
              <w:pStyle w:val="ac"/>
            </w:pPr>
            <w:r>
              <w:t>(2</w:t>
            </w:r>
            <w:r w:rsidR="00D71B57">
              <w:t>0</w:t>
            </w:r>
            <w:r>
              <w:t>)</w:t>
            </w:r>
          </w:p>
        </w:tc>
      </w:tr>
    </w:tbl>
    <w:p w14:paraId="67645271" w14:textId="77777777" w:rsidR="002E399A" w:rsidRDefault="00A43255" w:rsidP="002E399A">
      <w:pPr>
        <w:pStyle w:val="af2"/>
        <w:ind w:firstLine="0"/>
      </w:pPr>
      <w:r>
        <w:t>w</w:t>
      </w:r>
      <w:r w:rsidR="008D64EE">
        <w:t xml:space="preserve">here </w:t>
      </w:r>
      <w:r w:rsidR="00264AD9" w:rsidRPr="00264AD9">
        <w:rPr>
          <w:position w:val="-12"/>
        </w:rPr>
        <w:object w:dxaOrig="260" w:dyaOrig="320" w14:anchorId="09439F9E">
          <v:shape id="_x0000_i1196" type="#_x0000_t75" style="width:13.45pt;height:16.25pt" o:ole="">
            <v:imagedata r:id="rId329" o:title=""/>
          </v:shape>
          <o:OLEObject Type="Embed" ProgID="Equation.DSMT4" ShapeID="_x0000_i1196" DrawAspect="Content" ObjectID="_1676960746" r:id="rId330"/>
        </w:object>
      </w:r>
      <w:r w:rsidR="00264AD9" w:rsidRPr="006D2550">
        <w:rPr>
          <w:rFonts w:ascii="宋体" w:eastAsia="宋体" w:hAnsi="宋体" w:cs="宋体" w:hint="eastAsia"/>
        </w:rPr>
        <w:t>∈</w:t>
      </w:r>
      <w:r w:rsidR="00264AD9" w:rsidRPr="006D2550">
        <w:rPr>
          <w:rFonts w:ascii="Euclid Math Two" w:eastAsia="宋体" w:hAnsi="Euclid Math Two" w:cs="宋体"/>
        </w:rPr>
        <w:t></w:t>
      </w:r>
      <w:r w:rsidR="00264AD9">
        <w:rPr>
          <w:rFonts w:eastAsia="HGHUATI_CNKI"/>
          <w:vertAlign w:val="superscript"/>
        </w:rPr>
        <w:t>1</w:t>
      </w:r>
      <w:r w:rsidR="00264AD9" w:rsidRPr="006D2550">
        <w:rPr>
          <w:rFonts w:eastAsia="宋体"/>
          <w:vertAlign w:val="superscript"/>
        </w:rPr>
        <w:t>*</w:t>
      </w:r>
      <w:r w:rsidR="00264AD9" w:rsidRPr="006D2550">
        <w:rPr>
          <w:rFonts w:eastAsia="HGHUATI_CNKI"/>
          <w:vertAlign w:val="superscript"/>
        </w:rPr>
        <w:t>ℱ</w:t>
      </w:r>
      <w:r w:rsidR="00264AD9">
        <w:t xml:space="preserve"> is the </w:t>
      </w:r>
      <w:r w:rsidR="00795EF0">
        <w:t>final</w:t>
      </w:r>
      <w:r w:rsidR="00264AD9">
        <w:t xml:space="preserve"> feature embedding</w:t>
      </w:r>
      <w:r w:rsidR="00471D5E">
        <w:t xml:space="preserve"> of real-time input data, </w:t>
      </w:r>
      <w:r w:rsidR="00795EF0">
        <w:t>it represents the robust and complete characteristics of input data by taking into account of variate-level and local temporal-level information fusion.</w:t>
      </w:r>
    </w:p>
    <w:p w14:paraId="0EBBBA15" w14:textId="77777777" w:rsidR="00F06166" w:rsidRDefault="004B7D08">
      <w:pPr>
        <w:pStyle w:val="2"/>
        <w:numPr>
          <w:ilvl w:val="0"/>
          <w:numId w:val="0"/>
        </w:numPr>
      </w:pPr>
      <w:r>
        <w:rPr>
          <w:i w:val="0"/>
          <w:iCs w:val="0"/>
        </w:rPr>
        <w:t>D</w:t>
      </w:r>
      <w:r w:rsidR="00F06166">
        <w:rPr>
          <w:i w:val="0"/>
          <w:iCs w:val="0"/>
        </w:rPr>
        <w:t>.</w:t>
      </w:r>
      <w:r w:rsidR="00F06166">
        <w:t xml:space="preserve">  </w:t>
      </w:r>
      <w:r w:rsidR="00926286">
        <w:t>P</w:t>
      </w:r>
      <w:r w:rsidR="00155F65" w:rsidRPr="00155F65">
        <w:t>robabilistic risk quantification by adaptive GMM</w:t>
      </w:r>
    </w:p>
    <w:p w14:paraId="52DE62DD" w14:textId="77777777" w:rsidR="00A96A74" w:rsidRDefault="00A96A74">
      <w:pPr>
        <w:pStyle w:val="af2"/>
      </w:pPr>
      <w:r>
        <w:rPr>
          <w:rFonts w:hint="eastAsia"/>
        </w:rPr>
        <w:t>T</w:t>
      </w:r>
      <w:r>
        <w:t xml:space="preserve">hrough the RFA, the robust feature embeddings are extracted from the CM data. The potential risks of </w:t>
      </w:r>
      <w:r w:rsidR="0088475E">
        <w:t>each</w:t>
      </w:r>
      <w:r>
        <w:t xml:space="preserve"> EI can be reflected by the </w:t>
      </w:r>
      <w:r w:rsidR="0088475E">
        <w:t>changing distribution of these feature embeddings. For each 3</w:t>
      </w:r>
      <w:r w:rsidR="0088475E" w:rsidRPr="0088475E">
        <w:rPr>
          <w:vertAlign w:val="superscript"/>
        </w:rPr>
        <w:t>rd</w:t>
      </w:r>
      <w:r w:rsidR="0088475E">
        <w:t xml:space="preserve">-level EI, the more the real-time feature embeddings </w:t>
      </w:r>
      <w:r w:rsidR="005F33F9">
        <w:t>differ</w:t>
      </w:r>
      <w:r w:rsidR="0088475E">
        <w:t xml:space="preserve"> from the distribution of its normal feature embeddings, the higher risk it may have.</w:t>
      </w:r>
      <w:r w:rsidR="005F33F9">
        <w:t xml:space="preserve"> Therefore, the risk is </w:t>
      </w:r>
      <w:r w:rsidR="0024230C">
        <w:t xml:space="preserve">defined as the deviation between the real-time feature distribution and the historical baseline one. </w:t>
      </w:r>
    </w:p>
    <w:p w14:paraId="38838AB5" w14:textId="77777777" w:rsidR="00F06166" w:rsidRDefault="00B93A51" w:rsidP="005E46FC">
      <w:pPr>
        <w:pStyle w:val="af2"/>
      </w:pPr>
      <w:r w:rsidRPr="00B93A51">
        <w:t xml:space="preserve">In fact, </w:t>
      </w:r>
      <w:r w:rsidR="009146C2">
        <w:t xml:space="preserve">there are quite a few EIs </w:t>
      </w:r>
      <w:r w:rsidR="00912A99">
        <w:t xml:space="preserve">for the complicated </w:t>
      </w:r>
      <w:r w:rsidR="009146C2">
        <w:t>UAVs</w:t>
      </w:r>
      <w:r w:rsidRPr="00B93A51">
        <w:t xml:space="preserve"> and they </w:t>
      </w:r>
      <w:r w:rsidR="009146C2">
        <w:t xml:space="preserve">generally </w:t>
      </w:r>
      <w:r w:rsidRPr="00B93A51">
        <w:t>have various feature distributions</w:t>
      </w:r>
      <w:r w:rsidR="009146C2">
        <w:t>. Aiming at this issue, we propose a truly data-driven method</w:t>
      </w:r>
      <w:r w:rsidR="003F45FD">
        <w:t>, namely, adaptive GMM,</w:t>
      </w:r>
      <w:r w:rsidR="009146C2">
        <w:t xml:space="preserve"> to </w:t>
      </w:r>
      <w:r w:rsidR="006C60A7">
        <w:t>model</w:t>
      </w:r>
      <w:r w:rsidR="009146C2">
        <w:t xml:space="preserve"> the feature baseline of these 3</w:t>
      </w:r>
      <w:r w:rsidR="009146C2" w:rsidRPr="009146C2">
        <w:rPr>
          <w:vertAlign w:val="superscript"/>
        </w:rPr>
        <w:t>rd</w:t>
      </w:r>
      <w:r w:rsidR="009146C2">
        <w:t xml:space="preserve">-level EIs and quantify their real-time </w:t>
      </w:r>
      <w:r w:rsidR="005248FE">
        <w:t xml:space="preserve">probabilistic </w:t>
      </w:r>
      <w:r w:rsidR="009146C2">
        <w:t>risk</w:t>
      </w:r>
      <w:r w:rsidR="00392CD4">
        <w:t xml:space="preserve"> automatically</w:t>
      </w:r>
      <w:r w:rsidR="009146C2">
        <w:t>, which is developed from the GMM and Bayesian optimization.</w:t>
      </w:r>
      <w:r w:rsidR="005248FE">
        <w:t xml:space="preserve"> Specifically</w:t>
      </w:r>
      <w:r w:rsidR="00A649EA">
        <w:t>, the above procedure con</w:t>
      </w:r>
      <w:r w:rsidR="00F049AA">
        <w:t>tains</w:t>
      </w:r>
      <w:r w:rsidR="00A649EA">
        <w:t xml:space="preserve"> two key steps: </w:t>
      </w:r>
      <w:r w:rsidR="003F45FD">
        <w:t>baseline modeling by adaptive GMM</w:t>
      </w:r>
      <w:r w:rsidR="005E46FC">
        <w:t xml:space="preserve">, </w:t>
      </w:r>
      <w:r w:rsidR="003E4E39">
        <w:t>r</w:t>
      </w:r>
      <w:r w:rsidR="003E4E39" w:rsidRPr="003E4E39">
        <w:t>eal-time probabilistic risk quantification</w:t>
      </w:r>
      <w:r w:rsidR="003E4E39">
        <w:t>.</w:t>
      </w:r>
    </w:p>
    <w:p w14:paraId="296D141A" w14:textId="77777777" w:rsidR="00395422" w:rsidRDefault="00301B1F" w:rsidP="008A3025">
      <w:pPr>
        <w:pStyle w:val="3"/>
        <w:numPr>
          <w:ilvl w:val="2"/>
          <w:numId w:val="22"/>
        </w:numPr>
      </w:pPr>
      <w:r>
        <w:rPr>
          <w:rFonts w:hint="eastAsia"/>
        </w:rPr>
        <w:t>B</w:t>
      </w:r>
      <w:r>
        <w:t>aseline modeling by adaptive GMM</w:t>
      </w:r>
    </w:p>
    <w:p w14:paraId="58A8F4D2" w14:textId="33A7BB33" w:rsidR="00301B1F" w:rsidRDefault="00301B1F" w:rsidP="00DC57D8">
      <w:pPr>
        <w:pStyle w:val="af2"/>
      </w:pPr>
      <w:r>
        <w:t xml:space="preserve">As a widely </w:t>
      </w:r>
      <w:r>
        <w:rPr>
          <w:rFonts w:hint="eastAsia"/>
        </w:rPr>
        <w:t>applied</w:t>
      </w:r>
      <w:r>
        <w:t xml:space="preserve"> probabilistic clustering algorithm,</w:t>
      </w:r>
      <w:r>
        <w:rPr>
          <w:rFonts w:hint="eastAsia"/>
        </w:rPr>
        <w:t xml:space="preserve"> </w:t>
      </w:r>
      <w:r>
        <w:t xml:space="preserve">the GMM has superior capability on modeling the </w:t>
      </w:r>
      <w:r w:rsidR="00DC57D8">
        <w:t xml:space="preserve">various </w:t>
      </w:r>
      <w:r>
        <w:t>data distribution</w:t>
      </w:r>
      <w:r w:rsidR="002B1AB4">
        <w:t xml:space="preserve"> </w:t>
      </w:r>
      <w:r w:rsidR="002B1AB4">
        <w:fldChar w:fldCharType="begin"/>
      </w:r>
      <w:r w:rsidR="00127D60">
        <w:instrText xml:space="preserve"> ADDIN EN.CITE &lt;EndNote&gt;&lt;Cite&gt;&lt;Author&gt;Rai&lt;/Author&gt;&lt;Year&gt;2018&lt;/Year&gt;&lt;RecNum&gt;1739&lt;/RecNum&gt;&lt;DisplayText&gt;[39]&lt;/DisplayText&gt;&lt;record&gt;&lt;rec-number&gt;1739&lt;/rec-number&gt;&lt;foreign-keys&gt;&lt;key app="EN" db-id="s0dtva2tk2fr58eae50peptwrdf95ev2s0vt" timestamp="1599966173"&gt;1739&lt;/key&gt;&lt;/foreign-keys&gt;&lt;ref-type name="Journal Article"&gt;17&lt;/ref-type&gt;&lt;contributors&gt;&lt;authors&gt;&lt;author&gt;Rai, Akhand&lt;/author&gt;&lt;author&gt;Upadhyay, SH&lt;/author&gt;&lt;/authors&gt;&lt;/contributors&gt;&lt;titles&gt;&lt;title&gt;An integrated approach to bearing prognostics based on EEMD-multi feature extraction, Gaussian mixture models and Jensen-Rényi divergence&lt;/title&gt;&lt;secondary-title&gt;Applied Soft Computing&lt;/secondary-title&gt;&lt;/titles&gt;&lt;periodical&gt;&lt;full-title&gt;Applied Soft Computing&lt;/full-title&gt;&lt;/periodical&gt;&lt;pages&gt;36-50&lt;/pages&gt;&lt;volume&gt;71&lt;/volume&gt;&lt;dates&gt;&lt;year&gt;2018&lt;/year&gt;&lt;/dates&gt;&lt;isbn&gt;1568-4946&lt;/isbn&gt;&lt;urls&gt;&lt;/urls&gt;&lt;/record&gt;&lt;/Cite&gt;&lt;/EndNote&gt;</w:instrText>
      </w:r>
      <w:r w:rsidR="002B1AB4">
        <w:fldChar w:fldCharType="separate"/>
      </w:r>
      <w:r w:rsidR="00127D60">
        <w:rPr>
          <w:noProof/>
        </w:rPr>
        <w:t>[39]</w:t>
      </w:r>
      <w:r w:rsidR="002B1AB4">
        <w:fldChar w:fldCharType="end"/>
      </w:r>
      <w:r w:rsidR="00DC57D8">
        <w:t xml:space="preserve">. </w:t>
      </w:r>
      <w:r w:rsidR="00D04481">
        <w:t>For each 3</w:t>
      </w:r>
      <w:r w:rsidR="00D04481" w:rsidRPr="00D04481">
        <w:rPr>
          <w:vertAlign w:val="superscript"/>
        </w:rPr>
        <w:t>rd</w:t>
      </w:r>
      <w:r w:rsidR="00D04481">
        <w:t>-level EI, g</w:t>
      </w:r>
      <w:r w:rsidR="00DC57D8">
        <w:t xml:space="preserve">iven </w:t>
      </w:r>
      <w:r w:rsidR="00D04481">
        <w:t>its</w:t>
      </w:r>
      <w:r w:rsidR="00DC57D8">
        <w:t xml:space="preserve"> fused feature </w:t>
      </w:r>
      <w:r w:rsidR="00517642">
        <w:t>embedding</w:t>
      </w:r>
      <w:r w:rsidR="00DC57D8">
        <w:t xml:space="preserve"> </w:t>
      </w:r>
      <w:r w:rsidR="00D04481" w:rsidRPr="00DC57D8">
        <w:rPr>
          <w:position w:val="-12"/>
        </w:rPr>
        <w:object w:dxaOrig="260" w:dyaOrig="320" w14:anchorId="024F1558">
          <v:shape id="_x0000_i1197" type="#_x0000_t75" style="width:13.45pt;height:16.25pt" o:ole="">
            <v:imagedata r:id="rId331" o:title=""/>
          </v:shape>
          <o:OLEObject Type="Embed" ProgID="Equation.DSMT4" ShapeID="_x0000_i1197" DrawAspect="Content" ObjectID="_1676960747" r:id="rId332"/>
        </w:object>
      </w:r>
      <w:r w:rsidR="00DC57D8">
        <w:t>, a</w:t>
      </w:r>
      <w:r>
        <w:t xml:space="preserve"> finite mixture model </w:t>
      </w:r>
      <w:r w:rsidR="00B8577B" w:rsidRPr="00B8577B">
        <w:rPr>
          <w:position w:val="-16"/>
        </w:rPr>
        <w:object w:dxaOrig="1260" w:dyaOrig="420" w14:anchorId="2EF27323">
          <v:shape id="_x0000_i1198" type="#_x0000_t75" style="width:62.25pt;height:19.95pt" o:ole="">
            <v:imagedata r:id="rId333" o:title=""/>
          </v:shape>
          <o:OLEObject Type="Embed" ProgID="Equation.DSMT4" ShapeID="_x0000_i1198" DrawAspect="Content" ObjectID="_1676960748" r:id="rId334"/>
        </w:object>
      </w:r>
      <w:r>
        <w:t xml:space="preserve"> can be defined 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301B1F" w14:paraId="40ADDCE4" w14:textId="77777777" w:rsidTr="00DC57D8">
        <w:trPr>
          <w:jc w:val="center"/>
        </w:trPr>
        <w:tc>
          <w:tcPr>
            <w:tcW w:w="4754" w:type="pct"/>
            <w:vAlign w:val="center"/>
          </w:tcPr>
          <w:p w14:paraId="64C51226" w14:textId="77777777" w:rsidR="00301B1F" w:rsidRDefault="00B8577B" w:rsidP="00DC57D8">
            <w:pPr>
              <w:pStyle w:val="ac"/>
            </w:pPr>
            <w:r>
              <w:rPr>
                <w:position w:val="-24"/>
              </w:rPr>
              <w:object w:dxaOrig="3180" w:dyaOrig="580" w14:anchorId="2637D8F7">
                <v:shape id="_x0000_i1199" type="#_x0000_t75" style="width:159.35pt;height:28.8pt" o:ole="">
                  <v:imagedata r:id="rId335" o:title=""/>
                </v:shape>
                <o:OLEObject Type="Embed" ProgID="Equation.DSMT4" ShapeID="_x0000_i1199" DrawAspect="Content" ObjectID="_1676960749" r:id="rId336"/>
              </w:object>
            </w:r>
            <w:r w:rsidR="00301B1F">
              <w:t>,</w:t>
            </w:r>
          </w:p>
        </w:tc>
        <w:tc>
          <w:tcPr>
            <w:tcW w:w="246" w:type="pct"/>
            <w:vAlign w:val="center"/>
          </w:tcPr>
          <w:p w14:paraId="7756314A" w14:textId="77777777" w:rsidR="00301B1F" w:rsidRDefault="00301B1F" w:rsidP="00DC57D8">
            <w:pPr>
              <w:pStyle w:val="ac"/>
            </w:pPr>
            <w:r>
              <w:t>(</w:t>
            </w:r>
            <w:r w:rsidR="00D04481">
              <w:t>2</w:t>
            </w:r>
            <w:r w:rsidR="00D71B57">
              <w:t>1</w:t>
            </w:r>
            <w:r>
              <w:t>)</w:t>
            </w:r>
          </w:p>
        </w:tc>
      </w:tr>
    </w:tbl>
    <w:p w14:paraId="68FFFE27" w14:textId="77777777" w:rsidR="00E97A84" w:rsidRDefault="00E97A84" w:rsidP="000B6DD8">
      <w:pPr>
        <w:pStyle w:val="af2"/>
        <w:ind w:firstLine="0"/>
      </w:pPr>
      <w:r>
        <w:t>w</w:t>
      </w:r>
      <w:r w:rsidR="00301B1F">
        <w:t>here</w:t>
      </w:r>
      <w:r>
        <w:t xml:space="preserve"> </w:t>
      </w:r>
      <w:r w:rsidRPr="00E97A84">
        <w:rPr>
          <w:position w:val="-4"/>
        </w:rPr>
        <w:object w:dxaOrig="279" w:dyaOrig="220" w14:anchorId="478B3EA4">
          <v:shape id="_x0000_i1200" type="#_x0000_t75" style="width:14.4pt;height:11.15pt" o:ole="">
            <v:imagedata r:id="rId337" o:title=""/>
          </v:shape>
          <o:OLEObject Type="Embed" ProgID="Equation.DSMT4" ShapeID="_x0000_i1200" DrawAspect="Content" ObjectID="_1676960750" r:id="rId338"/>
        </w:object>
      </w:r>
      <w:r>
        <w:t xml:space="preserve"> is the number of the Gaussian components</w:t>
      </w:r>
      <w:r w:rsidR="00301B1F">
        <w:t xml:space="preserve">, </w:t>
      </w:r>
      <w:r w:rsidR="00B8577B">
        <w:rPr>
          <w:position w:val="-12"/>
        </w:rPr>
        <w:object w:dxaOrig="2299" w:dyaOrig="340" w14:anchorId="43EEFB49">
          <v:shape id="_x0000_i1201" type="#_x0000_t75" style="width:115.2pt;height:16.25pt" o:ole="">
            <v:imagedata r:id="rId339" o:title=""/>
          </v:shape>
          <o:OLEObject Type="Embed" ProgID="Equation.DSMT4" ShapeID="_x0000_i1201" DrawAspect="Content" ObjectID="_1676960751" r:id="rId340"/>
        </w:object>
      </w:r>
      <w:r w:rsidR="00301B1F">
        <w:t xml:space="preserve"> is the mixing proportion coefficient subject to </w:t>
      </w:r>
      <w:r w:rsidR="00B8577B">
        <w:rPr>
          <w:position w:val="-14"/>
        </w:rPr>
        <w:object w:dxaOrig="1060" w:dyaOrig="400" w14:anchorId="422AF3F7">
          <v:shape id="_x0000_i1202" type="#_x0000_t75" style="width:52.5pt;height:20.45pt" o:ole="">
            <v:imagedata r:id="rId341" o:title=""/>
          </v:shape>
          <o:OLEObject Type="Embed" ProgID="Equation.DSMT4" ShapeID="_x0000_i1202" DrawAspect="Content" ObjectID="_1676960752" r:id="rId342"/>
        </w:object>
      </w:r>
      <w:r w:rsidR="000B6DD8">
        <w:t xml:space="preserve">, and </w:t>
      </w:r>
      <w:r w:rsidR="00B8577B" w:rsidRPr="00B8577B">
        <w:rPr>
          <w:position w:val="-12"/>
        </w:rPr>
        <w:object w:dxaOrig="260" w:dyaOrig="320" w14:anchorId="04DE1969">
          <v:shape id="_x0000_i1203" type="#_x0000_t75" style="width:13.45pt;height:16.25pt" o:ole="">
            <v:imagedata r:id="rId343" o:title=""/>
          </v:shape>
          <o:OLEObject Type="Embed" ProgID="Equation.DSMT4" ShapeID="_x0000_i1203" DrawAspect="Content" ObjectID="_1676960753" r:id="rId344"/>
        </w:object>
      </w:r>
      <w:r w:rsidR="000B6DD8">
        <w:t xml:space="preserve"> is the pre-defined hyperparameter</w:t>
      </w:r>
      <w:r w:rsidR="00792285">
        <w:t xml:space="preserve"> set</w:t>
      </w:r>
      <w:r w:rsidR="00D04481">
        <w:t xml:space="preserve"> of GMM</w:t>
      </w:r>
      <w:r w:rsidR="000B6DD8">
        <w:t>.</w:t>
      </w:r>
      <w:r w:rsidR="000B6DD8">
        <w:rPr>
          <w:rFonts w:hint="eastAsia"/>
        </w:rPr>
        <w:t xml:space="preserve"> </w:t>
      </w:r>
      <w:r w:rsidR="00D04481">
        <w:t>For each Gaussian component in GMM,</w:t>
      </w:r>
      <w:r>
        <w:t xml:space="preserve"> </w:t>
      </w:r>
      <w:r w:rsidR="00D04481">
        <w:t xml:space="preserve">it </w:t>
      </w:r>
      <w:r>
        <w:t>can be</w:t>
      </w:r>
      <w:r w:rsidR="00301B1F">
        <w:t xml:space="preserve"> denoted by </w:t>
      </w:r>
      <w:r>
        <w:t>the</w:t>
      </w:r>
      <w:r w:rsidR="00301B1F">
        <w:t xml:space="preserve"> parameter</w:t>
      </w:r>
      <w:r>
        <w:t xml:space="preserve"> </w:t>
      </w:r>
      <w:bookmarkStart w:id="27" w:name="_Hlk33648499"/>
      <w:r w:rsidR="00B8577B" w:rsidRPr="00B8577B">
        <w:rPr>
          <w:position w:val="-14"/>
        </w:rPr>
        <w:object w:dxaOrig="1840" w:dyaOrig="380" w14:anchorId="578179FB">
          <v:shape id="_x0000_i1204" type="#_x0000_t75" style="width:91.95pt;height:19.5pt" o:ole="">
            <v:imagedata r:id="rId345" o:title=""/>
          </v:shape>
          <o:OLEObject Type="Embed" ProgID="Equation.DSMT4" ShapeID="_x0000_i1204" DrawAspect="Content" ObjectID="_1676960754" r:id="rId346"/>
        </w:object>
      </w:r>
      <w:bookmarkEnd w:id="27"/>
      <w:r w:rsidR="00301B1F">
        <w:t xml:space="preserve">, where </w:t>
      </w:r>
      <w:bookmarkStart w:id="28" w:name="_Hlk33648546"/>
      <w:r w:rsidR="00B8577B" w:rsidRPr="00B8577B">
        <w:rPr>
          <w:position w:val="-12"/>
        </w:rPr>
        <w:object w:dxaOrig="300" w:dyaOrig="340" w14:anchorId="1D316BCD">
          <v:shape id="_x0000_i1205" type="#_x0000_t75" style="width:15.35pt;height:16.25pt" o:ole="">
            <v:imagedata r:id="rId347" o:title=""/>
          </v:shape>
          <o:OLEObject Type="Embed" ProgID="Equation.DSMT4" ShapeID="_x0000_i1205" DrawAspect="Content" ObjectID="_1676960755" r:id="rId348"/>
        </w:object>
      </w:r>
      <w:bookmarkEnd w:id="28"/>
      <w:r w:rsidR="00D04481" w:rsidRPr="00D04481">
        <w:rPr>
          <w:rFonts w:ascii="宋体" w:eastAsia="宋体" w:hAnsi="宋体" w:cs="宋体" w:hint="eastAsia"/>
        </w:rPr>
        <w:t>∈</w:t>
      </w:r>
      <w:r w:rsidR="00D04481" w:rsidRPr="00D04481">
        <w:rPr>
          <w:rFonts w:ascii="Euclid Math Two" w:hAnsi="Euclid Math Two"/>
        </w:rPr>
        <w:t></w:t>
      </w:r>
      <w:r w:rsidR="00D04481" w:rsidRPr="00D04481">
        <w:rPr>
          <w:vertAlign w:val="superscript"/>
        </w:rPr>
        <w:t>ℱ</w:t>
      </w:r>
      <w:r w:rsidR="00301B1F">
        <w:t xml:space="preserve"> is the mean vector and </w:t>
      </w:r>
      <w:bookmarkStart w:id="29" w:name="_Hlk33648556"/>
      <w:r w:rsidR="00B8577B" w:rsidRPr="00B8577B">
        <w:rPr>
          <w:position w:val="-12"/>
        </w:rPr>
        <w:object w:dxaOrig="300" w:dyaOrig="340" w14:anchorId="0C01543E">
          <v:shape id="_x0000_i1206" type="#_x0000_t75" style="width:15.35pt;height:16.25pt" o:ole="">
            <v:imagedata r:id="rId349" o:title=""/>
          </v:shape>
          <o:OLEObject Type="Embed" ProgID="Equation.DSMT4" ShapeID="_x0000_i1206" DrawAspect="Content" ObjectID="_1676960756" r:id="rId350"/>
        </w:object>
      </w:r>
      <w:bookmarkEnd w:id="29"/>
      <w:r w:rsidR="00D04481" w:rsidRPr="00D04481">
        <w:rPr>
          <w:rFonts w:ascii="宋体" w:eastAsia="宋体" w:hAnsi="宋体" w:cs="宋体" w:hint="eastAsia"/>
        </w:rPr>
        <w:t>∈</w:t>
      </w:r>
      <w:r w:rsidR="00D04481" w:rsidRPr="00D04481">
        <w:rPr>
          <w:rFonts w:ascii="Euclid Math Two" w:hAnsi="Euclid Math Two"/>
        </w:rPr>
        <w:t></w:t>
      </w:r>
      <w:r w:rsidR="00D04481" w:rsidRPr="00D04481">
        <w:rPr>
          <w:vertAlign w:val="superscript"/>
        </w:rPr>
        <w:t>ℱ</w:t>
      </w:r>
      <w:r w:rsidR="00D04481">
        <w:rPr>
          <w:vertAlign w:val="superscript"/>
        </w:rPr>
        <w:t>*</w:t>
      </w:r>
      <w:r w:rsidR="00D04481" w:rsidRPr="00D04481">
        <w:rPr>
          <w:vertAlign w:val="superscript"/>
        </w:rPr>
        <w:t>ℱ</w:t>
      </w:r>
      <w:r w:rsidR="00301B1F">
        <w:t xml:space="preserve"> is the covariance matrix. </w:t>
      </w:r>
      <w:r>
        <w:t xml:space="preserve">The </w:t>
      </w:r>
      <w:r w:rsidR="00132650">
        <w:t xml:space="preserve">all </w:t>
      </w:r>
      <w:r>
        <w:t xml:space="preserve">parameters of </w:t>
      </w:r>
      <w:r w:rsidR="00132650" w:rsidRPr="00E97A84">
        <w:rPr>
          <w:position w:val="-4"/>
        </w:rPr>
        <w:object w:dxaOrig="279" w:dyaOrig="220" w14:anchorId="2A098DEA">
          <v:shape id="_x0000_i1207" type="#_x0000_t75" style="width:14.4pt;height:11.15pt" o:ole="">
            <v:imagedata r:id="rId337" o:title=""/>
          </v:shape>
          <o:OLEObject Type="Embed" ProgID="Equation.DSMT4" ShapeID="_x0000_i1207" DrawAspect="Content" ObjectID="_1676960757" r:id="rId351"/>
        </w:object>
      </w:r>
      <w:r w:rsidR="00132650">
        <w:t xml:space="preserve"> components in GMM</w:t>
      </w:r>
      <w:r w:rsidR="00301B1F">
        <w:t xml:space="preserve"> </w:t>
      </w:r>
      <w:r>
        <w:t>can be</w:t>
      </w:r>
      <w:r w:rsidR="00301B1F">
        <w:t xml:space="preserve"> grouped into a </w:t>
      </w:r>
      <w:r>
        <w:t>parameter</w:t>
      </w:r>
      <w:r w:rsidR="00301B1F">
        <w:t xml:space="preserve"> se</w:t>
      </w:r>
      <w:bookmarkStart w:id="30" w:name="_Hlk33648602"/>
      <w:r>
        <w:t>t:</w:t>
      </w:r>
    </w:p>
    <w:tbl>
      <w:tblPr>
        <w:tblW w:w="5000" w:type="pct"/>
        <w:jc w:val="center"/>
        <w:tblCellMar>
          <w:left w:w="0" w:type="dxa"/>
          <w:right w:w="0" w:type="dxa"/>
        </w:tblCellMar>
        <w:tblLook w:val="0000" w:firstRow="0" w:lastRow="0" w:firstColumn="0" w:lastColumn="0" w:noHBand="0" w:noVBand="0"/>
      </w:tblPr>
      <w:tblGrid>
        <w:gridCol w:w="9584"/>
        <w:gridCol w:w="496"/>
      </w:tblGrid>
      <w:tr w:rsidR="00E97A84" w14:paraId="09CBEB71" w14:textId="77777777" w:rsidTr="00E641E1">
        <w:trPr>
          <w:jc w:val="center"/>
        </w:trPr>
        <w:tc>
          <w:tcPr>
            <w:tcW w:w="4754" w:type="pct"/>
            <w:vAlign w:val="center"/>
          </w:tcPr>
          <w:p w14:paraId="3FC60A84" w14:textId="77777777" w:rsidR="00E97A84" w:rsidRDefault="004A2FC6" w:rsidP="00E641E1">
            <w:pPr>
              <w:pStyle w:val="ac"/>
            </w:pPr>
            <w:r w:rsidRPr="004A2FC6">
              <w:rPr>
                <w:position w:val="-14"/>
              </w:rPr>
              <w:object w:dxaOrig="3840" w:dyaOrig="380" w14:anchorId="4B96171C">
                <v:shape id="_x0000_i1208" type="#_x0000_t75" style="width:191.85pt;height:19.5pt" o:ole="">
                  <v:imagedata r:id="rId352" o:title=""/>
                </v:shape>
                <o:OLEObject Type="Embed" ProgID="Equation.DSMT4" ShapeID="_x0000_i1208" DrawAspect="Content" ObjectID="_1676960758" r:id="rId353"/>
              </w:object>
            </w:r>
            <w:r w:rsidR="00E97A84">
              <w:t>,</w:t>
            </w:r>
          </w:p>
        </w:tc>
        <w:tc>
          <w:tcPr>
            <w:tcW w:w="246" w:type="pct"/>
            <w:vAlign w:val="center"/>
          </w:tcPr>
          <w:p w14:paraId="2B8E3675" w14:textId="77777777" w:rsidR="00E97A84" w:rsidRDefault="00E97A84" w:rsidP="00E641E1">
            <w:pPr>
              <w:pStyle w:val="ac"/>
            </w:pPr>
            <w:r>
              <w:t>(</w:t>
            </w:r>
            <w:r w:rsidR="0077693B">
              <w:t>2</w:t>
            </w:r>
            <w:r w:rsidR="00D71B57">
              <w:t>2</w:t>
            </w:r>
            <w:r>
              <w:t>)</w:t>
            </w:r>
          </w:p>
        </w:tc>
      </w:tr>
    </w:tbl>
    <w:bookmarkEnd w:id="30"/>
    <w:p w14:paraId="6F1405B8" w14:textId="388D5A31" w:rsidR="00301B1F" w:rsidRDefault="00301B1F" w:rsidP="00E97A84">
      <w:pPr>
        <w:pStyle w:val="af2"/>
      </w:pPr>
      <w:r>
        <w:lastRenderedPageBreak/>
        <w:t>In the training phase, given</w:t>
      </w:r>
      <w:r w:rsidR="00E97A84">
        <w:t xml:space="preserve"> the historical normal feature </w:t>
      </w:r>
      <w:r w:rsidR="00356CCF">
        <w:t>embedding sets</w:t>
      </w:r>
      <w:r>
        <w:t xml:space="preserve"> </w:t>
      </w:r>
      <w:r w:rsidR="00C4444A" w:rsidRPr="00356CCF">
        <w:rPr>
          <w:position w:val="-12"/>
        </w:rPr>
        <w:object w:dxaOrig="360" w:dyaOrig="320" w14:anchorId="5801637D">
          <v:shape id="_x0000_i1209" type="#_x0000_t75" style="width:18.1pt;height:16.25pt" o:ole="">
            <v:imagedata r:id="rId354" o:title=""/>
          </v:shape>
          <o:OLEObject Type="Embed" ProgID="Equation.DSMT4" ShapeID="_x0000_i1209" DrawAspect="Content" ObjectID="_1676960759" r:id="rId355"/>
        </w:object>
      </w:r>
      <w:r w:rsidR="00AE1C8C">
        <w:t xml:space="preserve"> </w:t>
      </w:r>
      <w:r w:rsidR="00C4444A">
        <w:t xml:space="preserve">consisting of </w:t>
      </w:r>
      <w:r w:rsidR="00D636D0" w:rsidRPr="000D7311">
        <w:rPr>
          <w:position w:val="-4"/>
          <w:u w:val="thick" w:color="00B0F0"/>
        </w:rPr>
        <w:object w:dxaOrig="220" w:dyaOrig="220" w14:anchorId="485295D7">
          <v:shape id="_x0000_i1210" type="#_x0000_t75" style="width:11.15pt;height:11.15pt" o:ole="">
            <v:imagedata r:id="rId356" o:title=""/>
          </v:shape>
          <o:OLEObject Type="Embed" ProgID="Equation.DSMT4" ShapeID="_x0000_i1210" DrawAspect="Content" ObjectID="_1676960760" r:id="rId357"/>
        </w:object>
      </w:r>
      <w:r w:rsidR="00C4444A">
        <w:t xml:space="preserve"> samples</w:t>
      </w:r>
      <w:r w:rsidR="004912AF">
        <w:t xml:space="preserve"> </w:t>
      </w:r>
      <w:r w:rsidR="002A335A" w:rsidRPr="000D7311">
        <w:rPr>
          <w:position w:val="-12"/>
          <w:u w:val="thick" w:color="00B0F0"/>
        </w:rPr>
        <w:object w:dxaOrig="360" w:dyaOrig="360" w14:anchorId="6EF00F7C">
          <v:shape id="_x0000_i1211" type="#_x0000_t75" style="width:18.1pt;height:18.6pt" o:ole="">
            <v:imagedata r:id="rId358" o:title=""/>
          </v:shape>
          <o:OLEObject Type="Embed" ProgID="Equation.DSMT4" ShapeID="_x0000_i1211" DrawAspect="Content" ObjectID="_1676960761" r:id="rId359"/>
        </w:object>
      </w:r>
      <w:r w:rsidR="002A335A" w:rsidRPr="000D7311">
        <w:rPr>
          <w:u w:val="thick" w:color="00B0F0"/>
        </w:rPr>
        <w:t>(</w:t>
      </w:r>
      <w:r w:rsidR="002A335A" w:rsidRPr="000D7311">
        <w:rPr>
          <w:position w:val="-8"/>
          <w:u w:val="thick" w:color="00B0F0"/>
        </w:rPr>
        <w:object w:dxaOrig="859" w:dyaOrig="260" w14:anchorId="38A3AF7C">
          <v:shape id="_x0000_i1212" type="#_x0000_t75" style="width:43.65pt;height:13.45pt" o:ole="">
            <v:imagedata r:id="rId360" o:title=""/>
          </v:shape>
          <o:OLEObject Type="Embed" ProgID="Equation.DSMT4" ShapeID="_x0000_i1212" DrawAspect="Content" ObjectID="_1676960762" r:id="rId361"/>
        </w:object>
      </w:r>
      <w:r w:rsidR="002A335A" w:rsidRPr="000D7311">
        <w:rPr>
          <w:u w:val="thick" w:color="00B0F0"/>
        </w:rPr>
        <w:t>)</w:t>
      </w:r>
      <w:r>
        <w:t xml:space="preserve">, our aim is to fit the optimal parameter set </w:t>
      </w:r>
      <w:r w:rsidR="004A2FC6" w:rsidRPr="000B6DD8">
        <w:rPr>
          <w:position w:val="-14"/>
        </w:rPr>
        <w:object w:dxaOrig="4200" w:dyaOrig="420" w14:anchorId="234B345F">
          <v:shape id="_x0000_i1213" type="#_x0000_t75" style="width:209.5pt;height:19.5pt" o:ole="">
            <v:imagedata r:id="rId362" o:title=""/>
          </v:shape>
          <o:OLEObject Type="Embed" ProgID="Equation.DSMT4" ShapeID="_x0000_i1213" DrawAspect="Content" ObjectID="_1676960763" r:id="rId363"/>
        </w:object>
      </w:r>
      <w:r>
        <w:t xml:space="preserve"> that maximizes the likelihood function</w:t>
      </w:r>
      <w:r w:rsidR="00356CCF">
        <w:t xml:space="preserve"> of GMM</w:t>
      </w:r>
      <w:r>
        <w:t>:</w:t>
      </w:r>
    </w:p>
    <w:tbl>
      <w:tblPr>
        <w:tblW w:w="5000" w:type="pct"/>
        <w:jc w:val="center"/>
        <w:tblCellMar>
          <w:left w:w="0" w:type="dxa"/>
          <w:right w:w="0" w:type="dxa"/>
        </w:tblCellMar>
        <w:tblLook w:val="0000" w:firstRow="0" w:lastRow="0" w:firstColumn="0" w:lastColumn="0" w:noHBand="0" w:noVBand="0"/>
      </w:tblPr>
      <w:tblGrid>
        <w:gridCol w:w="9584"/>
        <w:gridCol w:w="496"/>
      </w:tblGrid>
      <w:tr w:rsidR="00301B1F" w14:paraId="71BF0668" w14:textId="77777777" w:rsidTr="00DC57D8">
        <w:trPr>
          <w:jc w:val="center"/>
        </w:trPr>
        <w:tc>
          <w:tcPr>
            <w:tcW w:w="4754" w:type="pct"/>
            <w:vAlign w:val="center"/>
          </w:tcPr>
          <w:bookmarkStart w:id="31" w:name="_Hlk33648822"/>
          <w:p w14:paraId="6E2C6278" w14:textId="0212E191" w:rsidR="00301B1F" w:rsidRDefault="00D636D0" w:rsidP="00DC57D8">
            <w:pPr>
              <w:pStyle w:val="ac"/>
            </w:pPr>
            <w:r w:rsidRPr="000D7311">
              <w:rPr>
                <w:position w:val="-24"/>
                <w:u w:val="thick" w:color="00B0F0"/>
              </w:rPr>
              <w:object w:dxaOrig="3820" w:dyaOrig="580" w14:anchorId="1724DD22">
                <v:shape id="_x0000_i1214" type="#_x0000_t75" style="width:191.4pt;height:28.8pt" o:ole="">
                  <v:imagedata r:id="rId364" o:title=""/>
                </v:shape>
                <o:OLEObject Type="Embed" ProgID="Equation.DSMT4" ShapeID="_x0000_i1214" DrawAspect="Content" ObjectID="_1676960764" r:id="rId365"/>
              </w:object>
            </w:r>
            <w:bookmarkEnd w:id="31"/>
            <w:r w:rsidR="00301B1F">
              <w:t>,</w:t>
            </w:r>
          </w:p>
        </w:tc>
        <w:tc>
          <w:tcPr>
            <w:tcW w:w="246" w:type="pct"/>
            <w:vAlign w:val="center"/>
          </w:tcPr>
          <w:p w14:paraId="37CA94E6" w14:textId="77777777" w:rsidR="00301B1F" w:rsidRDefault="00301B1F" w:rsidP="00DC57D8">
            <w:pPr>
              <w:pStyle w:val="ac"/>
            </w:pPr>
            <w:r>
              <w:t>(</w:t>
            </w:r>
            <w:r w:rsidR="0077693B">
              <w:t>2</w:t>
            </w:r>
            <w:r w:rsidR="00D71B57">
              <w:t>3</w:t>
            </w:r>
            <w:r>
              <w:t>)</w:t>
            </w:r>
          </w:p>
        </w:tc>
      </w:tr>
    </w:tbl>
    <w:p w14:paraId="4865AF3A" w14:textId="58ABB7B0" w:rsidR="00B85577" w:rsidRDefault="000B6DD8" w:rsidP="00B85577">
      <w:pPr>
        <w:pStyle w:val="af2"/>
      </w:pPr>
      <w:r>
        <w:t>In this paper</w:t>
      </w:r>
      <w:r w:rsidR="00301B1F">
        <w:t xml:space="preserve">, the expectation-maximization (EM) </w:t>
      </w:r>
      <w:r w:rsidR="00301B1F">
        <w:rPr>
          <w:rFonts w:hint="eastAsia"/>
        </w:rPr>
        <w:t>al</w:t>
      </w:r>
      <w:r w:rsidR="00301B1F">
        <w:t xml:space="preserve">gorithm </w:t>
      </w:r>
      <w:r w:rsidR="006E438B">
        <w:fldChar w:fldCharType="begin"/>
      </w:r>
      <w:r w:rsidR="00127D60">
        <w:instrText xml:space="preserve"> ADDIN EN.CITE &lt;EndNote&gt;&lt;Cite&gt;&lt;Author&gt;Vila&lt;/Author&gt;&lt;Year&gt;2013&lt;/Year&gt;&lt;RecNum&gt;1744&lt;/RecNum&gt;&lt;DisplayText&gt;[40]&lt;/DisplayText&gt;&lt;record&gt;&lt;rec-number&gt;1744&lt;/rec-number&gt;&lt;foreign-keys&gt;&lt;key app="EN" db-id="s0dtva2tk2fr58eae50peptwrdf95ev2s0vt" timestamp="1599967615"&gt;1744&lt;/key&gt;&lt;/foreign-keys&gt;&lt;ref-type name="Journal Article"&gt;17&lt;/ref-type&gt;&lt;contributors&gt;&lt;authors&gt;&lt;author&gt;Vila, Jeremy P&lt;/author&gt;&lt;author&gt;Schniter, Philip&lt;/author&gt;&lt;/authors&gt;&lt;/contributors&gt;&lt;titles&gt;&lt;title&gt;Expectation-maximization Gaussian-mixture approximate message passing&lt;/title&gt;&lt;secondary-title&gt;IEEE Transactions on Signal Processing&lt;/secondary-title&gt;&lt;/titles&gt;&lt;periodical&gt;&lt;full-title&gt;IEEE Transactions on Signal Processing&lt;/full-title&gt;&lt;/periodical&gt;&lt;pages&gt;4658-4672&lt;/pages&gt;&lt;volume&gt;61&lt;/volume&gt;&lt;number&gt;19&lt;/number&gt;&lt;dates&gt;&lt;year&gt;2013&lt;/year&gt;&lt;/dates&gt;&lt;isbn&gt;1053-587X&lt;/isbn&gt;&lt;urls&gt;&lt;/urls&gt;&lt;/record&gt;&lt;/Cite&gt;&lt;/EndNote&gt;</w:instrText>
      </w:r>
      <w:r w:rsidR="006E438B">
        <w:fldChar w:fldCharType="separate"/>
      </w:r>
      <w:r w:rsidR="00127D60">
        <w:rPr>
          <w:noProof/>
        </w:rPr>
        <w:t>[40]</w:t>
      </w:r>
      <w:r w:rsidR="006E438B">
        <w:fldChar w:fldCharType="end"/>
      </w:r>
      <w:r w:rsidR="00301B1F">
        <w:t xml:space="preserve"> is </w:t>
      </w:r>
      <w:r>
        <w:t>applied</w:t>
      </w:r>
      <w:r w:rsidR="00301B1F">
        <w:t xml:space="preserve"> to </w:t>
      </w:r>
      <w:r w:rsidR="009A41C9">
        <w:t>achieve the above target</w:t>
      </w:r>
      <w:r w:rsidR="00301B1F">
        <w:t xml:space="preserve">. </w:t>
      </w:r>
      <w:r w:rsidR="00B85577">
        <w:t>Once</w:t>
      </w:r>
      <w:r w:rsidR="00301B1F">
        <w:t xml:space="preserve"> the </w:t>
      </w:r>
      <w:bookmarkStart w:id="32" w:name="_Hlk33649040"/>
      <w:r w:rsidR="00697C8F" w:rsidRPr="00697C8F">
        <w:rPr>
          <w:position w:val="-18"/>
        </w:rPr>
        <w:object w:dxaOrig="1780" w:dyaOrig="460" w14:anchorId="7C4412CD">
          <v:shape id="_x0000_i1215" type="#_x0000_t75" style="width:88.25pt;height:22.3pt" o:ole="">
            <v:imagedata r:id="rId366" o:title=""/>
          </v:shape>
          <o:OLEObject Type="Embed" ProgID="Equation.DSMT4" ShapeID="_x0000_i1215" DrawAspect="Content" ObjectID="_1676960766" r:id="rId367"/>
        </w:object>
      </w:r>
      <w:bookmarkEnd w:id="32"/>
      <w:r w:rsidR="00301B1F">
        <w:t xml:space="preserve"> converges to a local optimum, </w:t>
      </w:r>
      <w:r>
        <w:t xml:space="preserve">a </w:t>
      </w:r>
      <w:r w:rsidR="00B85577">
        <w:t xml:space="preserve">relatively optimal </w:t>
      </w:r>
      <w:r w:rsidR="00301B1F">
        <w:t xml:space="preserve">GMM </w:t>
      </w:r>
      <w:r w:rsidR="009A41C9">
        <w:t>will be obtained given the hyperparameter set</w:t>
      </w:r>
      <w:r w:rsidR="009E7852">
        <w:t xml:space="preserve"> </w:t>
      </w:r>
      <w:r w:rsidR="009E7852" w:rsidRPr="000B6DD8">
        <w:rPr>
          <w:position w:val="-6"/>
        </w:rPr>
        <w:object w:dxaOrig="200" w:dyaOrig="240" w14:anchorId="5A923E2E">
          <v:shape id="_x0000_i1216" type="#_x0000_t75" style="width:10.2pt;height:12.1pt" o:ole="">
            <v:imagedata r:id="rId368" o:title=""/>
          </v:shape>
          <o:OLEObject Type="Embed" ProgID="Equation.DSMT4" ShapeID="_x0000_i1216" DrawAspect="Content" ObjectID="_1676960767" r:id="rId369"/>
        </w:object>
      </w:r>
      <w:r w:rsidR="00792238">
        <w:t xml:space="preserve">, and its </w:t>
      </w:r>
      <w:r w:rsidR="00B74A62">
        <w:t xml:space="preserve">optimal </w:t>
      </w:r>
      <w:r w:rsidR="00792238">
        <w:t xml:space="preserve">parameter set can be defined as </w:t>
      </w:r>
      <w:r w:rsidR="00301B1F">
        <w:rPr>
          <w:position w:val="-10"/>
        </w:rPr>
        <w:object w:dxaOrig="239" w:dyaOrig="319" w14:anchorId="3768405B">
          <v:shape id="对象 40" o:spid="_x0000_i1217" type="#_x0000_t75" style="width:12.1pt;height:16.25pt;mso-position-horizontal-relative:page;mso-position-vertical-relative:page" o:ole="">
            <v:imagedata r:id="rId370" o:title=""/>
          </v:shape>
          <o:OLEObject Type="Embed" ProgID="Equation.DSMT4" ShapeID="对象 40" DrawAspect="Content" ObjectID="_1676960768" r:id="rId371"/>
        </w:object>
      </w:r>
      <w:r w:rsidR="00301B1F">
        <w:t>.</w:t>
      </w:r>
    </w:p>
    <w:p w14:paraId="00003032" w14:textId="0DF96FBF" w:rsidR="00F06166" w:rsidRPr="00D908E0" w:rsidRDefault="00E369E2" w:rsidP="00D908E0">
      <w:pPr>
        <w:pStyle w:val="af2"/>
        <w:rPr>
          <w:rFonts w:eastAsia="宋体"/>
        </w:rPr>
      </w:pPr>
      <w:r>
        <w:rPr>
          <w:rFonts w:hint="eastAsia"/>
        </w:rPr>
        <w:t>F</w:t>
      </w:r>
      <w:r>
        <w:t xml:space="preserve">urthermore, in order to be truly data-driven, </w:t>
      </w:r>
      <w:r>
        <w:rPr>
          <w:rFonts w:eastAsia="宋体"/>
        </w:rPr>
        <w:t>Bayesian information criterion (BIC</w:t>
      </w:r>
      <w:r w:rsidR="00955251">
        <w:rPr>
          <w:rFonts w:eastAsia="宋体"/>
        </w:rPr>
        <w:t xml:space="preserve">) </w:t>
      </w:r>
      <w:r w:rsidR="00955251">
        <w:rPr>
          <w:rFonts w:eastAsia="宋体"/>
        </w:rPr>
        <w:fldChar w:fldCharType="begin"/>
      </w:r>
      <w:r w:rsidR="00127D60">
        <w:rPr>
          <w:rFonts w:eastAsia="宋体"/>
        </w:rPr>
        <w:instrText xml:space="preserve"> ADDIN EN.CITE &lt;EndNote&gt;&lt;Cite&gt;&lt;Author&gt;Vrieze&lt;/Author&gt;&lt;Year&gt;2012&lt;/Year&gt;&lt;RecNum&gt;1719&lt;/RecNum&gt;&lt;DisplayText&gt;[41]&lt;/DisplayText&gt;&lt;record&gt;&lt;rec-number&gt;1719&lt;/rec-number&gt;&lt;foreign-keys&gt;&lt;key app="EN" db-id="s0dtva2tk2fr58eae50peptwrdf95ev2s0vt" timestamp="1595553725"&gt;1719&lt;/key&gt;&lt;/foreign-keys&gt;&lt;ref-type name="Journal Article"&gt;17&lt;/ref-type&gt;&lt;contributors&gt;&lt;authors&gt;&lt;author&gt;Vrieze, Scott I&lt;/author&gt;&lt;/authors&gt;&lt;/contributors&gt;&lt;titles&gt;&lt;title&gt;Model selection and psychological theory: a discussion of the differences between the Akaike information criterion (AIC) and the Bayesian information criterion (BIC)&lt;/title&gt;&lt;secondary-title&gt;Psychological methods&lt;/secondary-title&gt;&lt;/titles&gt;&lt;periodical&gt;&lt;full-title&gt;Psychological methods&lt;/full-title&gt;&lt;/periodical&gt;&lt;pages&gt;228&lt;/pages&gt;&lt;volume&gt;17&lt;/volume&gt;&lt;number&gt;2&lt;/number&gt;&lt;dates&gt;&lt;year&gt;2012&lt;/year&gt;&lt;/dates&gt;&lt;isbn&gt;1939-1463&lt;/isbn&gt;&lt;urls&gt;&lt;/urls&gt;&lt;/record&gt;&lt;/Cite&gt;&lt;/EndNote&gt;</w:instrText>
      </w:r>
      <w:r w:rsidR="00955251">
        <w:rPr>
          <w:rFonts w:eastAsia="宋体"/>
        </w:rPr>
        <w:fldChar w:fldCharType="separate"/>
      </w:r>
      <w:r w:rsidR="00127D60">
        <w:rPr>
          <w:rFonts w:eastAsia="宋体"/>
          <w:noProof/>
        </w:rPr>
        <w:t>[41]</w:t>
      </w:r>
      <w:r w:rsidR="00955251">
        <w:rPr>
          <w:rFonts w:eastAsia="宋体"/>
        </w:rPr>
        <w:fldChar w:fldCharType="end"/>
      </w:r>
      <w:r w:rsidR="00955251">
        <w:rPr>
          <w:rFonts w:eastAsia="宋体"/>
        </w:rPr>
        <w:t xml:space="preserve"> </w:t>
      </w:r>
      <w:r>
        <w:rPr>
          <w:rFonts w:eastAsia="宋体"/>
        </w:rPr>
        <w:t xml:space="preserve">is employed to select the optimal GMM from the candidate ones with different </w:t>
      </w:r>
      <w:r>
        <w:t xml:space="preserve">hyperparameter set </w:t>
      </w:r>
      <w:r w:rsidR="00D71B57" w:rsidRPr="00D71B57">
        <w:rPr>
          <w:position w:val="-12"/>
        </w:rPr>
        <w:object w:dxaOrig="260" w:dyaOrig="320" w14:anchorId="3579AE23">
          <v:shape id="_x0000_i1218" type="#_x0000_t75" style="width:13.45pt;height:16.25pt" o:ole="">
            <v:imagedata r:id="rId372" o:title=""/>
          </v:shape>
          <o:OLEObject Type="Embed" ProgID="Equation.DSMT4" ShapeID="_x0000_i1218" DrawAspect="Content" ObjectID="_1676960769" r:id="rId373"/>
        </w:object>
      </w:r>
      <w:r>
        <w:t>.</w:t>
      </w:r>
      <w:r w:rsidR="00D908E0">
        <w:t xml:space="preserve"> Specifically, the operation can be described 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F06166" w14:paraId="2553586A" w14:textId="77777777">
        <w:trPr>
          <w:jc w:val="center"/>
        </w:trPr>
        <w:tc>
          <w:tcPr>
            <w:tcW w:w="4754" w:type="pct"/>
            <w:vAlign w:val="center"/>
          </w:tcPr>
          <w:p w14:paraId="2245A5C3" w14:textId="77777777" w:rsidR="00F06166" w:rsidRDefault="00436A20">
            <w:pPr>
              <w:pStyle w:val="ac"/>
            </w:pPr>
            <w:r w:rsidRPr="00436A20">
              <w:rPr>
                <w:rFonts w:eastAsia="宋体"/>
                <w:position w:val="-20"/>
              </w:rPr>
              <w:object w:dxaOrig="5020" w:dyaOrig="499" w14:anchorId="181A4EB5">
                <v:shape id="_x0000_i1219" type="#_x0000_t75" style="width:251.3pt;height:25.55pt" o:ole="">
                  <v:imagedata r:id="rId374" o:title=""/>
                </v:shape>
                <o:OLEObject Type="Embed" ProgID="Equation.DSMT4" ShapeID="_x0000_i1219" DrawAspect="Content" ObjectID="_1676960770" r:id="rId375"/>
              </w:object>
            </w:r>
            <w:r w:rsidR="00F06166">
              <w:t>,</w:t>
            </w:r>
          </w:p>
        </w:tc>
        <w:tc>
          <w:tcPr>
            <w:tcW w:w="246" w:type="pct"/>
            <w:vAlign w:val="center"/>
          </w:tcPr>
          <w:p w14:paraId="64F4FB23" w14:textId="77777777" w:rsidR="00F06166" w:rsidRDefault="00F06166">
            <w:pPr>
              <w:pStyle w:val="ac"/>
            </w:pPr>
            <w:r>
              <w:t>(</w:t>
            </w:r>
            <w:r w:rsidR="00D908E0">
              <w:t>2</w:t>
            </w:r>
            <w:r w:rsidR="00D71B57">
              <w:t>4</w:t>
            </w:r>
            <w:r w:rsidR="00D908E0">
              <w:t>)</w:t>
            </w:r>
          </w:p>
        </w:tc>
      </w:tr>
      <w:tr w:rsidR="00D908E0" w14:paraId="28D10EFF" w14:textId="77777777">
        <w:trPr>
          <w:jc w:val="center"/>
        </w:trPr>
        <w:tc>
          <w:tcPr>
            <w:tcW w:w="4754" w:type="pct"/>
            <w:vAlign w:val="center"/>
          </w:tcPr>
          <w:p w14:paraId="0973A72A" w14:textId="77777777" w:rsidR="00D908E0" w:rsidRDefault="00436A20">
            <w:pPr>
              <w:pStyle w:val="ac"/>
              <w:rPr>
                <w:rFonts w:eastAsia="宋体"/>
              </w:rPr>
            </w:pPr>
            <w:r w:rsidRPr="00436A20">
              <w:rPr>
                <w:rFonts w:eastAsia="宋体"/>
                <w:position w:val="-28"/>
              </w:rPr>
              <w:object w:dxaOrig="2439" w:dyaOrig="560" w14:anchorId="444A2F00">
                <v:shape id="_x0000_i1220" type="#_x0000_t75" style="width:122.15pt;height:27.85pt" o:ole="">
                  <v:imagedata r:id="rId376" o:title=""/>
                </v:shape>
                <o:OLEObject Type="Embed" ProgID="Equation.DSMT4" ShapeID="_x0000_i1220" DrawAspect="Content" ObjectID="_1676960771" r:id="rId377"/>
              </w:object>
            </w:r>
          </w:p>
        </w:tc>
        <w:tc>
          <w:tcPr>
            <w:tcW w:w="246" w:type="pct"/>
            <w:vAlign w:val="center"/>
          </w:tcPr>
          <w:p w14:paraId="34E0A2C4" w14:textId="77777777" w:rsidR="00D908E0" w:rsidRDefault="00D908E0">
            <w:pPr>
              <w:pStyle w:val="ac"/>
            </w:pPr>
            <w:r>
              <w:t>(2</w:t>
            </w:r>
            <w:r w:rsidR="00D71B57">
              <w:t>5</w:t>
            </w:r>
            <w:r w:rsidR="00697C8F">
              <w:t>)</w:t>
            </w:r>
          </w:p>
        </w:tc>
      </w:tr>
    </w:tbl>
    <w:p w14:paraId="773925A6" w14:textId="77777777" w:rsidR="00F06166" w:rsidRPr="00D71B57" w:rsidRDefault="00AC762E" w:rsidP="00D71B57">
      <w:pPr>
        <w:pStyle w:val="af2"/>
        <w:ind w:firstLine="0"/>
        <w:rPr>
          <w:rFonts w:eastAsia="宋体"/>
        </w:rPr>
      </w:pPr>
      <w:r>
        <w:rPr>
          <w:rFonts w:eastAsia="宋体"/>
        </w:rPr>
        <w:t>w</w:t>
      </w:r>
      <w:r w:rsidR="00F06166">
        <w:rPr>
          <w:rFonts w:eastAsia="宋体"/>
        </w:rPr>
        <w:t xml:space="preserve">here </w:t>
      </w:r>
      <w:r w:rsidR="0016233B" w:rsidRPr="0016233B">
        <w:rPr>
          <w:rFonts w:eastAsia="宋体"/>
          <w:position w:val="-20"/>
        </w:rPr>
        <w:object w:dxaOrig="1100" w:dyaOrig="499" w14:anchorId="6CF9E425">
          <v:shape id="_x0000_i1221" type="#_x0000_t75" style="width:55.75pt;height:25.55pt" o:ole="">
            <v:imagedata r:id="rId378" o:title=""/>
          </v:shape>
          <o:OLEObject Type="Embed" ProgID="Equation.DSMT4" ShapeID="_x0000_i1221" DrawAspect="Content" ObjectID="_1676960772" r:id="rId379"/>
        </w:object>
      </w:r>
      <w:r w:rsidR="00F06166">
        <w:rPr>
          <w:rFonts w:eastAsia="宋体"/>
        </w:rPr>
        <w:t xml:space="preserve"> is the number of free parameters </w:t>
      </w:r>
      <w:r>
        <w:rPr>
          <w:rFonts w:eastAsia="宋体"/>
        </w:rPr>
        <w:t xml:space="preserve">of the </w:t>
      </w:r>
      <w:r w:rsidR="00B8577B">
        <w:rPr>
          <w:rFonts w:eastAsia="宋体"/>
        </w:rPr>
        <w:t>candidate GMM, it</w:t>
      </w:r>
      <w:r w:rsidR="00F06166">
        <w:rPr>
          <w:rFonts w:eastAsia="宋体"/>
        </w:rPr>
        <w:t xml:space="preserve"> </w:t>
      </w:r>
      <w:r>
        <w:rPr>
          <w:rFonts w:eastAsia="宋体"/>
        </w:rPr>
        <w:t xml:space="preserve">is used to </w:t>
      </w:r>
      <w:r w:rsidR="00F06166">
        <w:rPr>
          <w:rFonts w:eastAsia="宋体"/>
        </w:rPr>
        <w:t xml:space="preserve">penalize the </w:t>
      </w:r>
      <w:r>
        <w:rPr>
          <w:rFonts w:eastAsia="宋体"/>
        </w:rPr>
        <w:t>overly</w:t>
      </w:r>
      <w:r w:rsidR="00F06166">
        <w:rPr>
          <w:rFonts w:eastAsia="宋体"/>
        </w:rPr>
        <w:t xml:space="preserve"> complex hyperparameter set to avoid the overfitting.</w:t>
      </w:r>
      <w:r w:rsidR="00B8577B">
        <w:rPr>
          <w:rFonts w:eastAsia="宋体"/>
        </w:rPr>
        <w:t xml:space="preserve"> Among all the candidate GMMs, the one with the lowest BIC value </w:t>
      </w:r>
      <w:r w:rsidR="00D71B57" w:rsidRPr="00D71B57">
        <w:rPr>
          <w:rFonts w:eastAsia="宋体"/>
          <w:position w:val="-20"/>
        </w:rPr>
        <w:object w:dxaOrig="1280" w:dyaOrig="499" w14:anchorId="49B254C7">
          <v:shape id="_x0000_i1222" type="#_x0000_t75" style="width:64.1pt;height:25.55pt" o:ole="">
            <v:imagedata r:id="rId380" o:title=""/>
          </v:shape>
          <o:OLEObject Type="Embed" ProgID="Equation.DSMT4" ShapeID="_x0000_i1222" DrawAspect="Content" ObjectID="_1676960773" r:id="rId381"/>
        </w:object>
      </w:r>
      <w:r w:rsidR="00B8577B">
        <w:rPr>
          <w:rFonts w:eastAsia="宋体"/>
        </w:rPr>
        <w:t xml:space="preserve"> will be chosen as the optimal baseline model, which represents the historical baseline distribution of </w:t>
      </w:r>
      <w:r w:rsidR="00D71B57">
        <w:rPr>
          <w:rFonts w:eastAsia="宋体"/>
        </w:rPr>
        <w:t>the EI</w:t>
      </w:r>
      <w:r w:rsidR="00D71B57">
        <w:rPr>
          <w:rFonts w:eastAsia="宋体" w:hint="eastAsia"/>
        </w:rPr>
        <w:t xml:space="preserve"> </w:t>
      </w:r>
      <w:r w:rsidR="00D71B57" w:rsidRPr="00D71B57">
        <w:rPr>
          <w:rFonts w:eastAsia="宋体"/>
          <w:position w:val="-12"/>
        </w:rPr>
        <w:object w:dxaOrig="240" w:dyaOrig="320" w14:anchorId="596B4184">
          <v:shape id="_x0000_i1223" type="#_x0000_t75" style="width:12.1pt;height:16.25pt" o:ole="">
            <v:imagedata r:id="rId382" o:title=""/>
          </v:shape>
          <o:OLEObject Type="Embed" ProgID="Equation.DSMT4" ShapeID="_x0000_i1223" DrawAspect="Content" ObjectID="_1676960774" r:id="rId383"/>
        </w:object>
      </w:r>
      <w:r w:rsidR="00D71B57">
        <w:rPr>
          <w:rFonts w:eastAsia="宋体"/>
        </w:rPr>
        <w:t>.</w:t>
      </w:r>
    </w:p>
    <w:p w14:paraId="6666496A" w14:textId="77777777" w:rsidR="00F06166" w:rsidRDefault="00F06166" w:rsidP="00252FCC">
      <w:pPr>
        <w:pStyle w:val="3"/>
      </w:pPr>
      <w:r>
        <w:t xml:space="preserve">Real-time </w:t>
      </w:r>
      <w:r w:rsidR="00A52472">
        <w:t>probabilistic risk quantification</w:t>
      </w:r>
    </w:p>
    <w:p w14:paraId="7D1B47F0" w14:textId="171ECE9D" w:rsidR="00F06166" w:rsidRDefault="00F06166" w:rsidP="004C242C">
      <w:pPr>
        <w:pStyle w:val="af2"/>
      </w:pPr>
      <w:r>
        <w:t xml:space="preserve">In the online testing phase, the </w:t>
      </w:r>
      <w:r w:rsidR="004C242C">
        <w:t>trained</w:t>
      </w:r>
      <w:r>
        <w:t xml:space="preserve"> </w:t>
      </w:r>
      <w:r w:rsidR="004C242C">
        <w:t>baseline model</w:t>
      </w:r>
      <w:r>
        <w:t xml:space="preserve"> is applied to </w:t>
      </w:r>
      <w:r w:rsidR="004C242C">
        <w:t xml:space="preserve">quantify the real-time risk with </w:t>
      </w:r>
      <w:del w:id="33" w:author="铉元 苏" w:date="2021-01-05T15:11:00Z">
        <w:r w:rsidR="004C242C" w:rsidDel="00DF5E15">
          <w:delText xml:space="preserve">the </w:delText>
        </w:r>
      </w:del>
      <w:r w:rsidR="004C242C">
        <w:t>probabilistic meanings.</w:t>
      </w:r>
      <w:r>
        <w:t xml:space="preserve"> </w:t>
      </w:r>
    </w:p>
    <w:p w14:paraId="1AA3B9A0" w14:textId="5365AC09" w:rsidR="00F06166" w:rsidRDefault="00D71B57">
      <w:pPr>
        <w:pStyle w:val="af2"/>
      </w:pPr>
      <w:r>
        <w:t>For a 3</w:t>
      </w:r>
      <w:r w:rsidRPr="00D71B57">
        <w:rPr>
          <w:vertAlign w:val="superscript"/>
        </w:rPr>
        <w:t>rd</w:t>
      </w:r>
      <w:r>
        <w:t>-level EI, g</w:t>
      </w:r>
      <w:r w:rsidR="00F06166">
        <w:t xml:space="preserve">iven </w:t>
      </w:r>
      <w:r>
        <w:t>its</w:t>
      </w:r>
      <w:r w:rsidR="00F06166">
        <w:t xml:space="preserve"> </w:t>
      </w:r>
      <w:r w:rsidR="004C242C">
        <w:t xml:space="preserve">real-time fused </w:t>
      </w:r>
      <w:r w:rsidR="00F06166">
        <w:t>feature</w:t>
      </w:r>
      <w:r>
        <w:t xml:space="preserve"> embedding</w:t>
      </w:r>
      <w:r w:rsidR="00F06166">
        <w:t xml:space="preserve"> </w:t>
      </w:r>
      <w:r>
        <w:rPr>
          <w:position w:val="-12"/>
        </w:rPr>
        <w:object w:dxaOrig="260" w:dyaOrig="320" w14:anchorId="02BD3C06">
          <v:shape id="_x0000_i1224" type="#_x0000_t75" style="width:13.45pt;height:16.25pt" o:ole="">
            <v:imagedata r:id="rId384" o:title=""/>
          </v:shape>
          <o:OLEObject Type="Embed" ProgID="Equation.DSMT4" ShapeID="_x0000_i1224" DrawAspect="Content" ObjectID="_1676960775" r:id="rId385"/>
        </w:object>
      </w:r>
      <w:r w:rsidR="00F06166">
        <w:t xml:space="preserve">, the normalized probability density </w:t>
      </w:r>
      <w:r w:rsidR="00941A44" w:rsidRPr="00941A44">
        <w:rPr>
          <w:position w:val="-20"/>
        </w:rPr>
        <w:object w:dxaOrig="1700" w:dyaOrig="499" w14:anchorId="30B46834">
          <v:shape id="_x0000_i1225" type="#_x0000_t75" style="width:85.45pt;height:25.55pt" o:ole="">
            <v:imagedata r:id="rId386" o:title=""/>
          </v:shape>
          <o:OLEObject Type="Embed" ProgID="Equation.DSMT4" ShapeID="_x0000_i1225" DrawAspect="Content" ObjectID="_1676960776" r:id="rId387"/>
        </w:object>
      </w:r>
      <w:r w:rsidR="00F06166">
        <w:t xml:space="preserve"> will be calculated by the corresponding</w:t>
      </w:r>
      <w:r w:rsidR="004C242C">
        <w:t xml:space="preserve"> baseline model</w:t>
      </w:r>
      <w:r w:rsidR="00F06166">
        <w:t xml:space="preserve">, which </w:t>
      </w:r>
      <w:r w:rsidR="00F06166" w:rsidRPr="00DF5E15">
        <w:rPr>
          <w:rFonts w:hint="eastAsia"/>
          <w:u w:val="thick" w:color="C00000"/>
        </w:rPr>
        <w:t>quanti</w:t>
      </w:r>
      <w:r w:rsidR="00F06166" w:rsidRPr="00DF5E15">
        <w:rPr>
          <w:u w:val="thick" w:color="C00000"/>
        </w:rPr>
        <w:t>f</w:t>
      </w:r>
      <w:r w:rsidR="00DF5E15" w:rsidRPr="00DF5E15">
        <w:rPr>
          <w:u w:val="thick" w:color="C00000"/>
        </w:rPr>
        <w:t>ies</w:t>
      </w:r>
      <w:r w:rsidR="00F06166">
        <w:t xml:space="preserve"> and </w:t>
      </w:r>
      <w:r w:rsidR="00F06166" w:rsidRPr="00DF5E15">
        <w:rPr>
          <w:u w:val="thick" w:color="C00000"/>
        </w:rPr>
        <w:t>depict</w:t>
      </w:r>
      <w:r w:rsidR="00DF5E15" w:rsidRPr="00DF5E15">
        <w:rPr>
          <w:u w:val="thick" w:color="C00000"/>
        </w:rPr>
        <w:t>s</w:t>
      </w:r>
      <w:r w:rsidR="00F06166">
        <w:t xml:space="preserve"> the difference degree between the real-time status and </w:t>
      </w:r>
      <w:r w:rsidR="004C242C">
        <w:t>the</w:t>
      </w:r>
      <w:r w:rsidR="00F06166">
        <w:t xml:space="preserve"> historical </w:t>
      </w:r>
      <w:r w:rsidR="00941A44">
        <w:t>normal</w:t>
      </w:r>
      <w:r w:rsidR="00F06166">
        <w:t xml:space="preserve"> status. A real-time </w:t>
      </w:r>
      <w:r w:rsidR="00CA7FF1">
        <w:t>feature embedding</w:t>
      </w:r>
      <w:r w:rsidR="00F06166">
        <w:t xml:space="preserve"> from the same region of the baseline distribution will cause the normalized probability density </w:t>
      </w:r>
      <w:r w:rsidR="007734D8" w:rsidRPr="000D7311">
        <w:rPr>
          <w:position w:val="-20"/>
          <w:u w:val="thick" w:color="00B0F0"/>
        </w:rPr>
        <w:object w:dxaOrig="1700" w:dyaOrig="499" w14:anchorId="140E6B50">
          <v:shape id="_x0000_i1226" type="#_x0000_t75" style="width:85.45pt;height:25.55pt" o:ole="">
            <v:imagedata r:id="rId388" o:title=""/>
          </v:shape>
          <o:OLEObject Type="Embed" ProgID="Equation.DSMT4" ShapeID="_x0000_i1226" DrawAspect="Content" ObjectID="_1676960777" r:id="rId389"/>
        </w:object>
      </w:r>
      <w:r w:rsidR="00F06166">
        <w:t xml:space="preserve"> to approach 1, and the more </w:t>
      </w:r>
      <w:r w:rsidR="004C242C">
        <w:t>it</w:t>
      </w:r>
      <w:r w:rsidR="00F06166">
        <w:t xml:space="preserve"> deviates from the baseline distribution, the closer the </w:t>
      </w:r>
      <w:r w:rsidR="002E30DD" w:rsidRPr="002E30DD">
        <w:rPr>
          <w:position w:val="-20"/>
        </w:rPr>
        <w:object w:dxaOrig="1700" w:dyaOrig="499" w14:anchorId="08378D12">
          <v:shape id="_x0000_i1227" type="#_x0000_t75" style="width:85.45pt;height:25.55pt" o:ole="">
            <v:imagedata r:id="rId390" o:title=""/>
          </v:shape>
          <o:OLEObject Type="Embed" ProgID="Equation.DSMT4" ShapeID="_x0000_i1227" DrawAspect="Content" ObjectID="_1676960778" r:id="rId391"/>
        </w:object>
      </w:r>
      <w:r w:rsidR="00F06166">
        <w:t xml:space="preserve"> will be to 0. </w:t>
      </w:r>
    </w:p>
    <w:p w14:paraId="1614F749" w14:textId="511BAD87" w:rsidR="00517642" w:rsidRDefault="00F06166" w:rsidP="0070163B">
      <w:pPr>
        <w:pStyle w:val="af2"/>
      </w:pPr>
      <w:r>
        <w:t xml:space="preserve">To be more intuitive, we calculate the deviation likelihood </w:t>
      </w:r>
      <w:r w:rsidR="007825EA">
        <w:t xml:space="preserve">of range </w:t>
      </w:r>
      <w:r>
        <w:t xml:space="preserve">0-1 using the operation </w:t>
      </w:r>
      <w:bookmarkStart w:id="34" w:name="_Hlk33690264"/>
      <w:r w:rsidR="002E30DD" w:rsidRPr="002E30DD">
        <w:rPr>
          <w:position w:val="-20"/>
        </w:rPr>
        <w:object w:dxaOrig="2140" w:dyaOrig="499" w14:anchorId="562B9712">
          <v:shape id="_x0000_i1228" type="#_x0000_t75" style="width:106.85pt;height:25.55pt" o:ole="">
            <v:imagedata r:id="rId392" o:title=""/>
          </v:shape>
          <o:OLEObject Type="Embed" ProgID="Equation.DSMT4" ShapeID="_x0000_i1228" DrawAspect="Content" ObjectID="_1676960779" r:id="rId393"/>
        </w:object>
      </w:r>
      <w:bookmarkEnd w:id="34"/>
      <w:r>
        <w:t xml:space="preserve">, where the deviation likelihood is taken as the </w:t>
      </w:r>
      <w:r w:rsidR="004C242C">
        <w:t>probabilistic</w:t>
      </w:r>
      <w:r>
        <w:t xml:space="preserve"> indication reflecting the real-time risk of each EI </w:t>
      </w:r>
      <w:r>
        <w:rPr>
          <w:position w:val="-12"/>
        </w:rPr>
        <w:object w:dxaOrig="239" w:dyaOrig="319" w14:anchorId="614F7BD5">
          <v:shape id="对象 143" o:spid="_x0000_i1229" type="#_x0000_t75" style="width:12.1pt;height:16.25pt;mso-position-horizontal-relative:page;mso-position-vertical-relative:page" o:ole="">
            <v:imagedata r:id="rId394" o:title=""/>
          </v:shape>
          <o:OLEObject Type="Embed" ProgID="Equation.DSMT4" ShapeID="对象 143" DrawAspect="Content" ObjectID="_1676960780" r:id="rId395"/>
        </w:object>
      </w:r>
      <w:r>
        <w:t xml:space="preserve">. Repeating the above operations for each EI in the </w:t>
      </w:r>
      <w:r w:rsidR="004C242C">
        <w:t>certain 2</w:t>
      </w:r>
      <w:r w:rsidR="004C242C" w:rsidRPr="004C242C">
        <w:rPr>
          <w:vertAlign w:val="superscript"/>
        </w:rPr>
        <w:t>nd</w:t>
      </w:r>
      <w:r w:rsidR="004C242C">
        <w:t xml:space="preserve">-level </w:t>
      </w:r>
      <w:r>
        <w:t xml:space="preserve">EI set </w:t>
      </w:r>
      <w:bookmarkStart w:id="35" w:name="_Hlk33690390"/>
      <w:r w:rsidR="003C0742" w:rsidRPr="000D7311">
        <w:rPr>
          <w:position w:val="-14"/>
          <w:u w:val="thick" w:color="00B0F0"/>
        </w:rPr>
        <w:object w:dxaOrig="2060" w:dyaOrig="380" w14:anchorId="414E829B">
          <v:shape id="_x0000_i1230" type="#_x0000_t75" style="width:103.1pt;height:19.5pt" o:ole="">
            <v:imagedata r:id="rId396" o:title=""/>
          </v:shape>
          <o:OLEObject Type="Embed" ProgID="Equation.DSMT4" ShapeID="_x0000_i1230" DrawAspect="Content" ObjectID="_1676960781" r:id="rId397"/>
        </w:object>
      </w:r>
      <w:bookmarkEnd w:id="35"/>
      <w:r>
        <w:t xml:space="preserve">, we will obtain the corresponding </w:t>
      </w:r>
      <w:r w:rsidR="004C242C">
        <w:t>probabilistic risk indication</w:t>
      </w:r>
      <w:r>
        <w:t xml:space="preserve"> set </w:t>
      </w:r>
      <w:bookmarkStart w:id="36" w:name="_Hlk33690409"/>
      <w:r w:rsidR="003C0742" w:rsidRPr="000D7311">
        <w:rPr>
          <w:position w:val="-14"/>
          <w:u w:val="thick" w:color="00B0F0"/>
        </w:rPr>
        <w:object w:dxaOrig="2299" w:dyaOrig="380" w14:anchorId="7BF5412F">
          <v:shape id="_x0000_i1231" type="#_x0000_t75" style="width:115.2pt;height:19.5pt" o:ole="">
            <v:imagedata r:id="rId398" o:title=""/>
          </v:shape>
          <o:OLEObject Type="Embed" ProgID="Equation.DSMT4" ShapeID="_x0000_i1231" DrawAspect="Content" ObjectID="_1676960782" r:id="rId399"/>
        </w:object>
      </w:r>
      <w:bookmarkEnd w:id="36"/>
      <w:r>
        <w:t xml:space="preserve">. </w:t>
      </w:r>
    </w:p>
    <w:p w14:paraId="3D5F5BEC" w14:textId="77777777" w:rsidR="00F06166" w:rsidRDefault="004B7D08">
      <w:pPr>
        <w:pStyle w:val="2"/>
        <w:numPr>
          <w:ilvl w:val="0"/>
          <w:numId w:val="0"/>
        </w:numPr>
      </w:pPr>
      <w:r>
        <w:rPr>
          <w:i w:val="0"/>
          <w:iCs w:val="0"/>
        </w:rPr>
        <w:t>E</w:t>
      </w:r>
      <w:r w:rsidR="00F06166">
        <w:rPr>
          <w:i w:val="0"/>
          <w:iCs w:val="0"/>
        </w:rPr>
        <w:t>.</w:t>
      </w:r>
      <w:r w:rsidR="00F06166">
        <w:t xml:space="preserve">  Comprehensive evaluation by dynamic FCE</w:t>
      </w:r>
    </w:p>
    <w:p w14:paraId="0E56539D" w14:textId="6C175D77" w:rsidR="00F06166" w:rsidRDefault="00F06166">
      <w:pPr>
        <w:pStyle w:val="af2"/>
      </w:pPr>
      <w:r>
        <w:t xml:space="preserve">For the purpose on measuring the </w:t>
      </w:r>
      <w:r w:rsidR="0042641B">
        <w:rPr>
          <w:rFonts w:hint="eastAsia"/>
        </w:rPr>
        <w:t>real-time</w:t>
      </w:r>
      <w:r w:rsidR="0042641B">
        <w:t xml:space="preserve"> </w:t>
      </w:r>
      <w:r w:rsidR="00E2321E" w:rsidRPr="00E2321E">
        <w:t>hierarchical</w:t>
      </w:r>
      <w:r>
        <w:t xml:space="preserve"> risk for UAVs and timely capture the slight risk </w:t>
      </w:r>
      <w:r w:rsidR="00DF5E15" w:rsidRPr="00DF5E15">
        <w:rPr>
          <w:u w:val="thick" w:color="C00000"/>
        </w:rPr>
        <w:t>that</w:t>
      </w:r>
      <w:r w:rsidR="00DF5E15">
        <w:t xml:space="preserve"> </w:t>
      </w:r>
      <w:r>
        <w:t xml:space="preserve">happened in the early abnormal status of UAVs, the dynamic FCE is utilized to perform the comprehensive evaluation level by level according to the </w:t>
      </w:r>
      <w:r w:rsidR="00F303BF">
        <w:t>real-time probabilistic risk indications</w:t>
      </w:r>
      <w:r>
        <w:t xml:space="preserve"> in </w:t>
      </w:r>
      <w:r w:rsidR="00F303BF">
        <w:t xml:space="preserve">the </w:t>
      </w:r>
      <w:r>
        <w:t>3</w:t>
      </w:r>
      <w:r>
        <w:rPr>
          <w:vertAlign w:val="superscript"/>
        </w:rPr>
        <w:t>rd</w:t>
      </w:r>
      <w:r w:rsidR="00F303BF">
        <w:t>-</w:t>
      </w:r>
      <w:r>
        <w:t>level, where the main three steps of the dynamic FCE are respectively described as follows.</w:t>
      </w:r>
    </w:p>
    <w:p w14:paraId="20D27093" w14:textId="77777777" w:rsidR="00F06166" w:rsidRDefault="00F06166" w:rsidP="000105A7">
      <w:pPr>
        <w:pStyle w:val="3"/>
        <w:numPr>
          <w:ilvl w:val="2"/>
          <w:numId w:val="23"/>
        </w:numPr>
      </w:pPr>
      <w:r>
        <w:t xml:space="preserve">Dynamic weight adjustment by </w:t>
      </w:r>
      <w:r w:rsidR="00F303BF">
        <w:t>variable weight coefficients</w:t>
      </w:r>
    </w:p>
    <w:p w14:paraId="44357644" w14:textId="3345BDFD" w:rsidR="001A7CD1" w:rsidRDefault="001A7CD1">
      <w:pPr>
        <w:pStyle w:val="ae"/>
      </w:pPr>
      <w:r>
        <w:t>According to the real-time probabilistic risk indications</w:t>
      </w:r>
      <w:r w:rsidR="00F06166">
        <w:t xml:space="preserve">, </w:t>
      </w:r>
      <w:r>
        <w:t xml:space="preserve">the variable weight coefficients </w:t>
      </w:r>
      <w:r w:rsidR="00DF5E15" w:rsidRPr="00DF5E15">
        <w:rPr>
          <w:u w:val="thick" w:color="C00000"/>
          <w:lang w:eastAsia="zh-CN"/>
        </w:rPr>
        <w:t>are</w:t>
      </w:r>
      <w:r>
        <w:t xml:space="preserve"> utilized to adjust the initial weight set dynamically level by level, where the anomaly EIs will be adaptively assigned the greater weights so that the slight risk of UAVs </w:t>
      </w:r>
      <w:r w:rsidR="00FD3328">
        <w:t>will be</w:t>
      </w:r>
      <w:r>
        <w:t xml:space="preserve"> </w:t>
      </w:r>
      <w:r w:rsidRPr="001A7CD1">
        <w:t>capture</w:t>
      </w:r>
      <w:r>
        <w:rPr>
          <w:rFonts w:hint="eastAsia"/>
          <w:lang w:eastAsia="zh-CN"/>
        </w:rPr>
        <w:t>d</w:t>
      </w:r>
      <w:r w:rsidRPr="001A7CD1">
        <w:t xml:space="preserve"> </w:t>
      </w:r>
      <w:r w:rsidR="00DD2E05">
        <w:t>timelier</w:t>
      </w:r>
      <w:r>
        <w:t>.</w:t>
      </w:r>
    </w:p>
    <w:p w14:paraId="5206F7C0" w14:textId="31FEA982" w:rsidR="000917C4" w:rsidRDefault="000917C4" w:rsidP="000917C4">
      <w:pPr>
        <w:pStyle w:val="ae"/>
      </w:pPr>
      <w:r>
        <w:rPr>
          <w:lang w:eastAsia="zh-CN"/>
        </w:rPr>
        <w:t>For a 2</w:t>
      </w:r>
      <w:r w:rsidRPr="000917C4">
        <w:rPr>
          <w:vertAlign w:val="superscript"/>
          <w:lang w:eastAsia="zh-CN"/>
        </w:rPr>
        <w:t>nd</w:t>
      </w:r>
      <w:r>
        <w:rPr>
          <w:lang w:eastAsia="zh-CN"/>
        </w:rPr>
        <w:t xml:space="preserve">-level EI set, given its </w:t>
      </w:r>
      <w:r>
        <w:t xml:space="preserve">real-time probabilistic risk indication set </w:t>
      </w:r>
      <w:r w:rsidR="00596752" w:rsidRPr="000D7311">
        <w:rPr>
          <w:position w:val="-14"/>
          <w:u w:val="thick" w:color="00B0F0"/>
        </w:rPr>
        <w:object w:dxaOrig="2299" w:dyaOrig="380" w14:anchorId="0AD28FDA">
          <v:shape id="_x0000_i1232" type="#_x0000_t75" style="width:115.2pt;height:19.5pt" o:ole="">
            <v:imagedata r:id="rId400" o:title=""/>
          </v:shape>
          <o:OLEObject Type="Embed" ProgID="Equation.DSMT4" ShapeID="_x0000_i1232" DrawAspect="Content" ObjectID="_1676960783" r:id="rId401"/>
        </w:object>
      </w:r>
      <w:r>
        <w:t>, its initial weight set will be adjusted dynamically 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0917C4" w14:paraId="2210F77B" w14:textId="77777777" w:rsidTr="00E641E1">
        <w:trPr>
          <w:jc w:val="center"/>
        </w:trPr>
        <w:tc>
          <w:tcPr>
            <w:tcW w:w="4754" w:type="pct"/>
            <w:vAlign w:val="center"/>
          </w:tcPr>
          <w:p w14:paraId="705B73EA" w14:textId="69860DB0" w:rsidR="000917C4" w:rsidRDefault="00885D99" w:rsidP="00E641E1">
            <w:pPr>
              <w:pStyle w:val="ac"/>
            </w:pPr>
            <w:r w:rsidRPr="000D7311">
              <w:rPr>
                <w:position w:val="-26"/>
                <w:u w:val="thick" w:color="00B0F0"/>
              </w:rPr>
              <w:object w:dxaOrig="3320" w:dyaOrig="600" w14:anchorId="4AE567B3">
                <v:shape id="_x0000_i1233" type="#_x0000_t75" style="width:165.35pt;height:30.2pt" o:ole="">
                  <v:imagedata r:id="rId402" o:title=""/>
                </v:shape>
                <o:OLEObject Type="Embed" ProgID="Equation.DSMT4" ShapeID="_x0000_i1233" DrawAspect="Content" ObjectID="_1676960784" r:id="rId403"/>
              </w:object>
            </w:r>
            <w:r w:rsidR="000917C4">
              <w:t>,</w:t>
            </w:r>
          </w:p>
        </w:tc>
        <w:tc>
          <w:tcPr>
            <w:tcW w:w="246" w:type="pct"/>
            <w:vAlign w:val="center"/>
          </w:tcPr>
          <w:p w14:paraId="7F7AB8D0" w14:textId="77777777" w:rsidR="000917C4" w:rsidRDefault="000917C4" w:rsidP="00E641E1">
            <w:pPr>
              <w:pStyle w:val="ac"/>
            </w:pPr>
            <w:r>
              <w:t>(</w:t>
            </w:r>
            <w:r w:rsidR="00441042">
              <w:t>26</w:t>
            </w:r>
            <w:r>
              <w:t>)</w:t>
            </w:r>
          </w:p>
        </w:tc>
      </w:tr>
    </w:tbl>
    <w:p w14:paraId="7FF2DD28" w14:textId="77777777" w:rsidR="00F06166" w:rsidRDefault="00F06166">
      <w:pPr>
        <w:pStyle w:val="af2"/>
        <w:ind w:firstLine="0"/>
      </w:pPr>
      <w:r>
        <w:t xml:space="preserve">where </w:t>
      </w:r>
      <w:bookmarkStart w:id="37" w:name="_Hlk33691128"/>
      <w:r>
        <w:rPr>
          <w:position w:val="-12"/>
        </w:rPr>
        <w:object w:dxaOrig="279" w:dyaOrig="319" w14:anchorId="5DC81F22">
          <v:shape id="对象 102" o:spid="_x0000_i1234" type="#_x0000_t75" style="width:13.95pt;height:16.25pt;mso-position-horizontal-relative:page;mso-position-vertical-relative:page" o:ole="">
            <v:imagedata r:id="rId404" o:title=""/>
          </v:shape>
          <o:OLEObject Type="Embed" ProgID="Equation.DSMT4" ShapeID="对象 102" DrawAspect="Content" ObjectID="_1676960785" r:id="rId405"/>
        </w:object>
      </w:r>
      <w:bookmarkEnd w:id="37"/>
      <w:r>
        <w:t xml:space="preserve"> is the initial weight of the </w:t>
      </w:r>
      <w:r w:rsidR="000917C4">
        <w:t>3</w:t>
      </w:r>
      <w:r w:rsidR="000917C4" w:rsidRPr="000917C4">
        <w:rPr>
          <w:vertAlign w:val="superscript"/>
        </w:rPr>
        <w:t>rd</w:t>
      </w:r>
      <w:r w:rsidR="000917C4">
        <w:t>-level EI</w:t>
      </w:r>
      <w:r>
        <w:t xml:space="preserve"> </w:t>
      </w:r>
      <w:bookmarkStart w:id="38" w:name="_Hlk33691133"/>
      <w:r>
        <w:rPr>
          <w:position w:val="-12"/>
        </w:rPr>
        <w:object w:dxaOrig="239" w:dyaOrig="319" w14:anchorId="615F44C6">
          <v:shape id="对象 103" o:spid="_x0000_i1235" type="#_x0000_t75" style="width:12.1pt;height:16.25pt;mso-position-horizontal-relative:page;mso-position-vertical-relative:page" o:ole="">
            <v:imagedata r:id="rId406" o:title=""/>
          </v:shape>
          <o:OLEObject Type="Embed" ProgID="Equation.DSMT4" ShapeID="对象 103" DrawAspect="Content" ObjectID="_1676960786" r:id="rId407"/>
        </w:object>
      </w:r>
      <w:bookmarkEnd w:id="38"/>
      <w:r>
        <w:t xml:space="preserve">, </w:t>
      </w:r>
      <w:bookmarkStart w:id="39" w:name="_Hlk33691167"/>
      <w:r>
        <w:rPr>
          <w:position w:val="-12"/>
        </w:rPr>
        <w:object w:dxaOrig="279" w:dyaOrig="339" w14:anchorId="1EDE4F93">
          <v:shape id="对象 106" o:spid="_x0000_i1236" type="#_x0000_t75" style="width:13.95pt;height:16.7pt;mso-position-horizontal-relative:page;mso-position-vertical-relative:page" o:ole="">
            <v:imagedata r:id="rId408" o:title=""/>
          </v:shape>
          <o:OLEObject Type="Embed" ProgID="Equation.DSMT4" ShapeID="对象 106" DrawAspect="Content" ObjectID="_1676960787" r:id="rId409"/>
        </w:object>
      </w:r>
      <w:bookmarkEnd w:id="39"/>
      <w:r>
        <w:t xml:space="preserve"> is the new weight adjusted by </w:t>
      </w:r>
      <w:r w:rsidR="000917C4">
        <w:t>the variable weight coefficients</w:t>
      </w:r>
      <w:r>
        <w:t xml:space="preserve">, and the </w:t>
      </w:r>
      <w:bookmarkStart w:id="40" w:name="_Hlk33691195"/>
      <w:r>
        <w:rPr>
          <w:position w:val="-6"/>
        </w:rPr>
        <w:object w:dxaOrig="219" w:dyaOrig="199" w14:anchorId="519F869B">
          <v:shape id="对象 107" o:spid="_x0000_i1237" type="#_x0000_t75" style="width:11.15pt;height:10.2pt;mso-position-horizontal-relative:page;mso-position-vertical-relative:page" o:ole="">
            <v:imagedata r:id="rId410" o:title=""/>
          </v:shape>
          <o:OLEObject Type="Embed" ProgID="Equation.DSMT4" ShapeID="对象 107" DrawAspect="Content" ObjectID="_1676960788" r:id="rId411"/>
        </w:object>
      </w:r>
      <w:bookmarkEnd w:id="40"/>
      <w:r>
        <w:t xml:space="preserve"> is the sensitivity coefficient in the range of 0-1</w:t>
      </w:r>
      <w:r w:rsidR="000917C4">
        <w:t xml:space="preserve"> that is</w:t>
      </w:r>
      <w:r>
        <w:t xml:space="preserve"> applied to adjust the sensitivity to real-time quantitative risk. The closer </w:t>
      </w:r>
      <w:r>
        <w:rPr>
          <w:rFonts w:hint="eastAsia"/>
        </w:rPr>
        <w:t>the</w:t>
      </w:r>
      <w:r>
        <w:t xml:space="preserve"> sensitivity coefficient </w:t>
      </w:r>
      <w:bookmarkStart w:id="41" w:name="_Hlk33691353"/>
      <w:r>
        <w:rPr>
          <w:position w:val="-6"/>
        </w:rPr>
        <w:object w:dxaOrig="219" w:dyaOrig="199" w14:anchorId="6FFBB7BB">
          <v:shape id="对象 108" o:spid="_x0000_i1238" type="#_x0000_t75" style="width:11.15pt;height:10.2pt;mso-position-horizontal-relative:page;mso-position-vertical-relative:page" o:ole="">
            <v:imagedata r:id="rId410" o:title=""/>
          </v:shape>
          <o:OLEObject Type="Embed" ProgID="Equation.DSMT4" ShapeID="对象 108" DrawAspect="Content" ObjectID="_1676960789" r:id="rId412"/>
        </w:object>
      </w:r>
      <w:bookmarkEnd w:id="41"/>
      <w:r>
        <w:t xml:space="preserve"> is to 0, the </w:t>
      </w:r>
      <w:r>
        <w:rPr>
          <w:rFonts w:hint="eastAsia"/>
        </w:rPr>
        <w:t>larger</w:t>
      </w:r>
      <w:r>
        <w:t xml:space="preserve"> </w:t>
      </w:r>
      <w:r w:rsidR="000917C4">
        <w:t xml:space="preserve">the </w:t>
      </w:r>
      <w:r>
        <w:t xml:space="preserve">new weight </w:t>
      </w:r>
      <w:r>
        <w:rPr>
          <w:position w:val="-12"/>
        </w:rPr>
        <w:object w:dxaOrig="279" w:dyaOrig="339" w14:anchorId="26C46F74">
          <v:shape id="对象 109" o:spid="_x0000_i1239" type="#_x0000_t75" style="width:13.95pt;height:16.7pt;mso-position-horizontal-relative:page;mso-position-vertical-relative:page" o:ole="">
            <v:imagedata r:id="rId408" o:title=""/>
          </v:shape>
          <o:OLEObject Type="Embed" ProgID="Equation.DSMT4" ShapeID="对象 109" DrawAspect="Content" ObjectID="_1676960790" r:id="rId413"/>
        </w:object>
      </w:r>
      <w:r>
        <w:t xml:space="preserve"> will be reassigned to the index </w:t>
      </w:r>
      <w:r>
        <w:rPr>
          <w:position w:val="-12"/>
        </w:rPr>
        <w:object w:dxaOrig="239" w:dyaOrig="319" w14:anchorId="58F48BFB">
          <v:shape id="对象 110" o:spid="_x0000_i1240" type="#_x0000_t75" style="width:12.1pt;height:16.25pt;mso-position-horizontal-relative:page;mso-position-vertical-relative:page" o:ole="">
            <v:imagedata r:id="rId406" o:title=""/>
          </v:shape>
          <o:OLEObject Type="Embed" ProgID="Equation.DSMT4" ShapeID="对象 110" DrawAspect="Content" ObjectID="_1676960791" r:id="rId414"/>
        </w:object>
      </w:r>
      <w:r>
        <w:t xml:space="preserve"> with the </w:t>
      </w:r>
      <w:r w:rsidR="000917C4">
        <w:t>same increasements</w:t>
      </w:r>
      <w:r>
        <w:t xml:space="preserve"> in </w:t>
      </w:r>
      <w:r w:rsidR="000917C4">
        <w:t xml:space="preserve">the corresponding risk indication </w:t>
      </w:r>
      <w:r w:rsidR="000917C4" w:rsidRPr="000917C4">
        <w:rPr>
          <w:position w:val="-12"/>
        </w:rPr>
        <w:object w:dxaOrig="240" w:dyaOrig="320" w14:anchorId="38AB0A07">
          <v:shape id="_x0000_i1241" type="#_x0000_t75" style="width:12.1pt;height:16.25pt" o:ole="">
            <v:imagedata r:id="rId415" o:title=""/>
          </v:shape>
          <o:OLEObject Type="Embed" ProgID="Equation.DSMT4" ShapeID="_x0000_i1241" DrawAspect="Content" ObjectID="_1676960792" r:id="rId416"/>
        </w:object>
      </w:r>
      <w:r>
        <w:t xml:space="preserve">, which makes that a slight </w:t>
      </w:r>
      <w:r w:rsidR="000917C4">
        <w:t>low-level</w:t>
      </w:r>
      <w:r>
        <w:t xml:space="preserve"> risk will be more easily reflected in the </w:t>
      </w:r>
      <w:r w:rsidR="000917C4">
        <w:t>high-level</w:t>
      </w:r>
      <w:r>
        <w:t xml:space="preserve"> risk of UAVs. Instead, the closer the sensitivity coefficient </w:t>
      </w:r>
      <w:r>
        <w:rPr>
          <w:position w:val="-6"/>
        </w:rPr>
        <w:object w:dxaOrig="219" w:dyaOrig="199" w14:anchorId="14AC9353">
          <v:shape id="对象 112" o:spid="_x0000_i1242" type="#_x0000_t75" style="width:11.15pt;height:11.15pt;mso-position-horizontal-relative:page;mso-position-vertical-relative:page" o:ole="">
            <v:imagedata r:id="rId410" o:title=""/>
          </v:shape>
          <o:OLEObject Type="Embed" ProgID="Equation.DSMT4" ShapeID="对象 112" DrawAspect="Content" ObjectID="_1676960793" r:id="rId417"/>
        </w:object>
      </w:r>
      <w:r>
        <w:t xml:space="preserve"> is to 1, the weight adjustment is less sensitive to changes in the </w:t>
      </w:r>
      <w:r w:rsidR="000917C4">
        <w:t>real-time risk indications</w:t>
      </w:r>
      <w:r>
        <w:t xml:space="preserve">. When the sensitivity coefficient </w:t>
      </w:r>
      <w:r>
        <w:rPr>
          <w:position w:val="-6"/>
        </w:rPr>
        <w:object w:dxaOrig="219" w:dyaOrig="199" w14:anchorId="3B9C9664">
          <v:shape id="对象 113" o:spid="_x0000_i1243" type="#_x0000_t75" style="width:11.15pt;height:11.15pt;mso-position-horizontal-relative:page;mso-position-vertical-relative:page" o:ole="">
            <v:imagedata r:id="rId410" o:title=""/>
          </v:shape>
          <o:OLEObject Type="Embed" ProgID="Equation.DSMT4" ShapeID="对象 113" DrawAspect="Content" ObjectID="_1676960794" r:id="rId418"/>
        </w:object>
      </w:r>
      <w:r>
        <w:t xml:space="preserve"> is equal to 1, the dynamic weights will degenerate into the static weights, which means that any changes in the </w:t>
      </w:r>
      <w:r w:rsidR="00647FB7">
        <w:t>real-time probabilistic risk indications</w:t>
      </w:r>
      <w:r>
        <w:t xml:space="preserve"> cannot lead to the weight adjustment.</w:t>
      </w:r>
    </w:p>
    <w:p w14:paraId="231B3F92" w14:textId="4C81B097" w:rsidR="00647FB7" w:rsidRDefault="00647FB7" w:rsidP="003E03FF">
      <w:pPr>
        <w:pStyle w:val="af2"/>
      </w:pPr>
      <w:r>
        <w:t>Through the variable weight coefficients, repeating the operations for all other 3</w:t>
      </w:r>
      <w:r w:rsidRPr="000917C4">
        <w:rPr>
          <w:vertAlign w:val="superscript"/>
        </w:rPr>
        <w:t>rd</w:t>
      </w:r>
      <w:r>
        <w:t xml:space="preserve">-level EIs in the given </w:t>
      </w:r>
      <w:r w:rsidR="003E03FF">
        <w:t>2</w:t>
      </w:r>
      <w:r w:rsidR="003E03FF" w:rsidRPr="003E03FF">
        <w:rPr>
          <w:vertAlign w:val="superscript"/>
        </w:rPr>
        <w:t>nd</w:t>
      </w:r>
      <w:r>
        <w:t xml:space="preserve">-level EI set, </w:t>
      </w:r>
      <w:r w:rsidR="00F06166">
        <w:t xml:space="preserve">we </w:t>
      </w:r>
      <w:r>
        <w:t>will</w:t>
      </w:r>
      <w:r w:rsidR="00F06166">
        <w:t xml:space="preserve"> obtain the dynamic weight set </w:t>
      </w:r>
      <w:r w:rsidR="00262E1D">
        <w:rPr>
          <w:position w:val="-14"/>
        </w:rPr>
        <w:object w:dxaOrig="2280" w:dyaOrig="380" w14:anchorId="01425FDC">
          <v:shape id="_x0000_i1244" type="#_x0000_t75" style="width:113.8pt;height:19.5pt" o:ole="">
            <v:imagedata r:id="rId419" o:title=""/>
          </v:shape>
          <o:OLEObject Type="Embed" ProgID="Equation.DSMT4" ShapeID="_x0000_i1244" DrawAspect="Content" ObjectID="_1676960795" r:id="rId420"/>
        </w:object>
      </w:r>
      <w:r>
        <w:t>, which</w:t>
      </w:r>
      <w:r w:rsidR="00F06166">
        <w:t xml:space="preserve"> </w:t>
      </w:r>
      <w:r w:rsidRPr="00DF5E15">
        <w:rPr>
          <w:u w:val="thick" w:color="C00000"/>
        </w:rPr>
        <w:t>respo</w:t>
      </w:r>
      <w:r w:rsidR="00DF5E15" w:rsidRPr="00DF5E15">
        <w:rPr>
          <w:u w:val="thick" w:color="C00000"/>
        </w:rPr>
        <w:t>nse</w:t>
      </w:r>
      <w:r w:rsidRPr="00DF5E15">
        <w:rPr>
          <w:u w:val="thick" w:color="C00000"/>
        </w:rPr>
        <w:t>s</w:t>
      </w:r>
      <w:r>
        <w:t xml:space="preserve"> to the real-time changing probabilistic risk indications flexibly.</w:t>
      </w:r>
    </w:p>
    <w:p w14:paraId="67627737" w14:textId="77777777" w:rsidR="00F06166" w:rsidRDefault="00F06166" w:rsidP="004E340E">
      <w:pPr>
        <w:pStyle w:val="3"/>
      </w:pPr>
      <w:r>
        <w:rPr>
          <w:lang w:eastAsia="zh-CN"/>
        </w:rPr>
        <w:t>M</w:t>
      </w:r>
      <w:r>
        <w:t>embership degree calculation</w:t>
      </w:r>
    </w:p>
    <w:p w14:paraId="47845524" w14:textId="401BD391" w:rsidR="00F820F9" w:rsidRDefault="00F820F9">
      <w:pPr>
        <w:pStyle w:val="af2"/>
      </w:pPr>
      <w:r w:rsidRPr="00F820F9">
        <w:t>As for</w:t>
      </w:r>
      <w:r>
        <w:t xml:space="preserve"> the UAVs with complicated components and massive CM data</w:t>
      </w:r>
      <w:r w:rsidRPr="00F820F9">
        <w:t>, there are vagueness and uncertainty involved in risk assessment</w:t>
      </w:r>
      <w:r>
        <w:t>. In such circumstances,</w:t>
      </w:r>
      <w:r w:rsidRPr="00F820F9">
        <w:t xml:space="preserve"> one may sometimes feel more confident using the fuzzy evaluation than the precise evaluation </w:t>
      </w:r>
      <w:r w:rsidR="00955251">
        <w:fldChar w:fldCharType="begin"/>
      </w:r>
      <w:r w:rsidR="0096541A">
        <w:instrText xml:space="preserve"> ADDIN EN.CITE &lt;EndNote&gt;&lt;Cite&gt;&lt;Author&gt;Liu&lt;/Author&gt;&lt;Year&gt;2014&lt;/Year&gt;&lt;RecNum&gt;1720&lt;/RecNum&gt;&lt;DisplayText&gt;[20]&lt;/DisplayText&gt;&lt;record&gt;&lt;rec-number&gt;1720&lt;/rec-number&gt;&lt;foreign-keys&gt;&lt;key app="EN" db-id="s0dtva2tk2fr58eae50peptwrdf95ev2s0vt" timestamp="1595553938"&gt;1720&lt;/key&gt;&lt;/foreign-keys&gt;&lt;ref-type name="Journal Article"&gt;17&lt;/ref-type&gt;&lt;contributors&gt;&lt;authors&gt;&lt;author&gt;Liu, Yuhong&lt;/author&gt;&lt;author&gt;Fang, Pingping&lt;/author&gt;&lt;author&gt;Bian, Dongdong&lt;/author&gt;&lt;author&gt;Zhang, Hongwei&lt;/author&gt;&lt;author&gt;Wang, Shuxin&lt;/author&gt;&lt;/authors&gt;&lt;/contributors&gt;&lt;titles&gt;&lt;title&gt;Fuzzy comprehensive evaluation for the motion performance of autonomous underwater vehicles&lt;/title&gt;&lt;secondary-title&gt;Ocean Engineering&lt;/secondary-title&gt;&lt;/titles&gt;&lt;periodical&gt;&lt;full-title&gt;Ocean Engineering&lt;/full-title&gt;&lt;/periodical&gt;&lt;pages&gt;568-577&lt;/pages&gt;&lt;volume&gt;88&lt;/volume&gt;&lt;section&gt;568&lt;/section&gt;&lt;dates&gt;&lt;year&gt;2014&lt;/year&gt;&lt;/dates&gt;&lt;isbn&gt;00298018&lt;/isbn&gt;&lt;urls&gt;&lt;/urls&gt;&lt;electronic-resource-num&gt;10.1016/j.oceaneng.2014.03.013&lt;/electronic-resource-num&gt;&lt;research-notes&gt;&lt;style face="normal" font="defa</w:instrText>
      </w:r>
      <w:r w:rsidR="0096541A">
        <w:rPr>
          <w:rFonts w:hint="eastAsia"/>
        </w:rPr>
        <w:instrText>ult" charset="134" size="100%"&gt;</w:instrText>
      </w:r>
      <w:r w:rsidR="0096541A">
        <w:rPr>
          <w:rFonts w:hint="eastAsia"/>
        </w:rPr>
        <w:instrText>对模糊评价方法背景介绍，以及方法流程介绍都可以参考。而且隶属度函数可以直接参考。</w:instrText>
      </w:r>
      <w:r w:rsidR="0096541A">
        <w:rPr>
          <w:rFonts w:hint="eastAsia"/>
        </w:rPr>
        <w:instrText>&lt;/style&gt;&lt;/research-notes&gt;&lt;/record&gt;&lt;/Cite&gt;&lt;/EndNote&gt;</w:instrText>
      </w:r>
      <w:r w:rsidR="00955251">
        <w:fldChar w:fldCharType="separate"/>
      </w:r>
      <w:r w:rsidR="0096541A">
        <w:rPr>
          <w:noProof/>
        </w:rPr>
        <w:t>[20]</w:t>
      </w:r>
      <w:r w:rsidR="00955251">
        <w:fldChar w:fldCharType="end"/>
      </w:r>
      <w:r w:rsidRPr="00F820F9">
        <w:t xml:space="preserve">. </w:t>
      </w:r>
      <w:r>
        <w:t xml:space="preserve">Therefore, in this step, the probabilistic risk indications will be transformed into the membership degree to depict </w:t>
      </w:r>
      <w:r w:rsidR="00B8210B">
        <w:t>uncertainty</w:t>
      </w:r>
      <w:r>
        <w:t xml:space="preserve"> by the membership functions.</w:t>
      </w:r>
    </w:p>
    <w:p w14:paraId="3AC32FF4" w14:textId="5C42FEC2" w:rsidR="00F06166" w:rsidRDefault="00EB5B39" w:rsidP="005C74CE">
      <w:pPr>
        <w:pStyle w:val="af2"/>
      </w:pPr>
      <w:r>
        <w:t>G</w:t>
      </w:r>
      <w:r w:rsidR="00F820F9">
        <w:t xml:space="preserve">iven </w:t>
      </w:r>
      <w:r>
        <w:t>the</w:t>
      </w:r>
      <w:r w:rsidR="00F820F9">
        <w:t xml:space="preserve"> real-time probabilistic risk indication set </w:t>
      </w:r>
      <w:r w:rsidR="001D7CC9" w:rsidRPr="00E82EF4">
        <w:rPr>
          <w:position w:val="-14"/>
          <w:u w:val="thick" w:color="00B0F0"/>
        </w:rPr>
        <w:object w:dxaOrig="2299" w:dyaOrig="380" w14:anchorId="6A64331E">
          <v:shape id="_x0000_i1245" type="#_x0000_t75" style="width:115.2pt;height:19.5pt" o:ole="">
            <v:imagedata r:id="rId421" o:title=""/>
          </v:shape>
          <o:OLEObject Type="Embed" ProgID="Equation.DSMT4" ShapeID="_x0000_i1245" DrawAspect="Content" ObjectID="_1676960796" r:id="rId422"/>
        </w:object>
      </w:r>
      <w:r w:rsidR="00F820F9">
        <w:t xml:space="preserve"> </w:t>
      </w:r>
      <w:r>
        <w:t xml:space="preserve">of </w:t>
      </w:r>
      <w:r w:rsidR="00F820F9">
        <w:t>a 2</w:t>
      </w:r>
      <w:r w:rsidR="00F820F9" w:rsidRPr="000917C4">
        <w:rPr>
          <w:vertAlign w:val="superscript"/>
        </w:rPr>
        <w:t>nd</w:t>
      </w:r>
      <w:r w:rsidR="00F820F9">
        <w:t xml:space="preserve">-level EI </w:t>
      </w:r>
      <w:r w:rsidRPr="00EB5B39">
        <w:rPr>
          <w:position w:val="-10"/>
        </w:rPr>
        <w:object w:dxaOrig="220" w:dyaOrig="300" w14:anchorId="2109E895">
          <v:shape id="_x0000_i1246" type="#_x0000_t75" style="width:11.15pt;height:15.8pt" o:ole="">
            <v:imagedata r:id="rId423" o:title=""/>
          </v:shape>
          <o:OLEObject Type="Embed" ProgID="Equation.DSMT4" ShapeID="_x0000_i1246" DrawAspect="Content" ObjectID="_1676960797" r:id="rId424"/>
        </w:object>
      </w:r>
      <w:r>
        <w:t xml:space="preserve">. For each real-time probabilistic risk indication </w:t>
      </w:r>
      <w:r>
        <w:rPr>
          <w:position w:val="-12"/>
        </w:rPr>
        <w:object w:dxaOrig="240" w:dyaOrig="320" w14:anchorId="142C638A">
          <v:shape id="_x0000_i1247" type="#_x0000_t75" style="width:12.1pt;height:16.25pt" o:ole="">
            <v:imagedata r:id="rId425" o:title=""/>
          </v:shape>
          <o:OLEObject Type="Embed" ProgID="Equation.DSMT4" ShapeID="_x0000_i1247" DrawAspect="Content" ObjectID="_1676960798" r:id="rId426"/>
        </w:object>
      </w:r>
      <w:r>
        <w:t>, the ri</w:t>
      </w:r>
      <w:r>
        <w:rPr>
          <w:rFonts w:hint="eastAsia"/>
        </w:rPr>
        <w:t>gid</w:t>
      </w:r>
      <w:r>
        <w:t xml:space="preserve">-type membership function </w:t>
      </w:r>
      <w:r>
        <w:fldChar w:fldCharType="begin"/>
      </w:r>
      <w:r w:rsidR="00127D60">
        <w:instrText xml:space="preserve"> ADDIN EN.CITE &lt;EndNote&gt;&lt;Cite&gt;&lt;Author&gt;Biqing&lt;/Author&gt;&lt;Year&gt;2015&lt;/Year&gt;&lt;RecNum&gt;1508&lt;/RecNum&gt;&lt;DisplayText&gt;[42]&lt;/DisplayText&gt;&lt;record&gt;&lt;rec-number&gt;1508&lt;/rec-number&gt;&lt;foreign-keys&gt;&lt;key app="EN" db-id="s0dtva2tk2fr58eae50peptwrdf95ev2s0vt" timestamp="1581063348"&gt;1508&lt;/key&gt;&lt;/foreign-keys&gt;&lt;ref-type name="Journal Article"&gt;17&lt;/ref-type&gt;&lt;contributors&gt;&lt;authors&gt;&lt;author&gt;Biqing, HUANG&lt;/author&gt;&lt;author&gt;Yan, HE&lt;/author&gt;&lt;author&gt;Tingyan, WANG&lt;/author&gt;&lt;/authors&gt;&lt;/contributors&gt;&lt;titles&gt;&lt;title&gt;Fuzzy synthetic evaluation of the operational status of offshore direct-drive wind turbines&lt;/title&gt;&lt;secondary-title&gt;Journal of Tsinghua University (Science and Technology)&lt;/secondary-title&gt;&lt;/titles&gt;&lt;periodical&gt;&lt;full-title&gt;Journal of Tsinghua University (Science and Technology)&lt;/full-title&gt;&lt;/periodical&gt;&lt;pages&gt;543-549&lt;/pages&gt;&lt;volume&gt;55&lt;/volume&gt;&lt;number&gt;5&lt;/number&gt;&lt;dates&gt;&lt;year&gt;2015&lt;/year&gt;&lt;/dates&gt;&lt;isbn&gt;1000-0054&lt;/isbn&gt;&lt;urls&gt;&lt;/urls&gt;&lt;/record&gt;&lt;/Cite&gt;&lt;/EndNote&gt;</w:instrText>
      </w:r>
      <w:r>
        <w:fldChar w:fldCharType="separate"/>
      </w:r>
      <w:r w:rsidR="00127D60">
        <w:rPr>
          <w:noProof/>
        </w:rPr>
        <w:t>[42]</w:t>
      </w:r>
      <w:r>
        <w:fldChar w:fldCharType="end"/>
      </w:r>
      <w:r>
        <w:t xml:space="preserve"> is employed to calculate its membership degree </w:t>
      </w:r>
      <w:r>
        <w:rPr>
          <w:position w:val="-12"/>
        </w:rPr>
        <w:object w:dxaOrig="259" w:dyaOrig="319" w14:anchorId="05F35C95">
          <v:shape id="对象 170" o:spid="_x0000_i1248" type="#_x0000_t75" style="width:13.45pt;height:16.25pt;mso-position-horizontal-relative:page;mso-position-vertical-relative:page" o:ole="">
            <v:imagedata r:id="rId427" o:title=""/>
          </v:shape>
          <o:OLEObject Type="Embed" ProgID="Equation.DSMT4" ShapeID="对象 170" DrawAspect="Content" ObjectID="_1676960799" r:id="rId428"/>
        </w:object>
      </w:r>
      <w:r>
        <w:t xml:space="preserve"> for each grading level </w:t>
      </w:r>
      <w:r w:rsidRPr="00EB5B39">
        <w:rPr>
          <w:position w:val="-6"/>
        </w:rPr>
        <w:object w:dxaOrig="180" w:dyaOrig="260" w14:anchorId="6433837D">
          <v:shape id="_x0000_i1249" type="#_x0000_t75" style="width:10.2pt;height:13.45pt" o:ole="">
            <v:imagedata r:id="rId429" o:title=""/>
          </v:shape>
          <o:OLEObject Type="Embed" ProgID="Equation.DSMT4" ShapeID="_x0000_i1249" DrawAspect="Content" ObjectID="_1676960800" r:id="rId430"/>
        </w:object>
      </w:r>
      <w:r w:rsidR="007B4F31">
        <w:rPr>
          <w:rFonts w:hint="eastAsia"/>
        </w:rPr>
        <w:t>.</w:t>
      </w:r>
      <w:r>
        <w:t xml:space="preserve"> </w:t>
      </w:r>
      <w:r w:rsidR="00D57382" w:rsidRPr="00640FC0">
        <w:rPr>
          <w:u w:val="thick" w:color="00B0F0"/>
        </w:rPr>
        <w:t xml:space="preserve">Compared with the triangular and trapezoidal membership functions, </w:t>
      </w:r>
      <w:r w:rsidR="005C74CE" w:rsidRPr="00640FC0">
        <w:rPr>
          <w:u w:val="thick" w:color="00B0F0"/>
        </w:rPr>
        <w:t>the ri</w:t>
      </w:r>
      <w:r w:rsidR="005C74CE" w:rsidRPr="00640FC0">
        <w:rPr>
          <w:rFonts w:hint="eastAsia"/>
          <w:u w:val="thick" w:color="00B0F0"/>
        </w:rPr>
        <w:t>gid</w:t>
      </w:r>
      <w:r w:rsidR="005C74CE" w:rsidRPr="00640FC0">
        <w:rPr>
          <w:u w:val="thick" w:color="00B0F0"/>
        </w:rPr>
        <w:t>-type membership function</w:t>
      </w:r>
      <w:r w:rsidR="00D57382" w:rsidRPr="00640FC0">
        <w:rPr>
          <w:u w:val="thick" w:color="00B0F0"/>
        </w:rPr>
        <w:t xml:space="preserve"> has a relatively smooth curve shape, which </w:t>
      </w:r>
      <w:r w:rsidR="005C74CE" w:rsidRPr="00640FC0">
        <w:rPr>
          <w:u w:val="thick" w:color="00B0F0"/>
        </w:rPr>
        <w:t>means that it is robust to the s</w:t>
      </w:r>
      <w:r w:rsidR="00FF45C7" w:rsidRPr="00640FC0">
        <w:rPr>
          <w:u w:val="thick" w:color="00B0F0"/>
        </w:rPr>
        <w:t>l</w:t>
      </w:r>
      <w:r w:rsidR="005C74CE" w:rsidRPr="00640FC0">
        <w:rPr>
          <w:u w:val="thick" w:color="00B0F0"/>
        </w:rPr>
        <w:t xml:space="preserve">ight noise of risk indications and helps to implement </w:t>
      </w:r>
      <w:r w:rsidR="008C494D" w:rsidRPr="00640FC0">
        <w:rPr>
          <w:u w:val="thick" w:color="00B0F0"/>
        </w:rPr>
        <w:t>the stable risk assessmen</w:t>
      </w:r>
      <w:r w:rsidR="000114B5" w:rsidRPr="00640FC0">
        <w:rPr>
          <w:u w:val="thick" w:color="00B0F0"/>
        </w:rPr>
        <w:t>t</w:t>
      </w:r>
      <w:r>
        <w:t xml:space="preserve">. </w:t>
      </w:r>
      <w:r w:rsidR="00F06166">
        <w:t xml:space="preserve">Since there are 4 levels in our grading level set </w:t>
      </w:r>
      <w:r w:rsidR="00F06166">
        <w:rPr>
          <w:position w:val="-6"/>
        </w:rPr>
        <w:object w:dxaOrig="219" w:dyaOrig="239" w14:anchorId="27483791">
          <v:shape id="对象 172" o:spid="_x0000_i1250" type="#_x0000_t75" style="width:11.15pt;height:12.1pt;mso-position-horizontal-relative:page;mso-position-vertical-relative:page" o:ole="">
            <v:imagedata r:id="rId431" o:title=""/>
          </v:shape>
          <o:OLEObject Type="Embed" ProgID="Equation.DSMT4" ShapeID="对象 172" DrawAspect="Content" ObjectID="_1676960801" r:id="rId432"/>
        </w:object>
      </w:r>
      <w:r w:rsidR="00F06166">
        <w:t>, we apply 4 types of membership function 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F06166" w14:paraId="01687EA9" w14:textId="77777777">
        <w:trPr>
          <w:jc w:val="center"/>
        </w:trPr>
        <w:tc>
          <w:tcPr>
            <w:tcW w:w="4754" w:type="pct"/>
            <w:vAlign w:val="center"/>
          </w:tcPr>
          <w:bookmarkStart w:id="42" w:name="_Hlk33692367"/>
          <w:p w14:paraId="6D13705D" w14:textId="319C7959" w:rsidR="00F06166" w:rsidRDefault="00363452">
            <w:pPr>
              <w:pStyle w:val="ac"/>
            </w:pPr>
            <w:r w:rsidRPr="00813CC5">
              <w:rPr>
                <w:position w:val="-60"/>
                <w:u w:val="thick" w:color="00B0F0"/>
              </w:rPr>
              <w:object w:dxaOrig="4640" w:dyaOrig="1300" w14:anchorId="18887165">
                <v:shape id="_x0000_i1251" type="#_x0000_t75" style="width:232.7pt;height:64.1pt" o:ole="">
                  <v:imagedata r:id="rId433" o:title=""/>
                </v:shape>
                <o:OLEObject Type="Embed" ProgID="Equation.DSMT4" ShapeID="_x0000_i1251" DrawAspect="Content" ObjectID="_1676960802" r:id="rId434"/>
              </w:object>
            </w:r>
            <w:bookmarkEnd w:id="42"/>
            <w:r w:rsidR="00F06166">
              <w:t>,</w:t>
            </w:r>
          </w:p>
        </w:tc>
        <w:tc>
          <w:tcPr>
            <w:tcW w:w="246" w:type="pct"/>
            <w:vAlign w:val="center"/>
          </w:tcPr>
          <w:p w14:paraId="1DCA9FFD" w14:textId="77777777" w:rsidR="00F06166" w:rsidRDefault="00F06166">
            <w:pPr>
              <w:pStyle w:val="ac"/>
            </w:pPr>
            <w:r>
              <w:t>(</w:t>
            </w:r>
            <w:r w:rsidR="00441042">
              <w:t>27</w:t>
            </w:r>
            <w:r>
              <w:t>)</w:t>
            </w:r>
          </w:p>
        </w:tc>
      </w:tr>
      <w:bookmarkStart w:id="43" w:name="_Hlk33692378"/>
      <w:tr w:rsidR="00F06166" w14:paraId="328C12F4" w14:textId="77777777">
        <w:trPr>
          <w:jc w:val="center"/>
        </w:trPr>
        <w:tc>
          <w:tcPr>
            <w:tcW w:w="4754" w:type="pct"/>
            <w:vAlign w:val="center"/>
          </w:tcPr>
          <w:p w14:paraId="20CFD364" w14:textId="2D7836A8" w:rsidR="00F06166" w:rsidRDefault="00D81BD9">
            <w:pPr>
              <w:pStyle w:val="ac"/>
            </w:pPr>
            <w:r w:rsidRPr="00813CC5">
              <w:rPr>
                <w:position w:val="-104"/>
                <w:u w:val="thick" w:color="00B0F0"/>
              </w:rPr>
              <w:object w:dxaOrig="4700" w:dyaOrig="2180" w14:anchorId="4573009D">
                <v:shape id="_x0000_i1252" type="#_x0000_t75" style="width:235.95pt;height:109.65pt" o:ole="">
                  <v:imagedata r:id="rId435" o:title=""/>
                </v:shape>
                <o:OLEObject Type="Embed" ProgID="Equation.DSMT4" ShapeID="_x0000_i1252" DrawAspect="Content" ObjectID="_1676960803" r:id="rId436"/>
              </w:object>
            </w:r>
            <w:bookmarkEnd w:id="43"/>
            <w:r w:rsidR="00F06166">
              <w:t>,</w:t>
            </w:r>
          </w:p>
        </w:tc>
        <w:tc>
          <w:tcPr>
            <w:tcW w:w="246" w:type="pct"/>
            <w:vAlign w:val="center"/>
          </w:tcPr>
          <w:p w14:paraId="5FED6D6F" w14:textId="77777777" w:rsidR="00F06166" w:rsidRDefault="00F06166">
            <w:pPr>
              <w:pStyle w:val="ac"/>
            </w:pPr>
            <w:r>
              <w:t>(</w:t>
            </w:r>
            <w:r w:rsidR="00441042">
              <w:t>28</w:t>
            </w:r>
            <w:r>
              <w:t>)</w:t>
            </w:r>
          </w:p>
        </w:tc>
      </w:tr>
      <w:bookmarkStart w:id="44" w:name="_Hlk33692387"/>
      <w:tr w:rsidR="00F06166" w14:paraId="54A2027E" w14:textId="77777777">
        <w:trPr>
          <w:jc w:val="center"/>
        </w:trPr>
        <w:tc>
          <w:tcPr>
            <w:tcW w:w="4754" w:type="pct"/>
            <w:vAlign w:val="center"/>
          </w:tcPr>
          <w:p w14:paraId="42BFF1B5" w14:textId="6481B8B4" w:rsidR="00F06166" w:rsidRDefault="00D81BD9">
            <w:pPr>
              <w:pStyle w:val="ac"/>
            </w:pPr>
            <w:r w:rsidRPr="00813CC5">
              <w:rPr>
                <w:position w:val="-104"/>
                <w:u w:val="thick" w:color="00B0F0"/>
              </w:rPr>
              <w:object w:dxaOrig="4700" w:dyaOrig="2180" w14:anchorId="67EB6777">
                <v:shape id="_x0000_i1253" type="#_x0000_t75" style="width:235.95pt;height:109.65pt" o:ole="">
                  <v:imagedata r:id="rId437" o:title=""/>
                </v:shape>
                <o:OLEObject Type="Embed" ProgID="Equation.DSMT4" ShapeID="_x0000_i1253" DrawAspect="Content" ObjectID="_1676960804" r:id="rId438"/>
              </w:object>
            </w:r>
            <w:bookmarkEnd w:id="44"/>
            <w:r w:rsidR="00F06166">
              <w:t>,</w:t>
            </w:r>
          </w:p>
        </w:tc>
        <w:tc>
          <w:tcPr>
            <w:tcW w:w="246" w:type="pct"/>
            <w:vAlign w:val="center"/>
          </w:tcPr>
          <w:p w14:paraId="58A88924" w14:textId="77777777" w:rsidR="00F06166" w:rsidRDefault="00F06166">
            <w:pPr>
              <w:pStyle w:val="ac"/>
            </w:pPr>
            <w:r>
              <w:t>(</w:t>
            </w:r>
            <w:r w:rsidR="00441042">
              <w:t>29</w:t>
            </w:r>
            <w:r>
              <w:t>)</w:t>
            </w:r>
          </w:p>
        </w:tc>
      </w:tr>
      <w:bookmarkStart w:id="45" w:name="_Hlk33692393"/>
      <w:tr w:rsidR="00F06166" w14:paraId="106DF357" w14:textId="77777777">
        <w:trPr>
          <w:jc w:val="center"/>
        </w:trPr>
        <w:tc>
          <w:tcPr>
            <w:tcW w:w="4754" w:type="pct"/>
            <w:vAlign w:val="center"/>
          </w:tcPr>
          <w:p w14:paraId="66468280" w14:textId="2AEAE7A4" w:rsidR="00F06166" w:rsidRDefault="00D81BD9">
            <w:pPr>
              <w:pStyle w:val="ac"/>
            </w:pPr>
            <w:r w:rsidRPr="00813CC5">
              <w:rPr>
                <w:position w:val="-60"/>
                <w:u w:val="thick" w:color="00B0F0"/>
              </w:rPr>
              <w:object w:dxaOrig="4680" w:dyaOrig="1300" w14:anchorId="4CED37AA">
                <v:shape id="_x0000_i1254" type="#_x0000_t75" style="width:234.6pt;height:64.1pt" o:ole="">
                  <v:imagedata r:id="rId439" o:title=""/>
                </v:shape>
                <o:OLEObject Type="Embed" ProgID="Equation.DSMT4" ShapeID="_x0000_i1254" DrawAspect="Content" ObjectID="_1676960805" r:id="rId440"/>
              </w:object>
            </w:r>
            <w:bookmarkEnd w:id="45"/>
            <w:r w:rsidR="00F06166">
              <w:t>,</w:t>
            </w:r>
          </w:p>
        </w:tc>
        <w:tc>
          <w:tcPr>
            <w:tcW w:w="246" w:type="pct"/>
            <w:vAlign w:val="center"/>
          </w:tcPr>
          <w:p w14:paraId="3A094377" w14:textId="77777777" w:rsidR="00F06166" w:rsidRDefault="00F06166">
            <w:pPr>
              <w:pStyle w:val="ac"/>
            </w:pPr>
            <w:r>
              <w:t>(</w:t>
            </w:r>
            <w:r w:rsidR="00441042">
              <w:t>30</w:t>
            </w:r>
            <w:r>
              <w:t>)</w:t>
            </w:r>
          </w:p>
        </w:tc>
      </w:tr>
    </w:tbl>
    <w:p w14:paraId="651D128A" w14:textId="77777777" w:rsidR="00416307" w:rsidRDefault="00F06166" w:rsidP="00416307">
      <w:pPr>
        <w:pStyle w:val="ae"/>
        <w:ind w:firstLine="0"/>
      </w:pPr>
      <w:r>
        <w:rPr>
          <w:lang w:eastAsia="zh-CN"/>
        </w:rPr>
        <w:t xml:space="preserve">where </w:t>
      </w:r>
      <w:bookmarkStart w:id="46" w:name="_Hlk33692435"/>
      <w:r>
        <w:rPr>
          <w:position w:val="-10"/>
        </w:rPr>
        <w:object w:dxaOrig="219" w:dyaOrig="299" w14:anchorId="437D6321">
          <v:shape id="对象 179" o:spid="_x0000_i1255" type="#_x0000_t75" style="width:11.15pt;height:14.85pt;mso-position-horizontal-relative:page;mso-position-vertical-relative:page" o:ole="">
            <v:imagedata r:id="rId441" o:title=""/>
          </v:shape>
          <o:OLEObject Type="Embed" ProgID="Equation.DSMT4" ShapeID="对象 179" DrawAspect="Content" ObjectID="_1676960806" r:id="rId442"/>
        </w:object>
      </w:r>
      <w:r>
        <w:rPr>
          <w:lang w:eastAsia="zh-CN"/>
        </w:rPr>
        <w:t>-</w:t>
      </w:r>
      <w:r>
        <w:rPr>
          <w:position w:val="-10"/>
        </w:rPr>
        <w:object w:dxaOrig="239" w:dyaOrig="299" w14:anchorId="3C50B1D2">
          <v:shape id="对象 180" o:spid="_x0000_i1256" type="#_x0000_t75" style="width:12.1pt;height:14.85pt;mso-position-horizontal-relative:page;mso-position-vertical-relative:page" o:ole="">
            <v:imagedata r:id="rId443" o:title=""/>
          </v:shape>
          <o:OLEObject Type="Embed" ProgID="Equation.DSMT4" ShapeID="对象 180" DrawAspect="Content" ObjectID="_1676960807" r:id="rId444"/>
        </w:object>
      </w:r>
      <w:r>
        <w:rPr>
          <w:lang w:eastAsia="zh-CN"/>
        </w:rPr>
        <w:t xml:space="preserve"> </w:t>
      </w:r>
      <w:bookmarkEnd w:id="46"/>
      <w:r>
        <w:rPr>
          <w:lang w:eastAsia="zh-CN"/>
        </w:rPr>
        <w:t xml:space="preserve">are the boundary values of </w:t>
      </w:r>
      <w:r w:rsidR="00EB5B39">
        <w:rPr>
          <w:lang w:eastAsia="zh-CN"/>
        </w:rPr>
        <w:t>4</w:t>
      </w:r>
      <w:r>
        <w:rPr>
          <w:lang w:eastAsia="zh-CN"/>
        </w:rPr>
        <w:t xml:space="preserve"> grading level</w:t>
      </w:r>
      <w:r w:rsidR="00EB5B39">
        <w:rPr>
          <w:rFonts w:hint="eastAsia"/>
          <w:lang w:eastAsia="zh-CN"/>
        </w:rPr>
        <w:t>s</w:t>
      </w:r>
      <w:r w:rsidR="00416307">
        <w:rPr>
          <w:lang w:eastAsia="zh-CN"/>
        </w:rPr>
        <w:t xml:space="preserve">, </w:t>
      </w:r>
      <w:r w:rsidR="00416307">
        <w:rPr>
          <w:position w:val="-12"/>
        </w:rPr>
        <w:object w:dxaOrig="259" w:dyaOrig="319" w14:anchorId="7EC28E0A">
          <v:shape id="对象 166" o:spid="_x0000_i1257" type="#_x0000_t75" style="width:13.95pt;height:16.7pt;mso-position-horizontal-relative:page;mso-position-vertical-relative:page" o:ole="">
            <v:imagedata r:id="rId427" o:title=""/>
          </v:shape>
          <o:OLEObject Type="Embed" ProgID="Equation.DSMT4" ShapeID="对象 166" DrawAspect="Content" ObjectID="_1676960808" r:id="rId445"/>
        </w:object>
      </w:r>
      <w:r w:rsidR="00416307">
        <w:t xml:space="preserve"> is the membership degree of the EI </w:t>
      </w:r>
      <w:r w:rsidR="00416307">
        <w:rPr>
          <w:position w:val="-12"/>
        </w:rPr>
        <w:object w:dxaOrig="239" w:dyaOrig="319" w14:anchorId="08D02426">
          <v:shape id="对象 167" o:spid="_x0000_i1258" type="#_x0000_t75" style="width:12.1pt;height:16.7pt;mso-position-horizontal-relative:page;mso-position-vertical-relative:page" o:ole="">
            <v:imagedata r:id="rId446" o:title=""/>
          </v:shape>
          <o:OLEObject Type="Embed" ProgID="Equation.DSMT4" ShapeID="对象 167" DrawAspect="Content" ObjectID="_1676960809" r:id="rId447"/>
        </w:object>
      </w:r>
      <w:r w:rsidR="00416307">
        <w:t xml:space="preserve">, which represents the likelihood that the EI </w:t>
      </w:r>
      <w:r w:rsidR="00416307">
        <w:rPr>
          <w:position w:val="-12"/>
        </w:rPr>
        <w:object w:dxaOrig="239" w:dyaOrig="319" w14:anchorId="34078BDD">
          <v:shape id="_x0000_i1259" type="#_x0000_t75" style="width:12.1pt;height:16.7pt;mso-position-horizontal-relative:page;mso-position-vertical-relative:page" o:ole="">
            <v:imagedata r:id="rId446" o:title=""/>
          </v:shape>
          <o:OLEObject Type="Embed" ProgID="Equation.DSMT4" ShapeID="_x0000_i1259" DrawAspect="Content" ObjectID="_1676960810" r:id="rId448"/>
        </w:object>
      </w:r>
      <w:r w:rsidR="00416307">
        <w:t xml:space="preserve"> belongs to the grading level </w:t>
      </w:r>
      <w:r w:rsidR="00416307">
        <w:rPr>
          <w:position w:val="-10"/>
        </w:rPr>
        <w:object w:dxaOrig="219" w:dyaOrig="299" w14:anchorId="208D70C2">
          <v:shape id="对象 168" o:spid="_x0000_i1260" type="#_x0000_t75" style="width:11.15pt;height:14.85pt;mso-position-horizontal-relative:page;mso-position-vertical-relative:page" o:ole="">
            <v:imagedata r:id="rId449" o:title=""/>
          </v:shape>
          <o:OLEObject Type="Embed" ProgID="Equation.DSMT4" ShapeID="对象 168" DrawAspect="Content" ObjectID="_1676960811" r:id="rId450"/>
        </w:object>
      </w:r>
      <w:r w:rsidR="00416307">
        <w:t>.</w:t>
      </w:r>
    </w:p>
    <w:p w14:paraId="275D3258" w14:textId="77777777" w:rsidR="00416307" w:rsidRDefault="00416307" w:rsidP="00416307">
      <w:pPr>
        <w:pStyle w:val="af2"/>
      </w:pPr>
      <w:r>
        <w:rPr>
          <w:rFonts w:hint="eastAsia"/>
        </w:rPr>
        <w:t>R</w:t>
      </w:r>
      <w:r>
        <w:t>epeating the above operations for all the other 3</w:t>
      </w:r>
      <w:r w:rsidRPr="00416307">
        <w:rPr>
          <w:vertAlign w:val="superscript"/>
        </w:rPr>
        <w:t>rd</w:t>
      </w:r>
      <w:r>
        <w:t xml:space="preserve">-level EIs, we will obtain the membership degree matrix </w:t>
      </w:r>
      <w:r w:rsidRPr="00416307">
        <w:rPr>
          <w:position w:val="-10"/>
        </w:rPr>
        <w:object w:dxaOrig="240" w:dyaOrig="300" w14:anchorId="6D2B8349">
          <v:shape id="_x0000_i1261" type="#_x0000_t75" style="width:12.1pt;height:15.8pt" o:ole="">
            <v:imagedata r:id="rId451" o:title=""/>
          </v:shape>
          <o:OLEObject Type="Embed" ProgID="Equation.DSMT4" ShapeID="_x0000_i1261" DrawAspect="Content" ObjectID="_1676960812" r:id="rId452"/>
        </w:object>
      </w:r>
      <w:r>
        <w:t xml:space="preserve"> of given 2</w:t>
      </w:r>
      <w:r w:rsidRPr="000917C4">
        <w:rPr>
          <w:vertAlign w:val="superscript"/>
        </w:rPr>
        <w:t>nd</w:t>
      </w:r>
      <w:r>
        <w:t xml:space="preserve">-level EI </w:t>
      </w:r>
      <w:r w:rsidRPr="00EB5B39">
        <w:rPr>
          <w:position w:val="-10"/>
        </w:rPr>
        <w:object w:dxaOrig="220" w:dyaOrig="300" w14:anchorId="39588C4B">
          <v:shape id="_x0000_i1262" type="#_x0000_t75" style="width:11.15pt;height:15.8pt" o:ole="">
            <v:imagedata r:id="rId423" o:title=""/>
          </v:shape>
          <o:OLEObject Type="Embed" ProgID="Equation.DSMT4" ShapeID="_x0000_i1262" DrawAspect="Content" ObjectID="_1676960813" r:id="rId453"/>
        </w:object>
      </w:r>
      <w:r>
        <w:t>.</w:t>
      </w:r>
    </w:p>
    <w:p w14:paraId="3D611743" w14:textId="77777777" w:rsidR="00416307" w:rsidRDefault="00416307" w:rsidP="001507D2">
      <w:pPr>
        <w:pStyle w:val="3"/>
      </w:pPr>
      <w:r>
        <w:rPr>
          <w:lang w:eastAsia="zh-CN"/>
        </w:rPr>
        <w:t xml:space="preserve">Comprehensive evaluation for </w:t>
      </w:r>
      <w:r w:rsidR="00152389" w:rsidRPr="00152389">
        <w:rPr>
          <w:lang w:eastAsia="zh-CN"/>
        </w:rPr>
        <w:t>hierarchical risk</w:t>
      </w:r>
    </w:p>
    <w:p w14:paraId="50C62F25" w14:textId="72E36A29" w:rsidR="00F06166" w:rsidRDefault="00152389" w:rsidP="00152389">
      <w:pPr>
        <w:pStyle w:val="ae"/>
      </w:pPr>
      <w:r>
        <w:t>For each 2</w:t>
      </w:r>
      <w:r w:rsidRPr="00152389">
        <w:rPr>
          <w:vertAlign w:val="superscript"/>
        </w:rPr>
        <w:t>nd</w:t>
      </w:r>
      <w:r>
        <w:t xml:space="preserve">-level EI </w:t>
      </w:r>
      <w:r w:rsidRPr="00152389">
        <w:rPr>
          <w:position w:val="-10"/>
        </w:rPr>
        <w:object w:dxaOrig="220" w:dyaOrig="300" w14:anchorId="150AEDFE">
          <v:shape id="_x0000_i1263" type="#_x0000_t75" style="width:11.15pt;height:15.8pt" o:ole="">
            <v:imagedata r:id="rId454" o:title=""/>
          </v:shape>
          <o:OLEObject Type="Embed" ProgID="Equation.DSMT4" ShapeID="_x0000_i1263" DrawAspect="Content" ObjectID="_1676960814" r:id="rId455"/>
        </w:object>
      </w:r>
      <w:r>
        <w:t xml:space="preserve">, given its dynamic weight set </w:t>
      </w:r>
      <w:r>
        <w:rPr>
          <w:position w:val="-10"/>
        </w:rPr>
        <w:object w:dxaOrig="300" w:dyaOrig="320" w14:anchorId="5F58ED75">
          <v:shape id="_x0000_i1264" type="#_x0000_t75" style="width:15.8pt;height:16.7pt" o:ole="">
            <v:imagedata r:id="rId456" o:title=""/>
          </v:shape>
          <o:OLEObject Type="Embed" ProgID="Equation.DSMT4" ShapeID="_x0000_i1264" DrawAspect="Content" ObjectID="_1676960815" r:id="rId457"/>
        </w:object>
      </w:r>
      <w:r>
        <w:t xml:space="preserve"> and the risk membership matrix </w:t>
      </w:r>
      <w:r>
        <w:rPr>
          <w:position w:val="-10"/>
        </w:rPr>
        <w:object w:dxaOrig="239" w:dyaOrig="299" w14:anchorId="719A8694">
          <v:shape id="对象 182" o:spid="_x0000_i1265" type="#_x0000_t75" style="width:12.1pt;height:14.85pt;mso-position-horizontal-relative:page;mso-position-vertical-relative:page" o:ole="">
            <v:imagedata r:id="rId458" o:title=""/>
          </v:shape>
          <o:OLEObject Type="Embed" ProgID="Equation.DSMT4" ShapeID="对象 182" DrawAspect="Content" ObjectID="_1676960816" r:id="rId459"/>
        </w:object>
      </w:r>
      <w:r>
        <w:t xml:space="preserve">, we can evaluate its </w:t>
      </w:r>
      <w:r w:rsidR="007945A7">
        <w:t>fuzzy risk vector</w:t>
      </w:r>
      <w:r>
        <w:t xml:space="preserve"> </w:t>
      </w:r>
      <w:r w:rsidRPr="00152389">
        <w:rPr>
          <w:position w:val="-10"/>
        </w:rPr>
        <w:object w:dxaOrig="240" w:dyaOrig="300" w14:anchorId="5029DD3E">
          <v:shape id="_x0000_i1266" type="#_x0000_t75" style="width:12.1pt;height:15.8pt" o:ole="">
            <v:imagedata r:id="rId460" o:title=""/>
          </v:shape>
          <o:OLEObject Type="Embed" ProgID="Equation.DSMT4" ShapeID="_x0000_i1266" DrawAspect="Content" ObjectID="_1676960817" r:id="rId461"/>
        </w:object>
      </w:r>
      <w:r>
        <w:t xml:space="preserve"> as follows</w:t>
      </w:r>
      <w:r w:rsidR="00D91E04" w:rsidRPr="00813CC5">
        <w:rPr>
          <w:u w:val="thick" w:color="00B050"/>
        </w:rPr>
        <w:fldChar w:fldCharType="begin"/>
      </w:r>
      <w:r w:rsidR="0096541A" w:rsidRPr="00813CC5">
        <w:rPr>
          <w:u w:val="thick" w:color="00B050"/>
        </w:rPr>
        <w:instrText xml:space="preserve"> ADDIN EN.CITE &lt;EndNote&gt;&lt;Cite&gt;&lt;Author&gt;Liu&lt;/Author&gt;&lt;Year&gt;2014&lt;/Year&gt;&lt;RecNum&gt;1498&lt;/RecNum&gt;&lt;DisplayText&gt;[20]&lt;/DisplayText&gt;&lt;record&gt;&lt;rec-number&gt;1498&lt;/rec-number&gt;&lt;foreign-keys&gt;&lt;key app="EN" db-id="s0dtva2tk2fr58eae50peptwrdf95ev2s0vt" timestamp="1581061248"&gt;1498&lt;/key&gt;&lt;/foreign-keys&gt;&lt;ref-type name="Journal Article"&gt;17&lt;/ref-type&gt;&lt;contributors&gt;&lt;authors&gt;&lt;author&gt;Liu, Yuhong&lt;/author&gt;&lt;author&gt;Fang, Pingping&lt;/author&gt;&lt;author&gt;Bian, Dongdong&lt;/author&gt;&lt;author&gt;Zhang, Hongwei&lt;/author&gt;&lt;author&gt;Wang, Shuxin&lt;/author&gt;&lt;/authors&gt;&lt;/contributors&gt;&lt;titles&gt;&lt;title&gt;Fuzzy comprehensive evaluation for the motion performance of autonomous underwater vehicles&lt;/title&gt;&lt;secondary-title&gt;Ocean Engineering&lt;/secondary-title&gt;&lt;/titles&gt;&lt;periodical&gt;&lt;full-title&gt;Ocean Engineering&lt;/full-title&gt;&lt;/periodical&gt;&lt;pages&gt;568-577&lt;/pages&gt;&lt;volume&gt;88&lt;/volume&gt;&lt;dates&gt;&lt;year&gt;2014&lt;/year&gt;&lt;/dates&gt;&lt;isbn&gt;0029-8018&lt;/isbn&gt;&lt;urls&gt;&lt;/urls&gt;&lt;/record&gt;&lt;/Cite&gt;&lt;/EndNote&gt;</w:instrText>
      </w:r>
      <w:r w:rsidR="00D91E04" w:rsidRPr="00813CC5">
        <w:rPr>
          <w:u w:val="thick" w:color="00B050"/>
        </w:rPr>
        <w:fldChar w:fldCharType="separate"/>
      </w:r>
      <w:r w:rsidR="0096541A" w:rsidRPr="00813CC5">
        <w:rPr>
          <w:noProof/>
          <w:u w:val="thick" w:color="00B050"/>
        </w:rPr>
        <w:t>[20]</w:t>
      </w:r>
      <w:r w:rsidR="00D91E04" w:rsidRPr="00813CC5">
        <w:rPr>
          <w:u w:val="thick" w:color="00B050"/>
        </w:rPr>
        <w:fldChar w:fldCharType="end"/>
      </w:r>
      <w:r w:rsidR="00137C67">
        <w:t>,</w:t>
      </w:r>
      <w:r w:rsidR="00137C67" w:rsidRPr="00A63D0A">
        <w:rPr>
          <w:u w:val="thick" w:color="00B050"/>
        </w:rPr>
        <w:t xml:space="preserve"> which c</w:t>
      </w:r>
      <w:r w:rsidR="00137C67" w:rsidRPr="00137C67">
        <w:rPr>
          <w:u w:val="thick" w:color="00B050"/>
        </w:rPr>
        <w:t xml:space="preserve">an be understood as a weighted fusion of </w:t>
      </w:r>
      <w:r w:rsidR="00DA2908">
        <w:rPr>
          <w:u w:val="thick" w:color="00B050"/>
        </w:rPr>
        <w:t xml:space="preserve">the </w:t>
      </w:r>
      <w:r w:rsidR="00137C67" w:rsidRPr="00137C67">
        <w:rPr>
          <w:u w:val="thick" w:color="00B050"/>
        </w:rPr>
        <w:t>risk membership probability</w:t>
      </w:r>
      <w:r>
        <w:t>:</w:t>
      </w:r>
    </w:p>
    <w:tbl>
      <w:tblPr>
        <w:tblW w:w="5000" w:type="pct"/>
        <w:jc w:val="center"/>
        <w:tblCellMar>
          <w:left w:w="0" w:type="dxa"/>
          <w:right w:w="0" w:type="dxa"/>
        </w:tblCellMar>
        <w:tblLook w:val="0000" w:firstRow="0" w:lastRow="0" w:firstColumn="0" w:lastColumn="0" w:noHBand="0" w:noVBand="0"/>
      </w:tblPr>
      <w:tblGrid>
        <w:gridCol w:w="9584"/>
        <w:gridCol w:w="496"/>
      </w:tblGrid>
      <w:tr w:rsidR="00F06166" w14:paraId="44875C1B" w14:textId="77777777">
        <w:trPr>
          <w:jc w:val="center"/>
        </w:trPr>
        <w:tc>
          <w:tcPr>
            <w:tcW w:w="4754" w:type="pct"/>
            <w:vAlign w:val="center"/>
          </w:tcPr>
          <w:bookmarkStart w:id="47" w:name="_Hlk33693639"/>
          <w:p w14:paraId="5E0B750F" w14:textId="77777777" w:rsidR="00F06166" w:rsidRDefault="00152389">
            <w:pPr>
              <w:pStyle w:val="ac"/>
            </w:pPr>
            <w:r>
              <w:rPr>
                <w:position w:val="-56"/>
              </w:rPr>
              <w:object w:dxaOrig="5940" w:dyaOrig="1219" w14:anchorId="71196890">
                <v:shape id="_x0000_i1267" type="#_x0000_t75" style="width:297.75pt;height:61.3pt" o:ole="">
                  <v:imagedata r:id="rId462" o:title=""/>
                </v:shape>
                <o:OLEObject Type="Embed" ProgID="Equation.DSMT4" ShapeID="_x0000_i1267" DrawAspect="Content" ObjectID="_1676960818" r:id="rId463"/>
              </w:object>
            </w:r>
            <w:bookmarkEnd w:id="47"/>
            <w:r w:rsidR="00F06166">
              <w:t>,</w:t>
            </w:r>
          </w:p>
        </w:tc>
        <w:tc>
          <w:tcPr>
            <w:tcW w:w="246" w:type="pct"/>
            <w:vAlign w:val="center"/>
          </w:tcPr>
          <w:p w14:paraId="78969963" w14:textId="77777777" w:rsidR="00F06166" w:rsidRDefault="00F06166">
            <w:pPr>
              <w:pStyle w:val="ac"/>
            </w:pPr>
            <w:r>
              <w:t>(</w:t>
            </w:r>
            <w:r w:rsidR="00441042">
              <w:t>31</w:t>
            </w:r>
            <w:r>
              <w:t>)</w:t>
            </w:r>
          </w:p>
        </w:tc>
      </w:tr>
    </w:tbl>
    <w:p w14:paraId="17E55C71" w14:textId="77777777" w:rsidR="005F4D4C" w:rsidRDefault="00F06166">
      <w:pPr>
        <w:pStyle w:val="ae"/>
        <w:ind w:firstLine="0"/>
        <w:rPr>
          <w:lang w:eastAsia="zh-CN"/>
        </w:rPr>
      </w:pPr>
      <w:r>
        <w:rPr>
          <w:lang w:eastAsia="zh-CN"/>
        </w:rPr>
        <w:t xml:space="preserve">where </w:t>
      </w:r>
      <w:r w:rsidR="005F4D4C" w:rsidRPr="005F4D4C">
        <w:rPr>
          <w:position w:val="-10"/>
          <w:lang w:eastAsia="zh-CN"/>
        </w:rPr>
        <w:object w:dxaOrig="260" w:dyaOrig="300" w14:anchorId="76CD62BB">
          <v:shape id="_x0000_i1268" type="#_x0000_t75" style="width:13.95pt;height:15.8pt" o:ole="">
            <v:imagedata r:id="rId464" o:title=""/>
          </v:shape>
          <o:OLEObject Type="Embed" ProgID="Equation.DSMT4" ShapeID="_x0000_i1268" DrawAspect="Content" ObjectID="_1676960819" r:id="rId465"/>
        </w:object>
      </w:r>
      <w:r>
        <w:rPr>
          <w:lang w:eastAsia="zh-CN"/>
        </w:rPr>
        <w:t xml:space="preserve"> </w:t>
      </w:r>
      <w:r w:rsidR="005F4D4C">
        <w:rPr>
          <w:lang w:eastAsia="zh-CN"/>
        </w:rPr>
        <w:t xml:space="preserve">is the real-time likelihood that the </w:t>
      </w:r>
      <w:r w:rsidR="005F4D4C" w:rsidRPr="00152389">
        <w:rPr>
          <w:position w:val="-10"/>
        </w:rPr>
        <w:object w:dxaOrig="220" w:dyaOrig="300" w14:anchorId="40519B0B">
          <v:shape id="_x0000_i1269" type="#_x0000_t75" style="width:11.15pt;height:15.8pt" o:ole="">
            <v:imagedata r:id="rId454" o:title=""/>
          </v:shape>
          <o:OLEObject Type="Embed" ProgID="Equation.DSMT4" ShapeID="_x0000_i1269" DrawAspect="Content" ObjectID="_1676960820" r:id="rId466"/>
        </w:object>
      </w:r>
      <w:r w:rsidR="005F4D4C">
        <w:t xml:space="preserve"> belongs to the grading level </w:t>
      </w:r>
      <w:r w:rsidR="005F4D4C" w:rsidRPr="005F4D4C">
        <w:rPr>
          <w:position w:val="-6"/>
        </w:rPr>
        <w:object w:dxaOrig="180" w:dyaOrig="260" w14:anchorId="15B5B942">
          <v:shape id="_x0000_i1270" type="#_x0000_t75" style="width:10.2pt;height:13.95pt" o:ole="">
            <v:imagedata r:id="rId467" o:title=""/>
          </v:shape>
          <o:OLEObject Type="Embed" ProgID="Equation.DSMT4" ShapeID="_x0000_i1270" DrawAspect="Content" ObjectID="_1676960821" r:id="rId468"/>
        </w:object>
      </w:r>
      <w:r w:rsidR="005F4D4C">
        <w:t xml:space="preserve">, and </w:t>
      </w:r>
      <w:r w:rsidR="005F4D4C" w:rsidRPr="00152389">
        <w:rPr>
          <w:position w:val="-10"/>
        </w:rPr>
        <w:object w:dxaOrig="240" w:dyaOrig="300" w14:anchorId="7790DEA8">
          <v:shape id="_x0000_i1271" type="#_x0000_t75" style="width:12.1pt;height:15.8pt" o:ole="">
            <v:imagedata r:id="rId460" o:title=""/>
          </v:shape>
          <o:OLEObject Type="Embed" ProgID="Equation.DSMT4" ShapeID="_x0000_i1271" DrawAspect="Content" ObjectID="_1676960822" r:id="rId469"/>
        </w:object>
      </w:r>
      <w:r w:rsidR="005F4D4C">
        <w:t xml:space="preserve"> is also the next membership vector to support the </w:t>
      </w:r>
      <w:r w:rsidR="005F4D4C">
        <w:rPr>
          <w:lang w:eastAsia="zh-CN"/>
        </w:rPr>
        <w:t xml:space="preserve">comprehensive evaluation in the next level. </w:t>
      </w:r>
    </w:p>
    <w:p w14:paraId="55180C5A" w14:textId="77777777" w:rsidR="005F4D4C" w:rsidRDefault="005F4D4C" w:rsidP="005F4D4C">
      <w:pPr>
        <w:pStyle w:val="ae"/>
        <w:rPr>
          <w:lang w:eastAsia="zh-CN"/>
        </w:rPr>
      </w:pPr>
      <w:r>
        <w:rPr>
          <w:rFonts w:hint="eastAsia"/>
          <w:lang w:eastAsia="zh-CN"/>
        </w:rPr>
        <w:t>R</w:t>
      </w:r>
      <w:r>
        <w:rPr>
          <w:lang w:eastAsia="zh-CN"/>
        </w:rPr>
        <w:t xml:space="preserve">epeating the above operations level by level, we will achieve the real-time </w:t>
      </w:r>
      <w:r w:rsidRPr="00152389">
        <w:rPr>
          <w:lang w:eastAsia="zh-CN"/>
        </w:rPr>
        <w:t>hierarchical risk</w:t>
      </w:r>
      <w:r>
        <w:rPr>
          <w:lang w:eastAsia="zh-CN"/>
        </w:rPr>
        <w:t xml:space="preserve"> assessment for complicated UAVs. For each key</w:t>
      </w:r>
      <w:r w:rsidR="00DC7F49">
        <w:rPr>
          <w:lang w:eastAsia="zh-CN"/>
        </w:rPr>
        <w:t xml:space="preserve"> EI</w:t>
      </w:r>
      <w:r>
        <w:rPr>
          <w:lang w:eastAsia="zh-CN"/>
        </w:rPr>
        <w:t xml:space="preserve"> of UAVs, there will be a </w:t>
      </w:r>
      <w:r w:rsidR="00707D2D">
        <w:rPr>
          <w:lang w:eastAsia="zh-CN"/>
        </w:rPr>
        <w:t xml:space="preserve">fuzzy </w:t>
      </w:r>
      <w:r>
        <w:rPr>
          <w:lang w:eastAsia="zh-CN"/>
        </w:rPr>
        <w:t>risk vector to describe its likelihood probability under each grading level quantitatively.</w:t>
      </w:r>
    </w:p>
    <w:p w14:paraId="169EC678" w14:textId="77777777" w:rsidR="008015FB" w:rsidRDefault="00B10080" w:rsidP="008015FB">
      <w:pPr>
        <w:pStyle w:val="1"/>
        <w:spacing w:before="120" w:after="120"/>
      </w:pPr>
      <w:r>
        <w:t>Experiments</w:t>
      </w:r>
      <w:r w:rsidR="00857ED1">
        <w:t xml:space="preserve"> and discussions</w:t>
      </w:r>
    </w:p>
    <w:p w14:paraId="6430A10A" w14:textId="77777777" w:rsidR="00F54035" w:rsidRDefault="00BE77B4" w:rsidP="00BE77B4">
      <w:pPr>
        <w:pStyle w:val="2"/>
        <w:numPr>
          <w:ilvl w:val="0"/>
          <w:numId w:val="0"/>
        </w:numPr>
      </w:pPr>
      <w:r w:rsidRPr="00BE77B4">
        <w:rPr>
          <w:i w:val="0"/>
          <w:iCs w:val="0"/>
        </w:rPr>
        <w:t>A.</w:t>
      </w:r>
      <w:r>
        <w:t xml:space="preserve">  </w:t>
      </w:r>
      <w:r w:rsidR="000E28B8">
        <w:rPr>
          <w:lang w:eastAsia="zh-CN"/>
        </w:rPr>
        <w:t>E</w:t>
      </w:r>
      <w:r w:rsidR="00817A19">
        <w:rPr>
          <w:lang w:eastAsia="zh-CN"/>
        </w:rPr>
        <w:t>valuation</w:t>
      </w:r>
      <w:r w:rsidR="00D36647">
        <w:rPr>
          <w:lang w:eastAsia="zh-CN"/>
        </w:rPr>
        <w:t xml:space="preserve"> </w:t>
      </w:r>
      <w:r w:rsidR="00817A19">
        <w:rPr>
          <w:lang w:eastAsia="zh-CN"/>
        </w:rPr>
        <w:t xml:space="preserve">of </w:t>
      </w:r>
      <w:r w:rsidR="000E28B8">
        <w:rPr>
          <w:lang w:eastAsia="zh-CN"/>
        </w:rPr>
        <w:t xml:space="preserve">the </w:t>
      </w:r>
      <w:r w:rsidR="00817A19">
        <w:rPr>
          <w:lang w:eastAsia="zh-CN"/>
        </w:rPr>
        <w:t xml:space="preserve">proposed RFA-based information fusion </w:t>
      </w:r>
      <w:r w:rsidR="00817A19">
        <w:t xml:space="preserve">using the </w:t>
      </w:r>
      <w:r w:rsidR="00BA3CEA">
        <w:t>turbofan engines</w:t>
      </w:r>
      <w:r w:rsidR="00817A19">
        <w:t xml:space="preserve"> </w:t>
      </w:r>
      <w:r w:rsidR="002012E1">
        <w:t>dataset</w:t>
      </w:r>
    </w:p>
    <w:p w14:paraId="389EE65B" w14:textId="12CF3D91" w:rsidR="00B447E1" w:rsidRDefault="004E572A" w:rsidP="00233CE6">
      <w:pPr>
        <w:pStyle w:val="ae"/>
        <w:rPr>
          <w:lang w:eastAsia="zh-CN"/>
        </w:rPr>
      </w:pPr>
      <w:r>
        <w:rPr>
          <w:rFonts w:hint="eastAsia"/>
          <w:lang w:eastAsia="zh-CN"/>
        </w:rPr>
        <w:t>I</w:t>
      </w:r>
      <w:r>
        <w:rPr>
          <w:lang w:eastAsia="zh-CN"/>
        </w:rPr>
        <w:t xml:space="preserve">n this section, the </w:t>
      </w:r>
      <w:r w:rsidRPr="004E572A">
        <w:rPr>
          <w:lang w:eastAsia="zh-CN"/>
        </w:rPr>
        <w:t>simulation datasets</w:t>
      </w:r>
      <w:r>
        <w:rPr>
          <w:lang w:eastAsia="zh-CN"/>
        </w:rPr>
        <w:t xml:space="preserve"> of turbofan engines provided by the NASA prognostic</w:t>
      </w:r>
      <w:r>
        <w:rPr>
          <w:rFonts w:hint="eastAsia"/>
          <w:lang w:eastAsia="zh-CN"/>
        </w:rPr>
        <w:t xml:space="preserve"> </w:t>
      </w:r>
      <w:r>
        <w:rPr>
          <w:lang w:eastAsia="zh-CN"/>
        </w:rPr>
        <w:t xml:space="preserve">data repository </w:t>
      </w:r>
      <w:r w:rsidR="009E17C7">
        <w:rPr>
          <w:lang w:eastAsia="zh-CN"/>
        </w:rPr>
        <w:fldChar w:fldCharType="begin"/>
      </w:r>
      <w:r w:rsidR="00127D60">
        <w:rPr>
          <w:lang w:eastAsia="zh-CN"/>
        </w:rPr>
        <w:instrText xml:space="preserve"> ADDIN EN.CITE &lt;EndNote&gt;&lt;Cite&gt;&lt;Author&gt;Saxena&lt;/Author&gt;&lt;Year&gt;2008&lt;/Year&gt;&lt;RecNum&gt;1740&lt;/RecNum&gt;&lt;DisplayText&gt;[43]&lt;/DisplayText&gt;&lt;record&gt;&lt;rec-number&gt;1740&lt;/rec-number&gt;&lt;foreign-keys&gt;&lt;key app="EN" db-id="s0dtva2tk2fr58eae50peptwrdf95ev2s0vt" timestamp="1599967002"&gt;1740&lt;/key&gt;&lt;/foreign-keys&gt;&lt;ref-type name="Conference Proceedings"&gt;10&lt;/ref-type&gt;&lt;contributors&gt;&lt;authors&gt;&lt;author&gt;Saxena, Abhinav&lt;/author&gt;&lt;author&gt;Goebel, Kai&lt;/author&gt;&lt;author&gt;Simon, Don&lt;/author&gt;&lt;author&gt;Eklund, Neil&lt;/author&gt;&lt;/authors&gt;&lt;/contributors&gt;&lt;titles&gt;&lt;title&gt;Damage propagation modeling for aircraft engine run-to-failure simulation&lt;/title&gt;&lt;secondary-title&gt;2008 international conference on prognostics and health management&lt;/secondary-title&gt;&lt;/titles&gt;&lt;pages&gt;1-9&lt;/pages&gt;&lt;dates&gt;&lt;year&gt;2008&lt;/year&gt;&lt;/dates&gt;&lt;publisher&gt;IEEE&lt;/publisher&gt;&lt;isbn&gt;1424419352&lt;/isbn&gt;&lt;urls&gt;&lt;/urls&gt;&lt;/record&gt;&lt;/Cite&gt;&lt;/EndNote&gt;</w:instrText>
      </w:r>
      <w:r w:rsidR="009E17C7">
        <w:rPr>
          <w:lang w:eastAsia="zh-CN"/>
        </w:rPr>
        <w:fldChar w:fldCharType="separate"/>
      </w:r>
      <w:r w:rsidR="00127D60">
        <w:rPr>
          <w:noProof/>
          <w:lang w:eastAsia="zh-CN"/>
        </w:rPr>
        <w:t>[43]</w:t>
      </w:r>
      <w:r w:rsidR="009E17C7">
        <w:rPr>
          <w:lang w:eastAsia="zh-CN"/>
        </w:rPr>
        <w:fldChar w:fldCharType="end"/>
      </w:r>
      <w:r>
        <w:rPr>
          <w:lang w:eastAsia="zh-CN"/>
        </w:rPr>
        <w:t xml:space="preserve"> are </w:t>
      </w:r>
      <w:r w:rsidR="006E7170">
        <w:rPr>
          <w:lang w:eastAsia="zh-CN"/>
        </w:rPr>
        <w:t xml:space="preserve">employed, where </w:t>
      </w:r>
      <w:r w:rsidR="004730A8">
        <w:rPr>
          <w:lang w:eastAsia="zh-CN"/>
        </w:rPr>
        <w:t xml:space="preserve">the targeted case study and </w:t>
      </w:r>
      <w:r w:rsidR="004730A8" w:rsidRPr="007A7383">
        <w:rPr>
          <w:u w:val="thick" w:color="C00000"/>
          <w:lang w:eastAsia="zh-CN"/>
        </w:rPr>
        <w:t>metrics</w:t>
      </w:r>
      <w:r w:rsidR="004730A8">
        <w:rPr>
          <w:lang w:eastAsia="zh-CN"/>
        </w:rPr>
        <w:t xml:space="preserve"> are developed to validate the performance on information fusion between RFA and other comparative mainstream methods.</w:t>
      </w:r>
    </w:p>
    <w:p w14:paraId="42F81636" w14:textId="77777777" w:rsidR="00415D4F" w:rsidRDefault="00415D4F" w:rsidP="00E23ABA">
      <w:pPr>
        <w:pStyle w:val="3"/>
      </w:pPr>
      <w:r>
        <w:t>Data overview</w:t>
      </w:r>
    </w:p>
    <w:p w14:paraId="4278F7B3" w14:textId="0BC1A6F9" w:rsidR="002C1F9A" w:rsidRDefault="000D5D7E" w:rsidP="002C1F9A">
      <w:pPr>
        <w:pStyle w:val="ae"/>
        <w:rPr>
          <w:lang w:eastAsia="zh-CN"/>
        </w:rPr>
      </w:pPr>
      <w:r>
        <w:rPr>
          <w:rFonts w:hint="eastAsia"/>
          <w:lang w:eastAsia="zh-CN"/>
        </w:rPr>
        <w:t>I</w:t>
      </w:r>
      <w:r>
        <w:rPr>
          <w:lang w:eastAsia="zh-CN"/>
        </w:rPr>
        <w:t>n turbofan engine datasets, there are 10</w:t>
      </w:r>
      <w:r w:rsidR="00C30AF6">
        <w:rPr>
          <w:lang w:eastAsia="zh-CN"/>
        </w:rPr>
        <w:t>0</w:t>
      </w:r>
      <w:r>
        <w:rPr>
          <w:lang w:eastAsia="zh-CN"/>
        </w:rPr>
        <w:t xml:space="preserve"> complete </w:t>
      </w:r>
      <w:r w:rsidRPr="000D5D7E">
        <w:rPr>
          <w:lang w:eastAsia="zh-CN"/>
        </w:rPr>
        <w:t xml:space="preserve">run-to-failure </w:t>
      </w:r>
      <w:r w:rsidR="00AD5213">
        <w:rPr>
          <w:lang w:eastAsia="zh-CN"/>
        </w:rPr>
        <w:t>records</w:t>
      </w:r>
      <w:r>
        <w:rPr>
          <w:lang w:eastAsia="zh-CN"/>
        </w:rPr>
        <w:t xml:space="preserve"> of </w:t>
      </w:r>
      <w:r w:rsidR="00820B61">
        <w:rPr>
          <w:lang w:eastAsia="zh-CN"/>
        </w:rPr>
        <w:t xml:space="preserve">engines, each </w:t>
      </w:r>
      <w:r w:rsidR="008510BF">
        <w:rPr>
          <w:lang w:eastAsia="zh-CN"/>
        </w:rPr>
        <w:t>record</w:t>
      </w:r>
      <w:r w:rsidR="00475A11">
        <w:rPr>
          <w:lang w:eastAsia="zh-CN"/>
        </w:rPr>
        <w:t xml:space="preserve"> contains 21 sensor variables such as </w:t>
      </w:r>
      <w:r w:rsidR="002C1F9A">
        <w:rPr>
          <w:lang w:eastAsia="zh-CN"/>
        </w:rPr>
        <w:t>p</w:t>
      </w:r>
      <w:r w:rsidR="00475A11" w:rsidRPr="00475A11">
        <w:rPr>
          <w:lang w:eastAsia="zh-CN"/>
        </w:rPr>
        <w:t>ressure at fan inlet</w:t>
      </w:r>
      <w:r w:rsidR="00475A11">
        <w:rPr>
          <w:lang w:eastAsia="zh-CN"/>
        </w:rPr>
        <w:t xml:space="preserve">, </w:t>
      </w:r>
      <w:r w:rsidR="002C1F9A">
        <w:rPr>
          <w:lang w:eastAsia="zh-CN"/>
        </w:rPr>
        <w:t>p</w:t>
      </w:r>
      <w:r w:rsidR="00475A11" w:rsidRPr="00475A11">
        <w:rPr>
          <w:lang w:eastAsia="zh-CN"/>
        </w:rPr>
        <w:t>hysical fan speed</w:t>
      </w:r>
      <w:r w:rsidR="00343EE1">
        <w:rPr>
          <w:lang w:eastAsia="zh-CN"/>
        </w:rPr>
        <w:t>,</w:t>
      </w:r>
      <w:r w:rsidR="00475A11">
        <w:rPr>
          <w:lang w:eastAsia="zh-CN"/>
        </w:rPr>
        <w:t xml:space="preserve"> and t</w:t>
      </w:r>
      <w:r w:rsidR="00475A11" w:rsidRPr="00475A11">
        <w:rPr>
          <w:lang w:eastAsia="zh-CN"/>
        </w:rPr>
        <w:t>otal temperature at fan inlet</w:t>
      </w:r>
      <w:r w:rsidR="00475A11">
        <w:rPr>
          <w:lang w:eastAsia="zh-CN"/>
        </w:rPr>
        <w:t>, etc</w:t>
      </w:r>
      <w:r w:rsidR="00692E3D">
        <w:rPr>
          <w:lang w:eastAsia="zh-CN"/>
        </w:rPr>
        <w:t>., these variables reflect the continuous degradation of engines from different aspects.</w:t>
      </w:r>
      <w:r w:rsidR="008D5E7F">
        <w:rPr>
          <w:lang w:eastAsia="zh-CN"/>
        </w:rPr>
        <w:t xml:space="preserve"> Furthermore, w</w:t>
      </w:r>
      <w:r w:rsidR="008D5E7F" w:rsidRPr="008D5E7F">
        <w:rPr>
          <w:lang w:eastAsia="zh-CN"/>
        </w:rPr>
        <w:t xml:space="preserve">e </w:t>
      </w:r>
      <w:r w:rsidR="008D5E7F">
        <w:rPr>
          <w:lang w:eastAsia="zh-CN"/>
        </w:rPr>
        <w:t>abandon</w:t>
      </w:r>
      <w:r w:rsidR="008D5E7F" w:rsidRPr="008D5E7F">
        <w:rPr>
          <w:lang w:eastAsia="zh-CN"/>
        </w:rPr>
        <w:t xml:space="preserve"> some useless variables </w:t>
      </w:r>
      <w:r w:rsidR="008D5E7F">
        <w:rPr>
          <w:lang w:eastAsia="zh-CN"/>
        </w:rPr>
        <w:t>without</w:t>
      </w:r>
      <w:r w:rsidR="008D5E7F" w:rsidRPr="008D5E7F">
        <w:rPr>
          <w:lang w:eastAsia="zh-CN"/>
        </w:rPr>
        <w:t xml:space="preserve"> obvious degradation trends, and finally select 14 stat</w:t>
      </w:r>
      <w:r w:rsidR="008D5E7F">
        <w:rPr>
          <w:lang w:eastAsia="zh-CN"/>
        </w:rPr>
        <w:t>us</w:t>
      </w:r>
      <w:r w:rsidR="008D5E7F" w:rsidRPr="008D5E7F">
        <w:rPr>
          <w:lang w:eastAsia="zh-CN"/>
        </w:rPr>
        <w:t xml:space="preserve">-sensitive </w:t>
      </w:r>
      <w:r w:rsidR="00C3491B">
        <w:rPr>
          <w:lang w:eastAsia="zh-CN"/>
        </w:rPr>
        <w:t>variables</w:t>
      </w:r>
      <w:r w:rsidR="008D5E7F" w:rsidRPr="008D5E7F">
        <w:rPr>
          <w:lang w:eastAsia="zh-CN"/>
        </w:rPr>
        <w:t xml:space="preserve"> to </w:t>
      </w:r>
      <w:r w:rsidR="00CA6C17">
        <w:rPr>
          <w:lang w:eastAsia="zh-CN"/>
        </w:rPr>
        <w:t>represent</w:t>
      </w:r>
      <w:r w:rsidR="008D5E7F" w:rsidRPr="008D5E7F">
        <w:rPr>
          <w:lang w:eastAsia="zh-CN"/>
        </w:rPr>
        <w:t xml:space="preserve"> the performance</w:t>
      </w:r>
      <w:r w:rsidR="00CD69DC">
        <w:rPr>
          <w:lang w:eastAsia="zh-CN"/>
        </w:rPr>
        <w:t xml:space="preserve"> of </w:t>
      </w:r>
      <w:r w:rsidR="00CD69DC" w:rsidRPr="008D5E7F">
        <w:rPr>
          <w:lang w:eastAsia="zh-CN"/>
        </w:rPr>
        <w:t>entire engine</w:t>
      </w:r>
      <w:r w:rsidR="00CD69DC">
        <w:rPr>
          <w:lang w:eastAsia="zh-CN"/>
        </w:rPr>
        <w:t>s.</w:t>
      </w:r>
      <w:r w:rsidR="00243F1C">
        <w:rPr>
          <w:lang w:eastAsia="zh-CN"/>
        </w:rPr>
        <w:t xml:space="preserve"> Taking a</w:t>
      </w:r>
      <w:r w:rsidR="0081321C">
        <w:rPr>
          <w:lang w:eastAsia="zh-CN"/>
        </w:rPr>
        <w:t>n</w:t>
      </w:r>
      <w:r w:rsidR="00243F1C">
        <w:rPr>
          <w:lang w:eastAsia="zh-CN"/>
        </w:rPr>
        <w:t xml:space="preserve"> engine record as the example, the degradation data of its 14 selected variables is illustrated as follows:</w:t>
      </w:r>
    </w:p>
    <w:p w14:paraId="43C7D9F0" w14:textId="48D5DA95" w:rsidR="00190436" w:rsidRDefault="00190436" w:rsidP="00190436">
      <w:pPr>
        <w:pStyle w:val="ae"/>
        <w:ind w:firstLine="0"/>
        <w:jc w:val="center"/>
        <w:rPr>
          <w:lang w:eastAsia="zh-CN"/>
        </w:rPr>
      </w:pPr>
    </w:p>
    <w:p w14:paraId="231E70B6" w14:textId="68B0DD8D" w:rsidR="00BD0CB8" w:rsidRPr="008650E0" w:rsidRDefault="008650E0" w:rsidP="008650E0">
      <w:pPr>
        <w:pStyle w:val="af3"/>
        <w:jc w:val="center"/>
        <w:rPr>
          <w:rFonts w:ascii="Times New Roman" w:hAnsi="Times New Roman"/>
          <w:lang w:eastAsia="zh-CN"/>
        </w:rPr>
      </w:pPr>
      <w:r w:rsidRPr="008650E0">
        <w:rPr>
          <w:rFonts w:ascii="Times New Roman" w:hAnsi="Times New Roman"/>
        </w:rPr>
        <w:t xml:space="preserve">Figure </w:t>
      </w:r>
      <w:r w:rsidRPr="008650E0">
        <w:rPr>
          <w:rFonts w:ascii="Times New Roman" w:hAnsi="Times New Roman"/>
        </w:rPr>
        <w:fldChar w:fldCharType="begin"/>
      </w:r>
      <w:r w:rsidRPr="008650E0">
        <w:rPr>
          <w:rFonts w:ascii="Times New Roman" w:hAnsi="Times New Roman"/>
        </w:rPr>
        <w:instrText xml:space="preserve"> SEQ Figure \* ARABIC </w:instrText>
      </w:r>
      <w:r w:rsidRPr="008650E0">
        <w:rPr>
          <w:rFonts w:ascii="Times New Roman" w:hAnsi="Times New Roman"/>
        </w:rPr>
        <w:fldChar w:fldCharType="separate"/>
      </w:r>
      <w:r w:rsidR="003E3D82">
        <w:rPr>
          <w:rFonts w:ascii="Times New Roman" w:hAnsi="Times New Roman"/>
          <w:noProof/>
        </w:rPr>
        <w:t>6</w:t>
      </w:r>
      <w:r w:rsidRPr="008650E0">
        <w:rPr>
          <w:rFonts w:ascii="Times New Roman" w:hAnsi="Times New Roman"/>
        </w:rPr>
        <w:fldChar w:fldCharType="end"/>
      </w:r>
      <w:r w:rsidRPr="008650E0">
        <w:rPr>
          <w:rFonts w:ascii="Times New Roman" w:hAnsi="Times New Roman"/>
        </w:rPr>
        <w:t xml:space="preserve"> 14 selected variables in a turbofan engine records</w:t>
      </w:r>
    </w:p>
    <w:p w14:paraId="61D6C730" w14:textId="77777777" w:rsidR="00B61F4E" w:rsidRDefault="008D3278" w:rsidP="0081321C">
      <w:pPr>
        <w:pStyle w:val="ae"/>
        <w:rPr>
          <w:lang w:eastAsia="zh-CN"/>
        </w:rPr>
      </w:pPr>
      <w:r w:rsidRPr="008D3278">
        <w:rPr>
          <w:lang w:eastAsia="zh-CN"/>
        </w:rPr>
        <w:t xml:space="preserve">Similar to the </w:t>
      </w:r>
      <w:r>
        <w:rPr>
          <w:lang w:eastAsia="zh-CN"/>
        </w:rPr>
        <w:t>procedure</w:t>
      </w:r>
      <w:r w:rsidRPr="008D3278">
        <w:rPr>
          <w:lang w:eastAsia="zh-CN"/>
        </w:rPr>
        <w:t xml:space="preserve"> described in </w:t>
      </w:r>
      <w:r w:rsidR="00BB3DEB">
        <w:rPr>
          <w:lang w:eastAsia="zh-CN"/>
        </w:rPr>
        <w:t>sub</w:t>
      </w:r>
      <w:r w:rsidRPr="008D3278">
        <w:rPr>
          <w:lang w:eastAsia="zh-CN"/>
        </w:rPr>
        <w:t xml:space="preserve">section </w:t>
      </w:r>
      <w:r w:rsidR="00BB3DEB">
        <w:rPr>
          <w:lang w:eastAsia="zh-CN"/>
        </w:rPr>
        <w:t>Ⅲ</w:t>
      </w:r>
      <w:r w:rsidR="0059486C">
        <w:rPr>
          <w:lang w:eastAsia="zh-CN"/>
        </w:rPr>
        <w:t>-</w:t>
      </w:r>
      <w:r w:rsidR="00BB3DEB">
        <w:rPr>
          <w:lang w:eastAsia="zh-CN"/>
        </w:rPr>
        <w:t>B</w:t>
      </w:r>
      <w:r w:rsidRPr="008D3278">
        <w:rPr>
          <w:lang w:eastAsia="zh-CN"/>
        </w:rPr>
        <w:t xml:space="preserve">, we can regard the </w:t>
      </w:r>
      <w:r w:rsidR="00594039">
        <w:rPr>
          <w:lang w:eastAsia="zh-CN"/>
        </w:rPr>
        <w:t xml:space="preserve">entire </w:t>
      </w:r>
      <w:r w:rsidRPr="008D3278">
        <w:rPr>
          <w:lang w:eastAsia="zh-CN"/>
        </w:rPr>
        <w:t xml:space="preserve">engine </w:t>
      </w:r>
      <w:r w:rsidR="00594039">
        <w:rPr>
          <w:lang w:eastAsia="zh-CN"/>
        </w:rPr>
        <w:t>status</w:t>
      </w:r>
      <w:r w:rsidRPr="008D3278">
        <w:rPr>
          <w:lang w:eastAsia="zh-CN"/>
        </w:rPr>
        <w:t xml:space="preserve"> as an EI</w:t>
      </w:r>
      <w:r w:rsidR="006B5EFD">
        <w:rPr>
          <w:lang w:eastAsia="zh-CN"/>
        </w:rPr>
        <w:t xml:space="preserve"> with</w:t>
      </w:r>
      <w:r w:rsidRPr="008D3278">
        <w:rPr>
          <w:lang w:eastAsia="zh-CN"/>
        </w:rPr>
        <w:t xml:space="preserve"> 14 sensitive parameters</w:t>
      </w:r>
      <w:r w:rsidR="007E1EFE">
        <w:rPr>
          <w:lang w:eastAsia="zh-CN"/>
        </w:rPr>
        <w:t>, which</w:t>
      </w:r>
      <w:r w:rsidRPr="008D3278">
        <w:rPr>
          <w:lang w:eastAsia="zh-CN"/>
        </w:rPr>
        <w:t xml:space="preserve"> can be </w:t>
      </w:r>
      <w:r w:rsidR="00D478C7">
        <w:rPr>
          <w:lang w:eastAsia="zh-CN"/>
        </w:rPr>
        <w:t xml:space="preserve">applied </w:t>
      </w:r>
      <w:r w:rsidRPr="008D3278">
        <w:rPr>
          <w:lang w:eastAsia="zh-CN"/>
        </w:rPr>
        <w:t xml:space="preserve">to verify the performance </w:t>
      </w:r>
      <w:r w:rsidR="0097620D">
        <w:rPr>
          <w:lang w:eastAsia="zh-CN"/>
        </w:rPr>
        <w:t>on</w:t>
      </w:r>
      <w:r w:rsidR="0097620D" w:rsidRPr="0097620D">
        <w:rPr>
          <w:lang w:eastAsia="zh-CN"/>
        </w:rPr>
        <w:t xml:space="preserve"> </w:t>
      </w:r>
      <w:r w:rsidR="0097620D" w:rsidRPr="008D3278">
        <w:rPr>
          <w:lang w:eastAsia="zh-CN"/>
        </w:rPr>
        <w:t>information fusion</w:t>
      </w:r>
      <w:r w:rsidR="0097620D">
        <w:rPr>
          <w:lang w:eastAsia="zh-CN"/>
        </w:rPr>
        <w:t xml:space="preserve"> of</w:t>
      </w:r>
      <w:r w:rsidRPr="008D3278">
        <w:rPr>
          <w:lang w:eastAsia="zh-CN"/>
        </w:rPr>
        <w:t xml:space="preserve"> different methods</w:t>
      </w:r>
      <w:r w:rsidR="000E7581">
        <w:rPr>
          <w:lang w:eastAsia="zh-CN"/>
        </w:rPr>
        <w:t>.</w:t>
      </w:r>
    </w:p>
    <w:p w14:paraId="07A46AD0" w14:textId="77777777" w:rsidR="00507A5C" w:rsidRDefault="001117CB" w:rsidP="00E23ABA">
      <w:pPr>
        <w:pStyle w:val="3"/>
      </w:pPr>
      <w:r>
        <w:t>Information fusion among comparative methods</w:t>
      </w:r>
    </w:p>
    <w:p w14:paraId="49A25007" w14:textId="77777777" w:rsidR="0039074A" w:rsidRDefault="0039074A" w:rsidP="0039074A">
      <w:pPr>
        <w:pStyle w:val="bulletlist"/>
      </w:pPr>
      <w:r>
        <w:t>Comparative information fusion methods</w:t>
      </w:r>
    </w:p>
    <w:p w14:paraId="72E50BA9" w14:textId="22AC944C" w:rsidR="007B699D" w:rsidRDefault="00F142C9" w:rsidP="00F142C9">
      <w:pPr>
        <w:pStyle w:val="ae"/>
        <w:rPr>
          <w:lang w:eastAsia="zh-CN"/>
        </w:rPr>
      </w:pPr>
      <w:r w:rsidRPr="00F142C9">
        <w:rPr>
          <w:lang w:eastAsia="zh-CN"/>
        </w:rPr>
        <w:t xml:space="preserve">In addition to RFA, there are 5 existing mainstream </w:t>
      </w:r>
      <w:r w:rsidR="009E703A" w:rsidRPr="00F142C9">
        <w:rPr>
          <w:lang w:eastAsia="zh-CN"/>
        </w:rPr>
        <w:t xml:space="preserve">information fusion </w:t>
      </w:r>
      <w:r w:rsidRPr="00F142C9">
        <w:rPr>
          <w:lang w:eastAsia="zh-CN"/>
        </w:rPr>
        <w:t xml:space="preserve">methods </w:t>
      </w:r>
      <w:r>
        <w:rPr>
          <w:lang w:eastAsia="zh-CN"/>
        </w:rPr>
        <w:t>employed</w:t>
      </w:r>
      <w:r w:rsidRPr="00F142C9">
        <w:rPr>
          <w:lang w:eastAsia="zh-CN"/>
        </w:rPr>
        <w:t xml:space="preserve"> as </w:t>
      </w:r>
      <w:r w:rsidR="007B699D">
        <w:rPr>
          <w:lang w:eastAsia="zh-CN"/>
        </w:rPr>
        <w:t>the</w:t>
      </w:r>
      <w:r w:rsidRPr="00F142C9">
        <w:rPr>
          <w:lang w:eastAsia="zh-CN"/>
        </w:rPr>
        <w:t xml:space="preserve"> </w:t>
      </w:r>
      <w:r w:rsidR="0078399E">
        <w:rPr>
          <w:lang w:eastAsia="zh-CN"/>
        </w:rPr>
        <w:t>comparisons</w:t>
      </w:r>
      <w:r w:rsidRPr="00F142C9">
        <w:rPr>
          <w:lang w:eastAsia="zh-CN"/>
        </w:rPr>
        <w:t xml:space="preserve"> </w:t>
      </w:r>
      <w:r w:rsidR="007035DD">
        <w:rPr>
          <w:lang w:eastAsia="zh-CN"/>
        </w:rPr>
        <w:t>that are respectively independent component analysis (ICA)</w:t>
      </w:r>
      <w:r w:rsidR="002667B5">
        <w:rPr>
          <w:color w:val="FF0000"/>
          <w:lang w:eastAsia="zh-CN"/>
        </w:rPr>
        <w:t xml:space="preserve"> </w:t>
      </w:r>
      <w:r w:rsidR="002667B5" w:rsidRPr="00C06B26">
        <w:rPr>
          <w:color w:val="000000"/>
          <w:lang w:eastAsia="zh-CN"/>
        </w:rPr>
        <w:fldChar w:fldCharType="begin"/>
      </w:r>
      <w:r w:rsidR="00CE2E09">
        <w:rPr>
          <w:color w:val="000000"/>
          <w:lang w:eastAsia="zh-CN"/>
        </w:rPr>
        <w:instrText xml:space="preserve"> ADDIN EN.CITE &lt;EndNote&gt;&lt;Cite&gt;&lt;Author&gt;Hyvärinen&lt;/Author&gt;&lt;Year&gt;2000&lt;/Year&gt;&lt;RecNum&gt;1707&lt;/RecNum&gt;&lt;DisplayText&gt;[11]&lt;/DisplayText&gt;&lt;record&gt;&lt;rec-number&gt;1707&lt;/rec-number&gt;&lt;foreign-keys&gt;&lt;key app="EN" db-id="s0dtva2tk2fr58eae50peptwrdf95ev2s0vt" timestamp="1595468742"&gt;1707&lt;/key&gt;&lt;/foreign-keys&gt;&lt;ref-type name="Journal Article"&gt;17&lt;/ref-type&gt;&lt;contributors&gt;&lt;authors&gt;&lt;author&gt;Hyvärinen, Aapo&lt;/author&gt;&lt;author&gt;Oja, Erkki&lt;/author&gt;&lt;/authors&gt;&lt;/contributors&gt;&lt;titles&gt;&lt;title&gt;Independent component analysis: algorithms and applications&lt;/title&gt;&lt;secondary-title&gt;Neural networks&lt;/secondary-title&gt;&lt;/titles&gt;&lt;periodical&gt;&lt;full-title&gt;Neural Networks&lt;/full-title&gt;&lt;/periodical&gt;&lt;pages&gt;411-430&lt;/pages&gt;&lt;volume&gt;13&lt;/volume&gt;&lt;number&gt;4-5&lt;/number&gt;&lt;dates&gt;&lt;year&gt;2000&lt;/year&gt;&lt;/dates&gt;&lt;isbn&gt;0893-6080&lt;/isbn&gt;&lt;urls&gt;&lt;/urls&gt;&lt;/record&gt;&lt;/Cite&gt;&lt;/EndNote&gt;</w:instrText>
      </w:r>
      <w:r w:rsidR="002667B5" w:rsidRPr="00C06B26">
        <w:rPr>
          <w:color w:val="000000"/>
          <w:lang w:eastAsia="zh-CN"/>
        </w:rPr>
        <w:fldChar w:fldCharType="separate"/>
      </w:r>
      <w:r w:rsidR="00CE2E09">
        <w:rPr>
          <w:noProof/>
          <w:color w:val="000000"/>
          <w:lang w:eastAsia="zh-CN"/>
        </w:rPr>
        <w:t>[11]</w:t>
      </w:r>
      <w:r w:rsidR="002667B5" w:rsidRPr="00C06B26">
        <w:rPr>
          <w:color w:val="000000"/>
          <w:lang w:eastAsia="zh-CN"/>
        </w:rPr>
        <w:fldChar w:fldCharType="end"/>
      </w:r>
      <w:r w:rsidR="007035DD">
        <w:rPr>
          <w:rFonts w:hint="eastAsia"/>
          <w:lang w:eastAsia="zh-CN"/>
        </w:rPr>
        <w:t>,</w:t>
      </w:r>
      <w:r w:rsidR="007035DD">
        <w:rPr>
          <w:lang w:eastAsia="zh-CN"/>
        </w:rPr>
        <w:t xml:space="preserve"> </w:t>
      </w:r>
      <w:r w:rsidR="000779BA">
        <w:rPr>
          <w:lang w:eastAsia="zh-CN"/>
        </w:rPr>
        <w:t>principal</w:t>
      </w:r>
      <w:r w:rsidR="007035DD">
        <w:rPr>
          <w:lang w:eastAsia="zh-CN"/>
        </w:rPr>
        <w:t xml:space="preserve"> component analysis (PCA)</w:t>
      </w:r>
      <w:r w:rsidR="007035DD" w:rsidRPr="007035DD">
        <w:rPr>
          <w:rFonts w:hint="eastAsia"/>
          <w:color w:val="FF0000"/>
          <w:lang w:eastAsia="zh-CN"/>
        </w:rPr>
        <w:t xml:space="preserve"> </w:t>
      </w:r>
      <w:r w:rsidR="002667B5" w:rsidRPr="002667B5">
        <w:rPr>
          <w:lang w:eastAsia="zh-CN"/>
        </w:rPr>
        <w:fldChar w:fldCharType="begin"/>
      </w:r>
      <w:r w:rsidR="00CE2E09">
        <w:rPr>
          <w:lang w:eastAsia="zh-CN"/>
        </w:rPr>
        <w:instrText xml:space="preserve"> ADDIN EN.CITE &lt;EndNote&gt;&lt;Cite&gt;&lt;Author&gt;Abdi&lt;/Author&gt;&lt;Year&gt;2010&lt;/Year&gt;&lt;RecNum&gt;1705&lt;/RecNum&gt;&lt;DisplayText&gt;[9]&lt;/DisplayText&gt;&lt;record&gt;&lt;rec-number&gt;1705&lt;/rec-number&gt;&lt;foreign-keys&gt;&lt;key app="EN" db-id="s0dtva2tk2fr58eae50peptwrdf95ev2s0vt" timestamp="1595467412"&gt;1705&lt;/key&gt;&lt;/foreign-keys&gt;&lt;ref-type name="Journal Article"&gt;17&lt;/ref-type&gt;&lt;contributors&gt;&lt;authors&gt;&lt;author&gt;Abdi, Hervé&lt;/author&gt;&lt;author&gt;Williams, Lynne J&lt;/author&gt;&lt;/authors&gt;&lt;/contributors&gt;&lt;titles&gt;&lt;title&gt;Principal component analysis&lt;/title&gt;&lt;secondary-title&gt;Wiley interdisciplinary reviews: computational statistics&lt;/secondary-title&gt;&lt;/titles&gt;&lt;periodical&gt;&lt;full-title&gt;Wiley interdisciplinary reviews: computational statistics&lt;/full-title&gt;&lt;/periodical&gt;&lt;pages&gt;433-459&lt;/pages&gt;&lt;volume&gt;2&lt;/volume&gt;&lt;number&gt;4&lt;/number&gt;&lt;dates&gt;&lt;year&gt;2010&lt;/year&gt;&lt;/dates&gt;&lt;isbn&gt;1939-5108&lt;/isbn&gt;&lt;urls&gt;&lt;/urls&gt;&lt;/record&gt;&lt;/Cite&gt;&lt;/EndNote&gt;</w:instrText>
      </w:r>
      <w:r w:rsidR="002667B5" w:rsidRPr="002667B5">
        <w:rPr>
          <w:lang w:eastAsia="zh-CN"/>
        </w:rPr>
        <w:fldChar w:fldCharType="separate"/>
      </w:r>
      <w:r w:rsidR="00CE2E09">
        <w:rPr>
          <w:noProof/>
          <w:lang w:eastAsia="zh-CN"/>
        </w:rPr>
        <w:t>[9]</w:t>
      </w:r>
      <w:r w:rsidR="002667B5" w:rsidRPr="002667B5">
        <w:rPr>
          <w:lang w:eastAsia="zh-CN"/>
        </w:rPr>
        <w:fldChar w:fldCharType="end"/>
      </w:r>
      <w:r w:rsidR="007035DD">
        <w:rPr>
          <w:lang w:eastAsia="zh-CN"/>
        </w:rPr>
        <w:t>, kernel component analysis (KPCA)</w:t>
      </w:r>
      <w:r w:rsidR="007035DD" w:rsidRPr="007035DD">
        <w:rPr>
          <w:rFonts w:hint="eastAsia"/>
          <w:color w:val="FF0000"/>
          <w:lang w:eastAsia="zh-CN"/>
        </w:rPr>
        <w:t xml:space="preserve"> </w:t>
      </w:r>
      <w:r w:rsidR="002667B5" w:rsidRPr="002667B5">
        <w:rPr>
          <w:lang w:eastAsia="zh-CN"/>
        </w:rPr>
        <w:fldChar w:fldCharType="begin"/>
      </w:r>
      <w:r w:rsidR="00CE2E09">
        <w:rPr>
          <w:lang w:eastAsia="zh-CN"/>
        </w:rPr>
        <w:instrText xml:space="preserve"> ADDIN EN.CITE &lt;EndNote&gt;&lt;Cite&gt;&lt;Author&gt;Schölkopf&lt;/Author&gt;&lt;Year&gt;1997&lt;/Year&gt;&lt;RecNum&gt;1706&lt;/RecNum&gt;&lt;DisplayText&gt;[10]&lt;/DisplayText&gt;&lt;record&gt;&lt;rec-number&gt;1706&lt;/rec-number&gt;&lt;foreign-keys&gt;&lt;key app="EN" db-id="s0dtva2tk2fr58eae50peptwrdf95ev2s0vt" timestamp="1595468382"&gt;1706&lt;/key&gt;&lt;/foreign-keys&gt;&lt;ref-type name="Conference Proceedings"&gt;10&lt;/ref-type&gt;&lt;contributors&gt;&lt;authors&gt;&lt;author&gt;Schölkopf, Bernhard&lt;/author&gt;&lt;author&gt;Smola, Alexander&lt;/author&gt;&lt;author&gt;Müller, Klaus-Robert&lt;/author&gt;&lt;/authors&gt;&lt;/contributors&gt;&lt;titles&gt;&lt;title&gt;Kernel principal component analysis&lt;/title&gt;&lt;secondary-title&gt;International conference on artificial neural networks&lt;/secondary-title&gt;&lt;/titles&gt;&lt;pages&gt;583-588&lt;/pages&gt;&lt;dates&gt;&lt;year&gt;1997&lt;/year&gt;&lt;/dates&gt;&lt;publisher&gt;Springer&lt;/publisher&gt;&lt;urls&gt;&lt;/urls&gt;&lt;/record&gt;&lt;/Cite&gt;&lt;/EndNote&gt;</w:instrText>
      </w:r>
      <w:r w:rsidR="002667B5" w:rsidRPr="002667B5">
        <w:rPr>
          <w:lang w:eastAsia="zh-CN"/>
        </w:rPr>
        <w:fldChar w:fldCharType="separate"/>
      </w:r>
      <w:r w:rsidR="00CE2E09">
        <w:rPr>
          <w:noProof/>
          <w:lang w:eastAsia="zh-CN"/>
        </w:rPr>
        <w:t>[10]</w:t>
      </w:r>
      <w:r w:rsidR="002667B5" w:rsidRPr="002667B5">
        <w:rPr>
          <w:lang w:eastAsia="zh-CN"/>
        </w:rPr>
        <w:fldChar w:fldCharType="end"/>
      </w:r>
      <w:r w:rsidR="007035DD">
        <w:rPr>
          <w:rFonts w:hint="eastAsia"/>
          <w:lang w:eastAsia="zh-CN"/>
        </w:rPr>
        <w:t>,</w:t>
      </w:r>
      <w:r w:rsidR="007035DD">
        <w:rPr>
          <w:lang w:eastAsia="zh-CN"/>
        </w:rPr>
        <w:t xml:space="preserve"> </w:t>
      </w:r>
      <w:r w:rsidR="007035DD">
        <w:rPr>
          <w:rFonts w:hint="eastAsia"/>
          <w:lang w:eastAsia="zh-CN"/>
        </w:rPr>
        <w:t>sta</w:t>
      </w:r>
      <w:r w:rsidR="007035DD">
        <w:rPr>
          <w:lang w:eastAsia="zh-CN"/>
        </w:rPr>
        <w:t>cked autoencoder (SAE)</w:t>
      </w:r>
      <w:r w:rsidR="007035DD" w:rsidRPr="007035DD">
        <w:rPr>
          <w:rFonts w:hint="eastAsia"/>
          <w:color w:val="FF0000"/>
          <w:lang w:eastAsia="zh-CN"/>
        </w:rPr>
        <w:t xml:space="preserve"> </w:t>
      </w:r>
      <w:r w:rsidR="002667B5" w:rsidRPr="002667B5">
        <w:rPr>
          <w:lang w:eastAsia="zh-CN"/>
        </w:rPr>
        <w:fldChar w:fldCharType="begin"/>
      </w:r>
      <w:r w:rsidR="002B4B51">
        <w:rPr>
          <w:lang w:eastAsia="zh-CN"/>
        </w:rPr>
        <w:instrText xml:space="preserve"> ADDIN EN.CITE &lt;EndNote&gt;&lt;Cite&gt;&lt;Author&gt;Suk&lt;/Author&gt;&lt;Year&gt;2015&lt;/Year&gt;&lt;RecNum&gt;1708&lt;/RecNum&gt;&lt;DisplayText&gt;[15]&lt;/DisplayText&gt;&lt;record&gt;&lt;rec-number&gt;1708&lt;/rec-number&gt;&lt;foreign-keys&gt;&lt;key app="EN" db-id="s0dtva2tk2fr58eae50peptwrdf95ev2s0vt" timestamp="1595468833"&gt;1708&lt;/key&gt;&lt;/foreign-keys&gt;&lt;ref-type name="Journal Article"&gt;17&lt;/ref-type&gt;&lt;contributors&gt;&lt;authors&gt;&lt;author&gt;Suk, Heung-Il&lt;/author&gt;&lt;author&gt;Lee, Seong-Whan&lt;/author&gt;&lt;author&gt;Shen, Dinggang&lt;/author&gt;&lt;author&gt;Alzheimer’s Disease Neuroimaging Initiative&lt;/author&gt;&lt;/authors&gt;&lt;/contributors&gt;&lt;titles&gt;&lt;title&gt;Latent feature representation with stacked auto-encoder for AD/MCI diagnosis&lt;/title&gt;&lt;secondary-title&gt;Brain Structure and Function&lt;/secondary-title&gt;&lt;/titles&gt;&lt;periodical&gt;&lt;full-title&gt;Brain Structure and Function&lt;/full-title&gt;&lt;/periodical&gt;&lt;pages&gt;841-859&lt;/pages&gt;&lt;volume&gt;220&lt;/volume&gt;&lt;number&gt;2&lt;/number&gt;&lt;dates&gt;&lt;year&gt;2015&lt;/year&gt;&lt;/dates&gt;&lt;isbn&gt;1863-2653&lt;/isbn&gt;&lt;urls&gt;&lt;/urls&gt;&lt;/record&gt;&lt;/Cite&gt;&lt;/EndNote&gt;</w:instrText>
      </w:r>
      <w:r w:rsidR="002667B5" w:rsidRPr="002667B5">
        <w:rPr>
          <w:lang w:eastAsia="zh-CN"/>
        </w:rPr>
        <w:fldChar w:fldCharType="separate"/>
      </w:r>
      <w:r w:rsidR="002B4B51">
        <w:rPr>
          <w:noProof/>
          <w:lang w:eastAsia="zh-CN"/>
        </w:rPr>
        <w:t>[15]</w:t>
      </w:r>
      <w:r w:rsidR="002667B5" w:rsidRPr="002667B5">
        <w:rPr>
          <w:lang w:eastAsia="zh-CN"/>
        </w:rPr>
        <w:fldChar w:fldCharType="end"/>
      </w:r>
      <w:r w:rsidR="007035DD">
        <w:rPr>
          <w:rFonts w:hint="eastAsia"/>
          <w:lang w:eastAsia="zh-CN"/>
        </w:rPr>
        <w:t>,</w:t>
      </w:r>
      <w:r w:rsidR="007035DD">
        <w:rPr>
          <w:lang w:eastAsia="zh-CN"/>
        </w:rPr>
        <w:t xml:space="preserve"> recurrent autoencoder (RA)</w:t>
      </w:r>
      <w:r w:rsidR="001C7D43">
        <w:rPr>
          <w:lang w:eastAsia="zh-CN"/>
        </w:rPr>
        <w:t xml:space="preserve"> </w:t>
      </w:r>
      <w:r w:rsidR="001C7D43">
        <w:rPr>
          <w:lang w:eastAsia="zh-CN"/>
        </w:rPr>
        <w:fldChar w:fldCharType="begin"/>
      </w:r>
      <w:r w:rsidR="002B4B51">
        <w:rPr>
          <w:lang w:eastAsia="zh-CN"/>
        </w:rPr>
        <w:instrText xml:space="preserve"> ADDIN EN.CITE &lt;EndNote&gt;&lt;Cite&gt;&lt;Author&gt;Yu&lt;/Author&gt;&lt;Year&gt;2019&lt;/Year&gt;&lt;RecNum&gt;1746&lt;/RecNum&gt;&lt;DisplayText&gt;[18]&lt;/DisplayText&gt;&lt;record&gt;&lt;rec-number&gt;1746&lt;/rec-number&gt;&lt;foreign-keys&gt;&lt;key app="EN" db-id="s0dtva2tk2fr58eae50peptwrdf95ev2s0vt" timestamp="1599967782"&gt;1746&lt;/key&gt;&lt;/foreign-keys&gt;&lt;ref-type name="Journal Article"&gt;17&lt;/ref-type&gt;&lt;contributors&gt;&lt;authors&gt;&lt;author&gt;Yu, Wennian&lt;/author&gt;&lt;author&gt;Kim, II Yong&lt;/author&gt;&lt;author&gt;Mechefske, Chris&lt;/author&gt;&lt;/authors&gt;&lt;/contributors&gt;&lt;titles&gt;&lt;title&gt;Remaining useful life estimation using a bidirectional recurrent neural network based autoencoder scheme&lt;/title&gt;&lt;secondary-title&gt;Mechanical Systems and Signal Processing&lt;/secondary-title&gt;&lt;/titles&gt;&lt;periodical&gt;&lt;full-title&gt;Mechanical Systems and Signal Processing&lt;/full-title&gt;&lt;/periodical&gt;&lt;pages&gt;764-780&lt;/pages&gt;&lt;volume&gt;129&lt;/volume&gt;&lt;dates&gt;&lt;year&gt;2019&lt;/year&gt;&lt;/dates&gt;&lt;isbn&gt;0888-3270&lt;/isbn&gt;&lt;urls&gt;&lt;/urls&gt;&lt;/record&gt;&lt;/Cite&gt;&lt;/EndNote&gt;</w:instrText>
      </w:r>
      <w:r w:rsidR="001C7D43">
        <w:rPr>
          <w:lang w:eastAsia="zh-CN"/>
        </w:rPr>
        <w:fldChar w:fldCharType="separate"/>
      </w:r>
      <w:r w:rsidR="002B4B51">
        <w:rPr>
          <w:noProof/>
          <w:lang w:eastAsia="zh-CN"/>
        </w:rPr>
        <w:t>[18]</w:t>
      </w:r>
      <w:r w:rsidR="001C7D43">
        <w:rPr>
          <w:lang w:eastAsia="zh-CN"/>
        </w:rPr>
        <w:fldChar w:fldCharType="end"/>
      </w:r>
      <w:r w:rsidR="007035DD">
        <w:rPr>
          <w:lang w:eastAsia="zh-CN"/>
        </w:rPr>
        <w:t>.</w:t>
      </w:r>
    </w:p>
    <w:p w14:paraId="57FD3A8B" w14:textId="0F3AFE7C" w:rsidR="00947F01" w:rsidRDefault="00AB5EA4" w:rsidP="00660BF1">
      <w:pPr>
        <w:pStyle w:val="ae"/>
        <w:rPr>
          <w:lang w:eastAsia="zh-CN"/>
        </w:rPr>
      </w:pPr>
      <w:r>
        <w:rPr>
          <w:rFonts w:hint="eastAsia"/>
          <w:lang w:eastAsia="zh-CN"/>
        </w:rPr>
        <w:t>I</w:t>
      </w:r>
      <w:r>
        <w:rPr>
          <w:lang w:eastAsia="zh-CN"/>
        </w:rPr>
        <w:t>n this paper, we choose the initial 15% data of each engine as the training dataset</w:t>
      </w:r>
      <w:r w:rsidR="004A52A2">
        <w:rPr>
          <w:lang w:eastAsia="zh-CN"/>
        </w:rPr>
        <w:t xml:space="preserve">, the other 85% data of each engine is set as the testing dataset. Each sample is the vector of size </w:t>
      </w:r>
      <w:r w:rsidR="004A52A2" w:rsidRPr="004A52A2">
        <w:rPr>
          <w:position w:val="-4"/>
          <w:lang w:eastAsia="zh-CN"/>
        </w:rPr>
        <w:object w:dxaOrig="460" w:dyaOrig="240" w14:anchorId="18D93B76">
          <v:shape id="_x0000_i1272" type="#_x0000_t75" style="width:22.3pt;height:12.1pt" o:ole="">
            <v:imagedata r:id="rId470" o:title=""/>
          </v:shape>
          <o:OLEObject Type="Embed" ProgID="Equation.DSMT4" ShapeID="_x0000_i1272" DrawAspect="Content" ObjectID="_1676960823" r:id="rId471"/>
        </w:object>
      </w:r>
      <w:r w:rsidR="004A52A2">
        <w:rPr>
          <w:lang w:eastAsia="zh-CN"/>
        </w:rPr>
        <w:t>, which is concatenated from the 14 varia</w:t>
      </w:r>
      <w:r w:rsidR="00720554">
        <w:rPr>
          <w:lang w:eastAsia="zh-CN"/>
        </w:rPr>
        <w:t>te</w:t>
      </w:r>
      <w:r w:rsidR="004A52A2">
        <w:rPr>
          <w:lang w:eastAsia="zh-CN"/>
        </w:rPr>
        <w:t xml:space="preserve"> points of each time instant. </w:t>
      </w:r>
      <w:r w:rsidR="009E79A6">
        <w:rPr>
          <w:lang w:eastAsia="zh-CN"/>
        </w:rPr>
        <w:t>For the non</w:t>
      </w:r>
      <w:r w:rsidR="00660BF1">
        <w:rPr>
          <w:lang w:eastAsia="zh-CN"/>
        </w:rPr>
        <w:t>-</w:t>
      </w:r>
      <w:r w:rsidR="009E79A6">
        <w:rPr>
          <w:lang w:eastAsia="zh-CN"/>
        </w:rPr>
        <w:t>recurrent methods such as ICA, PCA, KPCA</w:t>
      </w:r>
      <w:r w:rsidR="00DF5E15">
        <w:rPr>
          <w:lang w:eastAsia="zh-CN"/>
        </w:rPr>
        <w:t>,</w:t>
      </w:r>
      <w:r w:rsidR="009E79A6">
        <w:rPr>
          <w:lang w:eastAsia="zh-CN"/>
        </w:rPr>
        <w:t xml:space="preserve"> and SAE, </w:t>
      </w:r>
      <w:r w:rsidR="00660BF1">
        <w:rPr>
          <w:lang w:eastAsia="zh-CN"/>
        </w:rPr>
        <w:t>there is one sample</w:t>
      </w:r>
      <w:r w:rsidR="00660BF1" w:rsidRPr="00660BF1">
        <w:rPr>
          <w:lang w:eastAsia="zh-CN"/>
        </w:rPr>
        <w:t xml:space="preserve"> </w:t>
      </w:r>
      <w:r w:rsidR="00660BF1">
        <w:rPr>
          <w:lang w:eastAsia="zh-CN"/>
        </w:rPr>
        <w:t xml:space="preserve">of size </w:t>
      </w:r>
      <w:r w:rsidR="00660BF1" w:rsidRPr="004A52A2">
        <w:rPr>
          <w:position w:val="-4"/>
          <w:lang w:eastAsia="zh-CN"/>
        </w:rPr>
        <w:object w:dxaOrig="460" w:dyaOrig="240" w14:anchorId="60CADB02">
          <v:shape id="_x0000_i1273" type="#_x0000_t75" style="width:22.3pt;height:12.1pt" o:ole="">
            <v:imagedata r:id="rId470" o:title=""/>
          </v:shape>
          <o:OLEObject Type="Embed" ProgID="Equation.DSMT4" ShapeID="_x0000_i1273" DrawAspect="Content" ObjectID="_1676960824" r:id="rId472"/>
        </w:object>
      </w:r>
      <w:r w:rsidR="00660BF1">
        <w:rPr>
          <w:lang w:eastAsia="zh-CN"/>
        </w:rPr>
        <w:t xml:space="preserve"> input for information fusion each time. For the recurrent methods like RA and our proposed RFA, there is 3 samples input for information fusion each time.</w:t>
      </w:r>
      <w:r w:rsidR="00660BF1">
        <w:rPr>
          <w:rFonts w:hint="eastAsia"/>
          <w:lang w:eastAsia="zh-CN"/>
        </w:rPr>
        <w:t xml:space="preserve"> </w:t>
      </w:r>
      <w:r w:rsidR="00660BF1">
        <w:rPr>
          <w:lang w:eastAsia="zh-CN"/>
        </w:rPr>
        <w:t xml:space="preserve">For better visualization, the dimension of feature embedding is set as 3 for all the methods. </w:t>
      </w:r>
      <w:r w:rsidR="00947F01">
        <w:rPr>
          <w:lang w:eastAsia="zh-CN"/>
        </w:rPr>
        <w:t>All the data has been pre-processed by z-score standardization.</w:t>
      </w:r>
    </w:p>
    <w:p w14:paraId="28BBD2EB" w14:textId="0EDDC870" w:rsidR="00660BF1" w:rsidRDefault="00660BF1" w:rsidP="00660BF1">
      <w:pPr>
        <w:pStyle w:val="ae"/>
        <w:rPr>
          <w:lang w:eastAsia="zh-CN"/>
        </w:rPr>
      </w:pPr>
      <w:r>
        <w:rPr>
          <w:lang w:eastAsia="zh-CN"/>
        </w:rPr>
        <w:t>The above-mentioned definition</w:t>
      </w:r>
      <w:r w:rsidR="009E2CEC">
        <w:rPr>
          <w:lang w:eastAsia="zh-CN"/>
        </w:rPr>
        <w:t>s</w:t>
      </w:r>
      <w:r>
        <w:rPr>
          <w:lang w:eastAsia="zh-CN"/>
        </w:rPr>
        <w:t xml:space="preserve"> can be illustrated in </w:t>
      </w:r>
      <w:r w:rsidR="00D30AF8" w:rsidRPr="00D30AF8">
        <w:rPr>
          <w:b/>
          <w:bCs/>
          <w:lang w:eastAsia="zh-CN"/>
        </w:rPr>
        <w:fldChar w:fldCharType="begin"/>
      </w:r>
      <w:r w:rsidR="00D30AF8" w:rsidRPr="00D30AF8">
        <w:rPr>
          <w:b/>
          <w:bCs/>
          <w:lang w:eastAsia="zh-CN"/>
        </w:rPr>
        <w:instrText xml:space="preserve"> REF _Ref48246710 \h </w:instrText>
      </w:r>
      <w:r w:rsidR="00D30AF8">
        <w:rPr>
          <w:b/>
          <w:bCs/>
          <w:lang w:eastAsia="zh-CN"/>
        </w:rPr>
        <w:instrText xml:space="preserve"> \* MERGEFORMAT </w:instrText>
      </w:r>
      <w:r w:rsidR="00D30AF8" w:rsidRPr="00D30AF8">
        <w:rPr>
          <w:b/>
          <w:bCs/>
          <w:lang w:eastAsia="zh-CN"/>
        </w:rPr>
      </w:r>
      <w:r w:rsidR="00D30AF8" w:rsidRPr="00D30AF8">
        <w:rPr>
          <w:b/>
          <w:bCs/>
          <w:lang w:eastAsia="zh-CN"/>
        </w:rPr>
        <w:fldChar w:fldCharType="separate"/>
      </w:r>
      <w:r w:rsidR="003E3D82" w:rsidRPr="003E3D82">
        <w:rPr>
          <w:b/>
          <w:bCs/>
        </w:rPr>
        <w:t xml:space="preserve">TABLE </w:t>
      </w:r>
      <w:r w:rsidR="003E3D82" w:rsidRPr="003E3D82">
        <w:rPr>
          <w:b/>
          <w:bCs/>
          <w:noProof/>
        </w:rPr>
        <w:t>IV</w:t>
      </w:r>
      <w:r w:rsidR="00D30AF8" w:rsidRPr="00D30AF8">
        <w:rPr>
          <w:b/>
          <w:bCs/>
          <w:lang w:eastAsia="zh-CN"/>
        </w:rPr>
        <w:fldChar w:fldCharType="end"/>
      </w:r>
      <w:r>
        <w:rPr>
          <w:lang w:eastAsia="zh-CN"/>
        </w:rPr>
        <w:t xml:space="preserve">. </w:t>
      </w:r>
    </w:p>
    <w:p w14:paraId="5678885F" w14:textId="3892F835" w:rsidR="003A31CE" w:rsidRDefault="003A31CE" w:rsidP="00660BF1">
      <w:pPr>
        <w:pStyle w:val="ae"/>
        <w:rPr>
          <w:lang w:eastAsia="zh-CN"/>
        </w:rPr>
      </w:pPr>
    </w:p>
    <w:p w14:paraId="7948E6FC" w14:textId="1E52756E" w:rsidR="003A31CE" w:rsidRDefault="003A31CE" w:rsidP="00660BF1">
      <w:pPr>
        <w:pStyle w:val="ae"/>
        <w:rPr>
          <w:lang w:eastAsia="zh-CN"/>
        </w:rPr>
      </w:pPr>
    </w:p>
    <w:p w14:paraId="5C6FD021" w14:textId="059BB390" w:rsidR="003A31CE" w:rsidRDefault="003A31CE" w:rsidP="00660BF1">
      <w:pPr>
        <w:pStyle w:val="ae"/>
        <w:rPr>
          <w:lang w:eastAsia="zh-CN"/>
        </w:rPr>
      </w:pPr>
    </w:p>
    <w:p w14:paraId="41444739" w14:textId="1572F112" w:rsidR="003A31CE" w:rsidRDefault="003A31CE" w:rsidP="00660BF1">
      <w:pPr>
        <w:pStyle w:val="ae"/>
        <w:rPr>
          <w:lang w:eastAsia="zh-CN"/>
        </w:rPr>
      </w:pPr>
    </w:p>
    <w:p w14:paraId="7596EF57" w14:textId="6AAEA09C" w:rsidR="003A31CE" w:rsidRDefault="003A31CE" w:rsidP="00660BF1">
      <w:pPr>
        <w:pStyle w:val="ae"/>
        <w:rPr>
          <w:lang w:eastAsia="zh-CN"/>
        </w:rPr>
      </w:pPr>
    </w:p>
    <w:p w14:paraId="485481C6" w14:textId="77777777" w:rsidR="003A31CE" w:rsidRDefault="003A31CE" w:rsidP="00660BF1">
      <w:pPr>
        <w:pStyle w:val="ae"/>
        <w:rPr>
          <w:lang w:eastAsia="zh-CN"/>
        </w:rPr>
      </w:pPr>
    </w:p>
    <w:p w14:paraId="489754D7" w14:textId="077C3A18" w:rsidR="001B1D8C" w:rsidRPr="001B1D8C" w:rsidRDefault="001B1D8C" w:rsidP="001B1D8C">
      <w:pPr>
        <w:pStyle w:val="af3"/>
        <w:keepNext/>
        <w:jc w:val="center"/>
        <w:rPr>
          <w:rFonts w:ascii="Times New Roman" w:hAnsi="Times New Roman"/>
        </w:rPr>
      </w:pPr>
      <w:bookmarkStart w:id="48" w:name="_Ref48246710"/>
      <w:r w:rsidRPr="001B1D8C">
        <w:rPr>
          <w:rFonts w:ascii="Times New Roman" w:hAnsi="Times New Roman"/>
        </w:rPr>
        <w:t xml:space="preserve">TABLE </w:t>
      </w:r>
      <w:r w:rsidRPr="001B1D8C">
        <w:rPr>
          <w:rFonts w:ascii="Times New Roman" w:hAnsi="Times New Roman"/>
        </w:rPr>
        <w:fldChar w:fldCharType="begin"/>
      </w:r>
      <w:r w:rsidRPr="001B1D8C">
        <w:rPr>
          <w:rFonts w:ascii="Times New Roman" w:hAnsi="Times New Roman"/>
        </w:rPr>
        <w:instrText xml:space="preserve"> SEQ TABLE \* ROMAN </w:instrText>
      </w:r>
      <w:r w:rsidRPr="001B1D8C">
        <w:rPr>
          <w:rFonts w:ascii="Times New Roman" w:hAnsi="Times New Roman"/>
        </w:rPr>
        <w:fldChar w:fldCharType="separate"/>
      </w:r>
      <w:r w:rsidR="003E3D82">
        <w:rPr>
          <w:rFonts w:ascii="Times New Roman" w:hAnsi="Times New Roman"/>
          <w:noProof/>
        </w:rPr>
        <w:t>IV</w:t>
      </w:r>
      <w:r w:rsidRPr="001B1D8C">
        <w:rPr>
          <w:rFonts w:ascii="Times New Roman" w:hAnsi="Times New Roman"/>
        </w:rPr>
        <w:fldChar w:fldCharType="end"/>
      </w:r>
      <w:bookmarkEnd w:id="48"/>
      <w:r w:rsidRPr="001B1D8C">
        <w:rPr>
          <w:rFonts w:ascii="Times New Roman" w:hAnsi="Times New Roman"/>
        </w:rPr>
        <w:t xml:space="preserve"> Detailed definitions of all information fusion methods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349"/>
        <w:gridCol w:w="883"/>
        <w:gridCol w:w="1056"/>
        <w:gridCol w:w="2238"/>
      </w:tblGrid>
      <w:tr w:rsidR="00660BF1" w14:paraId="6336D6F3" w14:textId="77777777" w:rsidTr="004E5097">
        <w:trPr>
          <w:trHeight w:val="320"/>
          <w:jc w:val="center"/>
        </w:trPr>
        <w:tc>
          <w:tcPr>
            <w:tcW w:w="0" w:type="auto"/>
            <w:tcBorders>
              <w:left w:val="nil"/>
              <w:right w:val="nil"/>
            </w:tcBorders>
            <w:vAlign w:val="center"/>
          </w:tcPr>
          <w:p w14:paraId="709EA347" w14:textId="77777777" w:rsidR="00660BF1" w:rsidRPr="008418D0" w:rsidRDefault="006246BF" w:rsidP="00660BF1">
            <w:pPr>
              <w:pStyle w:val="ac"/>
              <w:rPr>
                <w:b/>
                <w:bCs/>
              </w:rPr>
            </w:pPr>
            <w:r w:rsidRPr="008418D0">
              <w:rPr>
                <w:b/>
                <w:bCs/>
              </w:rPr>
              <w:t>Type</w:t>
            </w:r>
          </w:p>
        </w:tc>
        <w:tc>
          <w:tcPr>
            <w:tcW w:w="0" w:type="auto"/>
            <w:tcBorders>
              <w:left w:val="nil"/>
              <w:right w:val="nil"/>
            </w:tcBorders>
            <w:vAlign w:val="center"/>
          </w:tcPr>
          <w:p w14:paraId="10EADF92" w14:textId="77777777" w:rsidR="00660BF1" w:rsidRPr="008418D0" w:rsidRDefault="006246BF" w:rsidP="00660BF1">
            <w:pPr>
              <w:pStyle w:val="ac"/>
              <w:rPr>
                <w:b/>
                <w:bCs/>
                <w:lang w:eastAsia="zh-CN"/>
              </w:rPr>
            </w:pPr>
            <w:r w:rsidRPr="008418D0">
              <w:rPr>
                <w:rFonts w:hint="eastAsia"/>
                <w:b/>
                <w:bCs/>
                <w:lang w:eastAsia="zh-CN"/>
              </w:rPr>
              <w:t>M</w:t>
            </w:r>
            <w:r w:rsidRPr="008418D0">
              <w:rPr>
                <w:b/>
                <w:bCs/>
                <w:lang w:eastAsia="zh-CN"/>
              </w:rPr>
              <w:t>ethod</w:t>
            </w:r>
          </w:p>
        </w:tc>
        <w:tc>
          <w:tcPr>
            <w:tcW w:w="0" w:type="auto"/>
            <w:tcBorders>
              <w:left w:val="nil"/>
              <w:right w:val="nil"/>
            </w:tcBorders>
            <w:vAlign w:val="center"/>
          </w:tcPr>
          <w:p w14:paraId="1D8F926C" w14:textId="77777777" w:rsidR="00660BF1" w:rsidRPr="008418D0" w:rsidRDefault="006246BF" w:rsidP="00660BF1">
            <w:pPr>
              <w:pStyle w:val="ac"/>
              <w:rPr>
                <w:b/>
                <w:bCs/>
              </w:rPr>
            </w:pPr>
            <w:r w:rsidRPr="008418D0">
              <w:rPr>
                <w:b/>
                <w:bCs/>
              </w:rPr>
              <w:t>Input size</w:t>
            </w:r>
          </w:p>
        </w:tc>
        <w:tc>
          <w:tcPr>
            <w:tcW w:w="0" w:type="auto"/>
            <w:tcBorders>
              <w:left w:val="nil"/>
              <w:right w:val="nil"/>
            </w:tcBorders>
            <w:vAlign w:val="center"/>
          </w:tcPr>
          <w:p w14:paraId="27F0FD6C" w14:textId="77777777" w:rsidR="00660BF1" w:rsidRPr="008418D0" w:rsidRDefault="006246BF" w:rsidP="00660BF1">
            <w:pPr>
              <w:pStyle w:val="ac"/>
              <w:rPr>
                <w:b/>
                <w:bCs/>
                <w:lang w:eastAsia="zh-CN"/>
              </w:rPr>
            </w:pPr>
            <w:r w:rsidRPr="008418D0">
              <w:rPr>
                <w:rFonts w:hint="eastAsia"/>
                <w:b/>
                <w:bCs/>
                <w:lang w:eastAsia="zh-CN"/>
              </w:rPr>
              <w:t>F</w:t>
            </w:r>
            <w:r w:rsidRPr="008418D0">
              <w:rPr>
                <w:b/>
                <w:bCs/>
                <w:lang w:eastAsia="zh-CN"/>
              </w:rPr>
              <w:t>eature embedding size</w:t>
            </w:r>
          </w:p>
        </w:tc>
      </w:tr>
      <w:tr w:rsidR="006246BF" w14:paraId="0C4F688B" w14:textId="77777777" w:rsidTr="004E5097">
        <w:trPr>
          <w:trHeight w:val="320"/>
          <w:jc w:val="center"/>
        </w:trPr>
        <w:tc>
          <w:tcPr>
            <w:tcW w:w="0" w:type="auto"/>
            <w:vMerge w:val="restart"/>
            <w:tcBorders>
              <w:left w:val="nil"/>
              <w:right w:val="nil"/>
            </w:tcBorders>
            <w:vAlign w:val="center"/>
          </w:tcPr>
          <w:p w14:paraId="49E10364" w14:textId="77777777" w:rsidR="006246BF" w:rsidRDefault="006246BF" w:rsidP="00660BF1">
            <w:pPr>
              <w:pStyle w:val="ac"/>
              <w:rPr>
                <w:lang w:eastAsia="zh-CN"/>
              </w:rPr>
            </w:pPr>
            <w:r>
              <w:rPr>
                <w:rFonts w:hint="eastAsia"/>
                <w:lang w:eastAsia="zh-CN"/>
              </w:rPr>
              <w:t>N</w:t>
            </w:r>
            <w:r>
              <w:rPr>
                <w:lang w:eastAsia="zh-CN"/>
              </w:rPr>
              <w:t>on-recurrent</w:t>
            </w:r>
          </w:p>
        </w:tc>
        <w:tc>
          <w:tcPr>
            <w:tcW w:w="0" w:type="auto"/>
            <w:tcBorders>
              <w:left w:val="nil"/>
              <w:right w:val="nil"/>
            </w:tcBorders>
            <w:vAlign w:val="center"/>
          </w:tcPr>
          <w:p w14:paraId="584BE85F" w14:textId="77777777" w:rsidR="006246BF" w:rsidRDefault="006246BF" w:rsidP="00660BF1">
            <w:pPr>
              <w:pStyle w:val="ac"/>
              <w:rPr>
                <w:lang w:eastAsia="zh-CN"/>
              </w:rPr>
            </w:pPr>
            <w:r>
              <w:rPr>
                <w:rFonts w:hint="eastAsia"/>
                <w:lang w:eastAsia="zh-CN"/>
              </w:rPr>
              <w:t>I</w:t>
            </w:r>
            <w:r>
              <w:rPr>
                <w:lang w:eastAsia="zh-CN"/>
              </w:rPr>
              <w:t>CA</w:t>
            </w:r>
          </w:p>
        </w:tc>
        <w:tc>
          <w:tcPr>
            <w:tcW w:w="0" w:type="auto"/>
            <w:tcBorders>
              <w:left w:val="nil"/>
              <w:right w:val="nil"/>
            </w:tcBorders>
            <w:vAlign w:val="center"/>
          </w:tcPr>
          <w:p w14:paraId="731E6491" w14:textId="77777777" w:rsidR="006246BF" w:rsidRDefault="006246BF" w:rsidP="00660BF1">
            <w:pPr>
              <w:pStyle w:val="ac"/>
            </w:pPr>
            <w:r w:rsidRPr="004A52A2">
              <w:rPr>
                <w:position w:val="-4"/>
                <w:lang w:eastAsia="zh-CN"/>
              </w:rPr>
              <w:object w:dxaOrig="460" w:dyaOrig="240" w14:anchorId="6140BDF5">
                <v:shape id="_x0000_i1274" type="#_x0000_t75" style="width:22.3pt;height:12.1pt" o:ole="">
                  <v:imagedata r:id="rId470" o:title=""/>
                </v:shape>
                <o:OLEObject Type="Embed" ProgID="Equation.DSMT4" ShapeID="_x0000_i1274" DrawAspect="Content" ObjectID="_1676960825" r:id="rId473"/>
              </w:object>
            </w:r>
          </w:p>
        </w:tc>
        <w:tc>
          <w:tcPr>
            <w:tcW w:w="0" w:type="auto"/>
            <w:tcBorders>
              <w:left w:val="nil"/>
              <w:right w:val="nil"/>
            </w:tcBorders>
            <w:vAlign w:val="center"/>
          </w:tcPr>
          <w:p w14:paraId="700509A1" w14:textId="77777777" w:rsidR="006246BF" w:rsidRDefault="006246BF" w:rsidP="00660BF1">
            <w:pPr>
              <w:pStyle w:val="ac"/>
              <w:rPr>
                <w:lang w:eastAsia="zh-CN"/>
              </w:rPr>
            </w:pPr>
            <w:r w:rsidRPr="006246BF">
              <w:rPr>
                <w:position w:val="-6"/>
                <w:lang w:eastAsia="zh-CN"/>
              </w:rPr>
              <w:object w:dxaOrig="380" w:dyaOrig="260" w14:anchorId="0BC43EDE">
                <v:shape id="_x0000_i1275" type="#_x0000_t75" style="width:19.05pt;height:13.95pt" o:ole="">
                  <v:imagedata r:id="rId474" o:title=""/>
                </v:shape>
                <o:OLEObject Type="Embed" ProgID="Equation.DSMT4" ShapeID="_x0000_i1275" DrawAspect="Content" ObjectID="_1676960826" r:id="rId475"/>
              </w:object>
            </w:r>
          </w:p>
        </w:tc>
      </w:tr>
      <w:tr w:rsidR="006246BF" w14:paraId="66A7DBAE" w14:textId="77777777" w:rsidTr="004E5097">
        <w:trPr>
          <w:trHeight w:val="320"/>
          <w:jc w:val="center"/>
        </w:trPr>
        <w:tc>
          <w:tcPr>
            <w:tcW w:w="0" w:type="auto"/>
            <w:vMerge/>
            <w:tcBorders>
              <w:left w:val="nil"/>
              <w:right w:val="nil"/>
            </w:tcBorders>
            <w:vAlign w:val="center"/>
          </w:tcPr>
          <w:p w14:paraId="5D6A4422" w14:textId="77777777" w:rsidR="006246BF" w:rsidRDefault="006246BF" w:rsidP="00660BF1">
            <w:pPr>
              <w:pStyle w:val="ac"/>
            </w:pPr>
          </w:p>
        </w:tc>
        <w:tc>
          <w:tcPr>
            <w:tcW w:w="0" w:type="auto"/>
            <w:tcBorders>
              <w:left w:val="nil"/>
              <w:right w:val="nil"/>
            </w:tcBorders>
            <w:vAlign w:val="center"/>
          </w:tcPr>
          <w:p w14:paraId="50C4A990" w14:textId="77777777" w:rsidR="006246BF" w:rsidRDefault="006246BF" w:rsidP="00660BF1">
            <w:pPr>
              <w:pStyle w:val="ac"/>
              <w:rPr>
                <w:lang w:eastAsia="zh-CN"/>
              </w:rPr>
            </w:pPr>
            <w:r>
              <w:rPr>
                <w:rFonts w:hint="eastAsia"/>
                <w:lang w:eastAsia="zh-CN"/>
              </w:rPr>
              <w:t>P</w:t>
            </w:r>
            <w:r>
              <w:rPr>
                <w:lang w:eastAsia="zh-CN"/>
              </w:rPr>
              <w:t>CA</w:t>
            </w:r>
          </w:p>
        </w:tc>
        <w:tc>
          <w:tcPr>
            <w:tcW w:w="0" w:type="auto"/>
            <w:tcBorders>
              <w:left w:val="nil"/>
              <w:right w:val="nil"/>
            </w:tcBorders>
            <w:vAlign w:val="center"/>
          </w:tcPr>
          <w:p w14:paraId="23A9D1A8" w14:textId="77777777" w:rsidR="006246BF" w:rsidRDefault="006246BF" w:rsidP="00660BF1">
            <w:pPr>
              <w:pStyle w:val="ac"/>
            </w:pPr>
            <w:r w:rsidRPr="004A52A2">
              <w:rPr>
                <w:position w:val="-4"/>
                <w:lang w:eastAsia="zh-CN"/>
              </w:rPr>
              <w:object w:dxaOrig="460" w:dyaOrig="240" w14:anchorId="02AC7C7B">
                <v:shape id="_x0000_i1276" type="#_x0000_t75" style="width:22.3pt;height:12.1pt" o:ole="">
                  <v:imagedata r:id="rId470" o:title=""/>
                </v:shape>
                <o:OLEObject Type="Embed" ProgID="Equation.DSMT4" ShapeID="_x0000_i1276" DrawAspect="Content" ObjectID="_1676960827" r:id="rId476"/>
              </w:object>
            </w:r>
          </w:p>
        </w:tc>
        <w:tc>
          <w:tcPr>
            <w:tcW w:w="0" w:type="auto"/>
            <w:tcBorders>
              <w:left w:val="nil"/>
              <w:right w:val="nil"/>
            </w:tcBorders>
            <w:vAlign w:val="center"/>
          </w:tcPr>
          <w:p w14:paraId="44DCD36D" w14:textId="77777777" w:rsidR="006246BF" w:rsidRDefault="006246BF" w:rsidP="00660BF1">
            <w:pPr>
              <w:pStyle w:val="ac"/>
              <w:rPr>
                <w:lang w:eastAsia="zh-CN"/>
              </w:rPr>
            </w:pPr>
            <w:r w:rsidRPr="006246BF">
              <w:rPr>
                <w:position w:val="-6"/>
                <w:lang w:eastAsia="zh-CN"/>
              </w:rPr>
              <w:object w:dxaOrig="380" w:dyaOrig="260" w14:anchorId="2E302625">
                <v:shape id="_x0000_i1277" type="#_x0000_t75" style="width:19.05pt;height:13.95pt" o:ole="">
                  <v:imagedata r:id="rId474" o:title=""/>
                </v:shape>
                <o:OLEObject Type="Embed" ProgID="Equation.DSMT4" ShapeID="_x0000_i1277" DrawAspect="Content" ObjectID="_1676960828" r:id="rId477"/>
              </w:object>
            </w:r>
          </w:p>
        </w:tc>
      </w:tr>
      <w:tr w:rsidR="006246BF" w14:paraId="244E0625" w14:textId="77777777" w:rsidTr="004E5097">
        <w:trPr>
          <w:trHeight w:val="320"/>
          <w:jc w:val="center"/>
        </w:trPr>
        <w:tc>
          <w:tcPr>
            <w:tcW w:w="0" w:type="auto"/>
            <w:vMerge/>
            <w:tcBorders>
              <w:left w:val="nil"/>
              <w:right w:val="nil"/>
            </w:tcBorders>
            <w:vAlign w:val="center"/>
          </w:tcPr>
          <w:p w14:paraId="50A38F4E" w14:textId="77777777" w:rsidR="006246BF" w:rsidRDefault="006246BF" w:rsidP="00660BF1">
            <w:pPr>
              <w:pStyle w:val="ac"/>
            </w:pPr>
          </w:p>
        </w:tc>
        <w:tc>
          <w:tcPr>
            <w:tcW w:w="0" w:type="auto"/>
            <w:tcBorders>
              <w:left w:val="nil"/>
              <w:right w:val="nil"/>
            </w:tcBorders>
            <w:vAlign w:val="center"/>
          </w:tcPr>
          <w:p w14:paraId="2DBD8F29" w14:textId="77777777" w:rsidR="006246BF" w:rsidRDefault="006246BF" w:rsidP="00660BF1">
            <w:pPr>
              <w:pStyle w:val="ac"/>
              <w:rPr>
                <w:lang w:eastAsia="zh-CN"/>
              </w:rPr>
            </w:pPr>
            <w:r>
              <w:rPr>
                <w:rFonts w:hint="eastAsia"/>
                <w:lang w:eastAsia="zh-CN"/>
              </w:rPr>
              <w:t>K</w:t>
            </w:r>
            <w:r>
              <w:rPr>
                <w:lang w:eastAsia="zh-CN"/>
              </w:rPr>
              <w:t>PCA</w:t>
            </w:r>
          </w:p>
        </w:tc>
        <w:tc>
          <w:tcPr>
            <w:tcW w:w="0" w:type="auto"/>
            <w:tcBorders>
              <w:left w:val="nil"/>
              <w:right w:val="nil"/>
            </w:tcBorders>
            <w:vAlign w:val="center"/>
          </w:tcPr>
          <w:p w14:paraId="5C29D9FB" w14:textId="77777777" w:rsidR="006246BF" w:rsidRDefault="006246BF" w:rsidP="00660BF1">
            <w:pPr>
              <w:pStyle w:val="ac"/>
            </w:pPr>
            <w:r w:rsidRPr="004A52A2">
              <w:rPr>
                <w:position w:val="-4"/>
                <w:lang w:eastAsia="zh-CN"/>
              </w:rPr>
              <w:object w:dxaOrig="460" w:dyaOrig="240" w14:anchorId="08341A69">
                <v:shape id="_x0000_i1278" type="#_x0000_t75" style="width:22.3pt;height:12.1pt" o:ole="">
                  <v:imagedata r:id="rId470" o:title=""/>
                </v:shape>
                <o:OLEObject Type="Embed" ProgID="Equation.DSMT4" ShapeID="_x0000_i1278" DrawAspect="Content" ObjectID="_1676960829" r:id="rId478"/>
              </w:object>
            </w:r>
          </w:p>
        </w:tc>
        <w:tc>
          <w:tcPr>
            <w:tcW w:w="0" w:type="auto"/>
            <w:tcBorders>
              <w:left w:val="nil"/>
              <w:right w:val="nil"/>
            </w:tcBorders>
            <w:vAlign w:val="center"/>
          </w:tcPr>
          <w:p w14:paraId="4C9C53F7" w14:textId="77777777" w:rsidR="006246BF" w:rsidRDefault="006246BF" w:rsidP="00660BF1">
            <w:pPr>
              <w:pStyle w:val="ac"/>
              <w:rPr>
                <w:lang w:eastAsia="zh-CN"/>
              </w:rPr>
            </w:pPr>
            <w:r w:rsidRPr="006246BF">
              <w:rPr>
                <w:position w:val="-6"/>
                <w:lang w:eastAsia="zh-CN"/>
              </w:rPr>
              <w:object w:dxaOrig="380" w:dyaOrig="260" w14:anchorId="51E5E4C4">
                <v:shape id="_x0000_i1279" type="#_x0000_t75" style="width:19.05pt;height:13.95pt" o:ole="">
                  <v:imagedata r:id="rId474" o:title=""/>
                </v:shape>
                <o:OLEObject Type="Embed" ProgID="Equation.DSMT4" ShapeID="_x0000_i1279" DrawAspect="Content" ObjectID="_1676960830" r:id="rId479"/>
              </w:object>
            </w:r>
          </w:p>
        </w:tc>
      </w:tr>
      <w:tr w:rsidR="006246BF" w14:paraId="6290E534" w14:textId="77777777" w:rsidTr="004E5097">
        <w:trPr>
          <w:trHeight w:val="320"/>
          <w:jc w:val="center"/>
        </w:trPr>
        <w:tc>
          <w:tcPr>
            <w:tcW w:w="0" w:type="auto"/>
            <w:vMerge/>
            <w:tcBorders>
              <w:left w:val="nil"/>
              <w:right w:val="nil"/>
            </w:tcBorders>
            <w:vAlign w:val="center"/>
          </w:tcPr>
          <w:p w14:paraId="604E83FE" w14:textId="77777777" w:rsidR="006246BF" w:rsidRDefault="006246BF" w:rsidP="00660BF1">
            <w:pPr>
              <w:pStyle w:val="ac"/>
            </w:pPr>
          </w:p>
        </w:tc>
        <w:tc>
          <w:tcPr>
            <w:tcW w:w="0" w:type="auto"/>
            <w:tcBorders>
              <w:left w:val="nil"/>
              <w:right w:val="nil"/>
            </w:tcBorders>
            <w:vAlign w:val="center"/>
          </w:tcPr>
          <w:p w14:paraId="3F2A9D36" w14:textId="77777777" w:rsidR="006246BF" w:rsidRDefault="006246BF" w:rsidP="00660BF1">
            <w:pPr>
              <w:pStyle w:val="ac"/>
              <w:rPr>
                <w:lang w:eastAsia="zh-CN"/>
              </w:rPr>
            </w:pPr>
            <w:r>
              <w:rPr>
                <w:rFonts w:hint="eastAsia"/>
                <w:lang w:eastAsia="zh-CN"/>
              </w:rPr>
              <w:t>S</w:t>
            </w:r>
            <w:r>
              <w:rPr>
                <w:lang w:eastAsia="zh-CN"/>
              </w:rPr>
              <w:t>AE</w:t>
            </w:r>
          </w:p>
        </w:tc>
        <w:tc>
          <w:tcPr>
            <w:tcW w:w="0" w:type="auto"/>
            <w:tcBorders>
              <w:left w:val="nil"/>
              <w:right w:val="nil"/>
            </w:tcBorders>
            <w:vAlign w:val="center"/>
          </w:tcPr>
          <w:p w14:paraId="60DDF6B5" w14:textId="77777777" w:rsidR="006246BF" w:rsidRDefault="006246BF" w:rsidP="00660BF1">
            <w:pPr>
              <w:pStyle w:val="ac"/>
            </w:pPr>
            <w:r w:rsidRPr="004A52A2">
              <w:rPr>
                <w:position w:val="-4"/>
                <w:lang w:eastAsia="zh-CN"/>
              </w:rPr>
              <w:object w:dxaOrig="460" w:dyaOrig="240" w14:anchorId="7B861D00">
                <v:shape id="_x0000_i1280" type="#_x0000_t75" style="width:22.3pt;height:12.1pt" o:ole="">
                  <v:imagedata r:id="rId470" o:title=""/>
                </v:shape>
                <o:OLEObject Type="Embed" ProgID="Equation.DSMT4" ShapeID="_x0000_i1280" DrawAspect="Content" ObjectID="_1676960831" r:id="rId480"/>
              </w:object>
            </w:r>
          </w:p>
        </w:tc>
        <w:tc>
          <w:tcPr>
            <w:tcW w:w="0" w:type="auto"/>
            <w:tcBorders>
              <w:left w:val="nil"/>
              <w:right w:val="nil"/>
            </w:tcBorders>
            <w:vAlign w:val="center"/>
          </w:tcPr>
          <w:p w14:paraId="3E4E72A4" w14:textId="77777777" w:rsidR="006246BF" w:rsidRDefault="006246BF" w:rsidP="00660BF1">
            <w:pPr>
              <w:pStyle w:val="ac"/>
              <w:rPr>
                <w:lang w:eastAsia="zh-CN"/>
              </w:rPr>
            </w:pPr>
            <w:r w:rsidRPr="006246BF">
              <w:rPr>
                <w:position w:val="-6"/>
                <w:lang w:eastAsia="zh-CN"/>
              </w:rPr>
              <w:object w:dxaOrig="380" w:dyaOrig="260" w14:anchorId="6313751F">
                <v:shape id="_x0000_i1281" type="#_x0000_t75" style="width:19.05pt;height:13.95pt" o:ole="">
                  <v:imagedata r:id="rId474" o:title=""/>
                </v:shape>
                <o:OLEObject Type="Embed" ProgID="Equation.DSMT4" ShapeID="_x0000_i1281" DrawAspect="Content" ObjectID="_1676960832" r:id="rId481"/>
              </w:object>
            </w:r>
          </w:p>
        </w:tc>
      </w:tr>
      <w:tr w:rsidR="006246BF" w14:paraId="092677BE" w14:textId="77777777" w:rsidTr="004E5097">
        <w:trPr>
          <w:trHeight w:val="320"/>
          <w:jc w:val="center"/>
        </w:trPr>
        <w:tc>
          <w:tcPr>
            <w:tcW w:w="0" w:type="auto"/>
            <w:vMerge w:val="restart"/>
            <w:tcBorders>
              <w:left w:val="nil"/>
              <w:right w:val="nil"/>
            </w:tcBorders>
            <w:vAlign w:val="center"/>
          </w:tcPr>
          <w:p w14:paraId="6BB5DDBF" w14:textId="77777777" w:rsidR="006246BF" w:rsidRDefault="006246BF" w:rsidP="00660BF1">
            <w:pPr>
              <w:pStyle w:val="ac"/>
              <w:rPr>
                <w:lang w:eastAsia="zh-CN"/>
              </w:rPr>
            </w:pPr>
            <w:r>
              <w:rPr>
                <w:rFonts w:hint="eastAsia"/>
                <w:lang w:eastAsia="zh-CN"/>
              </w:rPr>
              <w:t>R</w:t>
            </w:r>
            <w:r>
              <w:rPr>
                <w:lang w:eastAsia="zh-CN"/>
              </w:rPr>
              <w:t>ecurrent</w:t>
            </w:r>
          </w:p>
        </w:tc>
        <w:tc>
          <w:tcPr>
            <w:tcW w:w="0" w:type="auto"/>
            <w:tcBorders>
              <w:left w:val="nil"/>
              <w:right w:val="nil"/>
            </w:tcBorders>
            <w:vAlign w:val="center"/>
          </w:tcPr>
          <w:p w14:paraId="3B08CAC5" w14:textId="77777777" w:rsidR="006246BF" w:rsidRDefault="006246BF" w:rsidP="00660BF1">
            <w:pPr>
              <w:pStyle w:val="ac"/>
              <w:rPr>
                <w:lang w:eastAsia="zh-CN"/>
              </w:rPr>
            </w:pPr>
            <w:r>
              <w:rPr>
                <w:rFonts w:hint="eastAsia"/>
                <w:lang w:eastAsia="zh-CN"/>
              </w:rPr>
              <w:t>R</w:t>
            </w:r>
            <w:r>
              <w:rPr>
                <w:lang w:eastAsia="zh-CN"/>
              </w:rPr>
              <w:t>A</w:t>
            </w:r>
          </w:p>
        </w:tc>
        <w:tc>
          <w:tcPr>
            <w:tcW w:w="0" w:type="auto"/>
            <w:tcBorders>
              <w:left w:val="nil"/>
              <w:right w:val="nil"/>
            </w:tcBorders>
            <w:vAlign w:val="center"/>
          </w:tcPr>
          <w:p w14:paraId="5B57AE13" w14:textId="77777777" w:rsidR="006246BF" w:rsidRDefault="006246BF" w:rsidP="00660BF1">
            <w:pPr>
              <w:pStyle w:val="ac"/>
            </w:pPr>
            <w:r w:rsidRPr="006246BF">
              <w:rPr>
                <w:position w:val="-6"/>
                <w:lang w:eastAsia="zh-CN"/>
              </w:rPr>
              <w:object w:dxaOrig="480" w:dyaOrig="260" w14:anchorId="7C81044B">
                <v:shape id="_x0000_i1282" type="#_x0000_t75" style="width:24.15pt;height:13.95pt" o:ole="">
                  <v:imagedata r:id="rId482" o:title=""/>
                </v:shape>
                <o:OLEObject Type="Embed" ProgID="Equation.DSMT4" ShapeID="_x0000_i1282" DrawAspect="Content" ObjectID="_1676960833" r:id="rId483"/>
              </w:object>
            </w:r>
          </w:p>
        </w:tc>
        <w:tc>
          <w:tcPr>
            <w:tcW w:w="0" w:type="auto"/>
            <w:tcBorders>
              <w:left w:val="nil"/>
              <w:right w:val="nil"/>
            </w:tcBorders>
            <w:vAlign w:val="center"/>
          </w:tcPr>
          <w:p w14:paraId="4DBDE5D2" w14:textId="77777777" w:rsidR="006246BF" w:rsidRDefault="006246BF" w:rsidP="00660BF1">
            <w:pPr>
              <w:pStyle w:val="ac"/>
              <w:rPr>
                <w:lang w:eastAsia="zh-CN"/>
              </w:rPr>
            </w:pPr>
            <w:r w:rsidRPr="006246BF">
              <w:rPr>
                <w:position w:val="-6"/>
                <w:lang w:eastAsia="zh-CN"/>
              </w:rPr>
              <w:object w:dxaOrig="380" w:dyaOrig="260" w14:anchorId="7C8EAFDF">
                <v:shape id="_x0000_i1283" type="#_x0000_t75" style="width:19.05pt;height:13.95pt" o:ole="">
                  <v:imagedata r:id="rId474" o:title=""/>
                </v:shape>
                <o:OLEObject Type="Embed" ProgID="Equation.DSMT4" ShapeID="_x0000_i1283" DrawAspect="Content" ObjectID="_1676960834" r:id="rId484"/>
              </w:object>
            </w:r>
          </w:p>
        </w:tc>
      </w:tr>
      <w:tr w:rsidR="006246BF" w14:paraId="2305DCC7" w14:textId="77777777" w:rsidTr="004E5097">
        <w:trPr>
          <w:trHeight w:val="320"/>
          <w:jc w:val="center"/>
        </w:trPr>
        <w:tc>
          <w:tcPr>
            <w:tcW w:w="0" w:type="auto"/>
            <w:vMerge/>
            <w:tcBorders>
              <w:left w:val="nil"/>
              <w:bottom w:val="single" w:sz="2" w:space="0" w:color="auto"/>
              <w:right w:val="nil"/>
            </w:tcBorders>
            <w:vAlign w:val="center"/>
          </w:tcPr>
          <w:p w14:paraId="23CC6E52" w14:textId="77777777" w:rsidR="006246BF" w:rsidRDefault="006246BF" w:rsidP="00660BF1">
            <w:pPr>
              <w:pStyle w:val="ac"/>
            </w:pPr>
          </w:p>
        </w:tc>
        <w:tc>
          <w:tcPr>
            <w:tcW w:w="0" w:type="auto"/>
            <w:tcBorders>
              <w:left w:val="nil"/>
              <w:bottom w:val="single" w:sz="2" w:space="0" w:color="auto"/>
              <w:right w:val="nil"/>
            </w:tcBorders>
            <w:vAlign w:val="center"/>
          </w:tcPr>
          <w:p w14:paraId="74B0FF66" w14:textId="77777777" w:rsidR="006246BF" w:rsidRDefault="006246BF" w:rsidP="00660BF1">
            <w:pPr>
              <w:pStyle w:val="ac"/>
              <w:rPr>
                <w:lang w:eastAsia="zh-CN"/>
              </w:rPr>
            </w:pPr>
            <w:r>
              <w:rPr>
                <w:rFonts w:hint="eastAsia"/>
                <w:lang w:eastAsia="zh-CN"/>
              </w:rPr>
              <w:t>R</w:t>
            </w:r>
            <w:r>
              <w:rPr>
                <w:lang w:eastAsia="zh-CN"/>
              </w:rPr>
              <w:t>FA</w:t>
            </w:r>
          </w:p>
        </w:tc>
        <w:tc>
          <w:tcPr>
            <w:tcW w:w="0" w:type="auto"/>
            <w:tcBorders>
              <w:left w:val="nil"/>
              <w:bottom w:val="single" w:sz="2" w:space="0" w:color="auto"/>
              <w:right w:val="nil"/>
            </w:tcBorders>
            <w:vAlign w:val="center"/>
          </w:tcPr>
          <w:p w14:paraId="4542F46D" w14:textId="77777777" w:rsidR="006246BF" w:rsidRDefault="006246BF" w:rsidP="00660BF1">
            <w:pPr>
              <w:pStyle w:val="ac"/>
            </w:pPr>
            <w:r w:rsidRPr="006246BF">
              <w:rPr>
                <w:position w:val="-6"/>
                <w:lang w:eastAsia="zh-CN"/>
              </w:rPr>
              <w:object w:dxaOrig="480" w:dyaOrig="260" w14:anchorId="08FDFD52">
                <v:shape id="_x0000_i1284" type="#_x0000_t75" style="width:24.15pt;height:13.95pt" o:ole="">
                  <v:imagedata r:id="rId485" o:title=""/>
                </v:shape>
                <o:OLEObject Type="Embed" ProgID="Equation.DSMT4" ShapeID="_x0000_i1284" DrawAspect="Content" ObjectID="_1676960835" r:id="rId486"/>
              </w:object>
            </w:r>
          </w:p>
        </w:tc>
        <w:tc>
          <w:tcPr>
            <w:tcW w:w="0" w:type="auto"/>
            <w:tcBorders>
              <w:left w:val="nil"/>
              <w:bottom w:val="single" w:sz="2" w:space="0" w:color="auto"/>
              <w:right w:val="nil"/>
            </w:tcBorders>
            <w:vAlign w:val="center"/>
          </w:tcPr>
          <w:p w14:paraId="34A7C38E" w14:textId="77777777" w:rsidR="006246BF" w:rsidRDefault="006246BF" w:rsidP="00660BF1">
            <w:pPr>
              <w:pStyle w:val="ac"/>
              <w:rPr>
                <w:lang w:eastAsia="zh-CN"/>
              </w:rPr>
            </w:pPr>
            <w:r w:rsidRPr="006246BF">
              <w:rPr>
                <w:position w:val="-6"/>
                <w:lang w:eastAsia="zh-CN"/>
              </w:rPr>
              <w:object w:dxaOrig="380" w:dyaOrig="260" w14:anchorId="12EBD748">
                <v:shape id="_x0000_i1285" type="#_x0000_t75" style="width:19.05pt;height:13.95pt" o:ole="">
                  <v:imagedata r:id="rId474" o:title=""/>
                </v:shape>
                <o:OLEObject Type="Embed" ProgID="Equation.DSMT4" ShapeID="_x0000_i1285" DrawAspect="Content" ObjectID="_1676960836" r:id="rId487"/>
              </w:object>
            </w:r>
          </w:p>
        </w:tc>
      </w:tr>
    </w:tbl>
    <w:p w14:paraId="32F38EFE" w14:textId="77777777" w:rsidR="002A377D" w:rsidRDefault="002A377D" w:rsidP="007B699D">
      <w:pPr>
        <w:pStyle w:val="bulletlist"/>
      </w:pPr>
      <w:r>
        <w:t xml:space="preserve">Visualization </w:t>
      </w:r>
      <w:r w:rsidR="008E576A">
        <w:t>of</w:t>
      </w:r>
      <w:r>
        <w:t xml:space="preserve"> </w:t>
      </w:r>
      <w:r>
        <w:rPr>
          <w:lang w:eastAsia="zh-CN"/>
        </w:rPr>
        <w:t>information</w:t>
      </w:r>
      <w:r>
        <w:t xml:space="preserve"> fusion</w:t>
      </w:r>
    </w:p>
    <w:p w14:paraId="601E2137" w14:textId="127AE4CB" w:rsidR="00626675" w:rsidRDefault="00651D15" w:rsidP="00626675">
      <w:pPr>
        <w:pStyle w:val="ae"/>
        <w:rPr>
          <w:lang w:eastAsia="zh-CN"/>
        </w:rPr>
      </w:pPr>
      <w:r w:rsidRPr="00651D15">
        <w:rPr>
          <w:b/>
          <w:bCs/>
          <w:lang w:eastAsia="zh-CN"/>
        </w:rPr>
        <w:fldChar w:fldCharType="begin"/>
      </w:r>
      <w:r w:rsidRPr="00651D15">
        <w:rPr>
          <w:b/>
          <w:bCs/>
          <w:lang w:eastAsia="zh-CN"/>
        </w:rPr>
        <w:instrText xml:space="preserve"> REF _Ref48054649 \h  \* MERGEFORMAT </w:instrText>
      </w:r>
      <w:r w:rsidRPr="00651D15">
        <w:rPr>
          <w:b/>
          <w:bCs/>
          <w:lang w:eastAsia="zh-CN"/>
        </w:rPr>
      </w:r>
      <w:r w:rsidRPr="00651D15">
        <w:rPr>
          <w:b/>
          <w:bCs/>
          <w:lang w:eastAsia="zh-CN"/>
        </w:rPr>
        <w:fldChar w:fldCharType="separate"/>
      </w:r>
      <w:r w:rsidR="003E3D82" w:rsidRPr="003E3D82">
        <w:rPr>
          <w:b/>
          <w:bCs/>
        </w:rPr>
        <w:t xml:space="preserve">Figure </w:t>
      </w:r>
      <w:r w:rsidR="003E3D82" w:rsidRPr="003E3D82">
        <w:rPr>
          <w:b/>
          <w:bCs/>
          <w:noProof/>
        </w:rPr>
        <w:t>7</w:t>
      </w:r>
      <w:r w:rsidRPr="00651D15">
        <w:rPr>
          <w:b/>
          <w:bCs/>
          <w:lang w:eastAsia="zh-CN"/>
        </w:rPr>
        <w:fldChar w:fldCharType="end"/>
      </w:r>
      <w:r w:rsidR="00573015" w:rsidRPr="00573015">
        <w:rPr>
          <w:b/>
          <w:bCs/>
          <w:lang w:eastAsia="zh-CN"/>
        </w:rPr>
        <w:t xml:space="preserve"> </w:t>
      </w:r>
      <w:r w:rsidR="00573015">
        <w:rPr>
          <w:lang w:eastAsia="zh-CN"/>
        </w:rPr>
        <w:t>exhibits the 3d-scatter plots of feature embeddings fused by the above-mentioned 6 methods</w:t>
      </w:r>
      <w:r w:rsidR="00E065A9">
        <w:rPr>
          <w:lang w:eastAsia="zh-CN"/>
        </w:rPr>
        <w:t>: 3</w:t>
      </w:r>
      <w:r w:rsidR="00E065A9" w:rsidRPr="00E065A9">
        <w:rPr>
          <w:lang w:eastAsia="zh-CN"/>
        </w:rPr>
        <w:t xml:space="preserve"> ax</w:t>
      </w:r>
      <w:r w:rsidR="00E065A9">
        <w:rPr>
          <w:lang w:eastAsia="zh-CN"/>
        </w:rPr>
        <w:t>es</w:t>
      </w:r>
      <w:r w:rsidR="00E065A9" w:rsidRPr="00E065A9">
        <w:rPr>
          <w:lang w:eastAsia="zh-CN"/>
        </w:rPr>
        <w:t xml:space="preserve"> </w:t>
      </w:r>
      <w:r w:rsidR="00E065A9">
        <w:rPr>
          <w:lang w:eastAsia="zh-CN"/>
        </w:rPr>
        <w:t>of the</w:t>
      </w:r>
      <w:r w:rsidR="00E065A9" w:rsidRPr="00E065A9">
        <w:rPr>
          <w:lang w:eastAsia="zh-CN"/>
        </w:rPr>
        <w:t xml:space="preserve"> figure represent </w:t>
      </w:r>
      <w:r w:rsidR="00E065A9">
        <w:rPr>
          <w:lang w:eastAsia="zh-CN"/>
        </w:rPr>
        <w:t>3</w:t>
      </w:r>
      <w:r w:rsidR="00E065A9" w:rsidRPr="00E065A9">
        <w:rPr>
          <w:lang w:eastAsia="zh-CN"/>
        </w:rPr>
        <w:t xml:space="preserve"> dimension</w:t>
      </w:r>
      <w:r w:rsidR="00E065A9">
        <w:rPr>
          <w:lang w:eastAsia="zh-CN"/>
        </w:rPr>
        <w:t>s</w:t>
      </w:r>
      <w:r w:rsidR="00E065A9" w:rsidRPr="00E065A9">
        <w:rPr>
          <w:lang w:eastAsia="zh-CN"/>
        </w:rPr>
        <w:t xml:space="preserve"> of the feature embedding</w:t>
      </w:r>
      <w:r w:rsidR="00E065A9">
        <w:rPr>
          <w:lang w:eastAsia="zh-CN"/>
        </w:rPr>
        <w:t>s, t</w:t>
      </w:r>
      <w:r w:rsidR="00E065A9" w:rsidRPr="00E065A9">
        <w:rPr>
          <w:lang w:eastAsia="zh-CN"/>
        </w:rPr>
        <w:t>he color represents the engine degradation stat</w:t>
      </w:r>
      <w:r w:rsidR="00E065A9">
        <w:rPr>
          <w:lang w:eastAsia="zh-CN"/>
        </w:rPr>
        <w:t>us of each feature embedding, where t</w:t>
      </w:r>
      <w:r w:rsidR="00E065A9" w:rsidRPr="00E065A9">
        <w:rPr>
          <w:lang w:eastAsia="zh-CN"/>
        </w:rPr>
        <w:t xml:space="preserve">he color mapping value=1 means </w:t>
      </w:r>
      <w:r w:rsidR="00E065A9">
        <w:rPr>
          <w:lang w:eastAsia="zh-CN"/>
        </w:rPr>
        <w:t xml:space="preserve">that </w:t>
      </w:r>
      <w:r w:rsidR="00E065A9" w:rsidRPr="00E065A9">
        <w:rPr>
          <w:lang w:eastAsia="zh-CN"/>
        </w:rPr>
        <w:t>the engine</w:t>
      </w:r>
      <w:r w:rsidR="00E065A9">
        <w:rPr>
          <w:lang w:eastAsia="zh-CN"/>
        </w:rPr>
        <w:t>s</w:t>
      </w:r>
      <w:r w:rsidR="00E065A9" w:rsidRPr="00E065A9">
        <w:rPr>
          <w:lang w:eastAsia="zh-CN"/>
        </w:rPr>
        <w:t xml:space="preserve"> </w:t>
      </w:r>
      <w:r w:rsidR="00E065A9">
        <w:rPr>
          <w:lang w:eastAsia="zh-CN"/>
        </w:rPr>
        <w:t>are</w:t>
      </w:r>
      <w:r w:rsidR="00E065A9" w:rsidRPr="00E065A9">
        <w:rPr>
          <w:lang w:eastAsia="zh-CN"/>
        </w:rPr>
        <w:t xml:space="preserve"> </w:t>
      </w:r>
      <w:r w:rsidR="00E065A9">
        <w:rPr>
          <w:lang w:eastAsia="zh-CN"/>
        </w:rPr>
        <w:t>under</w:t>
      </w:r>
      <w:r w:rsidR="00E065A9" w:rsidRPr="00E065A9">
        <w:rPr>
          <w:lang w:eastAsia="zh-CN"/>
        </w:rPr>
        <w:t xml:space="preserve"> the initial healt</w:t>
      </w:r>
      <w:r w:rsidR="00343EE1">
        <w:rPr>
          <w:lang w:eastAsia="zh-CN"/>
        </w:rPr>
        <w:t>h</w:t>
      </w:r>
      <w:r w:rsidR="00E065A9" w:rsidRPr="00E065A9">
        <w:rPr>
          <w:lang w:eastAsia="zh-CN"/>
        </w:rPr>
        <w:t xml:space="preserve"> stat</w:t>
      </w:r>
      <w:r w:rsidR="00E065A9">
        <w:rPr>
          <w:lang w:eastAsia="zh-CN"/>
        </w:rPr>
        <w:t>us</w:t>
      </w:r>
      <w:r w:rsidR="00E065A9" w:rsidRPr="00E065A9">
        <w:rPr>
          <w:lang w:eastAsia="zh-CN"/>
        </w:rPr>
        <w:t xml:space="preserve">, and the color mapping value=0 means </w:t>
      </w:r>
      <w:r w:rsidR="00E065A9">
        <w:rPr>
          <w:lang w:eastAsia="zh-CN"/>
        </w:rPr>
        <w:t xml:space="preserve">that </w:t>
      </w:r>
      <w:r w:rsidR="00E065A9" w:rsidRPr="00E065A9">
        <w:rPr>
          <w:lang w:eastAsia="zh-CN"/>
        </w:rPr>
        <w:t>the engine</w:t>
      </w:r>
      <w:r w:rsidR="00E065A9">
        <w:rPr>
          <w:lang w:eastAsia="zh-CN"/>
        </w:rPr>
        <w:t>s</w:t>
      </w:r>
      <w:r w:rsidR="00E065A9" w:rsidRPr="00E065A9">
        <w:rPr>
          <w:lang w:eastAsia="zh-CN"/>
        </w:rPr>
        <w:t xml:space="preserve"> </w:t>
      </w:r>
      <w:r w:rsidR="00E065A9">
        <w:rPr>
          <w:lang w:eastAsia="zh-CN"/>
        </w:rPr>
        <w:t>are</w:t>
      </w:r>
      <w:r w:rsidR="00E065A9" w:rsidRPr="00E065A9">
        <w:rPr>
          <w:lang w:eastAsia="zh-CN"/>
        </w:rPr>
        <w:t xml:space="preserve"> </w:t>
      </w:r>
      <w:r w:rsidR="00E065A9">
        <w:rPr>
          <w:lang w:eastAsia="zh-CN"/>
        </w:rPr>
        <w:t>under</w:t>
      </w:r>
      <w:r w:rsidR="00E065A9" w:rsidRPr="00E065A9">
        <w:rPr>
          <w:lang w:eastAsia="zh-CN"/>
        </w:rPr>
        <w:t xml:space="preserve"> the end of failure</w:t>
      </w:r>
      <w:r w:rsidR="000F0661">
        <w:rPr>
          <w:lang w:eastAsia="zh-CN"/>
        </w:rPr>
        <w:t xml:space="preserve"> </w:t>
      </w:r>
      <w:r w:rsidR="00E065A9" w:rsidRPr="00E065A9">
        <w:rPr>
          <w:lang w:eastAsia="zh-CN"/>
        </w:rPr>
        <w:t>status.</w:t>
      </w:r>
      <w:r w:rsidR="00964BA5">
        <w:rPr>
          <w:lang w:eastAsia="zh-CN"/>
        </w:rPr>
        <w:t xml:space="preserve"> </w:t>
      </w:r>
      <w:r w:rsidR="00ED34D0" w:rsidRPr="00ED34D0">
        <w:rPr>
          <w:lang w:eastAsia="zh-CN"/>
        </w:rPr>
        <w:t xml:space="preserve">Therefore, the ideal information fusion should ensure that the 3d scatter points between </w:t>
      </w:r>
      <w:r w:rsidR="00ED34D0">
        <w:rPr>
          <w:lang w:eastAsia="zh-CN"/>
        </w:rPr>
        <w:t>the s</w:t>
      </w:r>
      <w:r w:rsidR="00ED34D0" w:rsidRPr="00ED34D0">
        <w:rPr>
          <w:lang w:eastAsia="zh-CN"/>
        </w:rPr>
        <w:t>imilar stat</w:t>
      </w:r>
      <w:r w:rsidR="00ED34D0">
        <w:rPr>
          <w:lang w:eastAsia="zh-CN"/>
        </w:rPr>
        <w:t>u</w:t>
      </w:r>
      <w:r w:rsidR="00ED34D0" w:rsidRPr="00ED34D0">
        <w:rPr>
          <w:lang w:eastAsia="zh-CN"/>
        </w:rPr>
        <w:t xml:space="preserve">s are as close as possible </w:t>
      </w:r>
      <w:r w:rsidR="00ED34D0">
        <w:rPr>
          <w:lang w:eastAsia="zh-CN"/>
        </w:rPr>
        <w:t>while</w:t>
      </w:r>
      <w:r w:rsidR="00ED34D0" w:rsidRPr="00ED34D0">
        <w:rPr>
          <w:lang w:eastAsia="zh-CN"/>
        </w:rPr>
        <w:t xml:space="preserve"> the </w:t>
      </w:r>
      <w:r w:rsidR="00ED34D0">
        <w:rPr>
          <w:lang w:eastAsia="zh-CN"/>
        </w:rPr>
        <w:t>one</w:t>
      </w:r>
      <w:r w:rsidR="00ED34D0" w:rsidRPr="00ED34D0">
        <w:rPr>
          <w:lang w:eastAsia="zh-CN"/>
        </w:rPr>
        <w:t xml:space="preserve">s between </w:t>
      </w:r>
      <w:r w:rsidR="00ED34D0">
        <w:rPr>
          <w:lang w:eastAsia="zh-CN"/>
        </w:rPr>
        <w:t xml:space="preserve">the </w:t>
      </w:r>
      <w:r w:rsidR="00ED34D0" w:rsidRPr="00ED34D0">
        <w:rPr>
          <w:lang w:eastAsia="zh-CN"/>
        </w:rPr>
        <w:t>different stat</w:t>
      </w:r>
      <w:r w:rsidR="00ED34D0">
        <w:rPr>
          <w:lang w:eastAsia="zh-CN"/>
        </w:rPr>
        <w:t>u</w:t>
      </w:r>
      <w:r w:rsidR="00ED34D0" w:rsidRPr="00ED34D0">
        <w:rPr>
          <w:lang w:eastAsia="zh-CN"/>
        </w:rPr>
        <w:t>s are separated as much as possible.</w:t>
      </w:r>
    </w:p>
    <w:p w14:paraId="6659B590" w14:textId="4F2F4F55" w:rsidR="00950013" w:rsidRPr="00950013" w:rsidRDefault="00950013" w:rsidP="00950013">
      <w:pPr>
        <w:pStyle w:val="ae"/>
        <w:ind w:firstLine="0"/>
        <w:rPr>
          <w:lang w:eastAsia="zh-CN"/>
        </w:rPr>
      </w:pPr>
    </w:p>
    <w:p w14:paraId="0D718B88" w14:textId="706A4DCB" w:rsidR="0025217D" w:rsidRPr="00455CA5" w:rsidRDefault="00455CA5" w:rsidP="00455CA5">
      <w:pPr>
        <w:pStyle w:val="af3"/>
        <w:jc w:val="center"/>
        <w:rPr>
          <w:rFonts w:ascii="Times New Roman" w:hAnsi="Times New Roman"/>
          <w:lang w:eastAsia="zh-CN"/>
        </w:rPr>
      </w:pPr>
      <w:bookmarkStart w:id="49" w:name="_Ref48054649"/>
      <w:r w:rsidRPr="00455CA5">
        <w:rPr>
          <w:rFonts w:ascii="Times New Roman" w:hAnsi="Times New Roman"/>
        </w:rPr>
        <w:t xml:space="preserve">Figure </w:t>
      </w:r>
      <w:r w:rsidRPr="00455CA5">
        <w:rPr>
          <w:rFonts w:ascii="Times New Roman" w:hAnsi="Times New Roman"/>
        </w:rPr>
        <w:fldChar w:fldCharType="begin"/>
      </w:r>
      <w:r w:rsidRPr="00455CA5">
        <w:rPr>
          <w:rFonts w:ascii="Times New Roman" w:hAnsi="Times New Roman"/>
        </w:rPr>
        <w:instrText xml:space="preserve"> SEQ Figure \* ARABIC </w:instrText>
      </w:r>
      <w:r w:rsidRPr="00455CA5">
        <w:rPr>
          <w:rFonts w:ascii="Times New Roman" w:hAnsi="Times New Roman"/>
        </w:rPr>
        <w:fldChar w:fldCharType="separate"/>
      </w:r>
      <w:r w:rsidR="003E3D82">
        <w:rPr>
          <w:rFonts w:ascii="Times New Roman" w:hAnsi="Times New Roman"/>
          <w:noProof/>
        </w:rPr>
        <w:t>7</w:t>
      </w:r>
      <w:r w:rsidRPr="00455CA5">
        <w:rPr>
          <w:rFonts w:ascii="Times New Roman" w:hAnsi="Times New Roman"/>
        </w:rPr>
        <w:fldChar w:fldCharType="end"/>
      </w:r>
      <w:bookmarkEnd w:id="49"/>
      <w:r w:rsidRPr="00455CA5">
        <w:rPr>
          <w:rFonts w:ascii="Times New Roman" w:hAnsi="Times New Roman"/>
        </w:rPr>
        <w:t xml:space="preserve"> Scatters of feature embedding</w:t>
      </w:r>
    </w:p>
    <w:p w14:paraId="58028D70" w14:textId="6FC81F79" w:rsidR="001616EE" w:rsidRDefault="001616EE" w:rsidP="001616EE">
      <w:pPr>
        <w:pStyle w:val="ae"/>
        <w:rPr>
          <w:lang w:eastAsia="zh-CN"/>
        </w:rPr>
      </w:pPr>
      <w:r>
        <w:rPr>
          <w:rFonts w:hint="eastAsia"/>
          <w:lang w:eastAsia="zh-CN"/>
        </w:rPr>
        <w:t>A</w:t>
      </w:r>
      <w:r>
        <w:rPr>
          <w:lang w:eastAsia="zh-CN"/>
        </w:rPr>
        <w:t>ccording to the above analysis, in an intuitive way, it can be seen that the proposed RFA achieve</w:t>
      </w:r>
      <w:r w:rsidR="00251727">
        <w:rPr>
          <w:lang w:eastAsia="zh-CN"/>
        </w:rPr>
        <w:t>s</w:t>
      </w:r>
      <w:r>
        <w:rPr>
          <w:lang w:eastAsia="zh-CN"/>
        </w:rPr>
        <w:t xml:space="preserve"> the best performance on information fusion, RA and SAE that also employ the encoder-decoder architecture achieve</w:t>
      </w:r>
      <w:del w:id="50" w:author="铉元 苏" w:date="2021-01-05T15:06:00Z">
        <w:r w:rsidR="00251727" w:rsidDel="00AA7843">
          <w:rPr>
            <w:lang w:eastAsia="zh-CN"/>
          </w:rPr>
          <w:delText xml:space="preserve"> the</w:delText>
        </w:r>
      </w:del>
      <w:r w:rsidR="00251727">
        <w:rPr>
          <w:lang w:eastAsia="zh-CN"/>
        </w:rPr>
        <w:t xml:space="preserve"> slightly inferior results</w:t>
      </w:r>
      <w:r w:rsidR="00FF14DE">
        <w:rPr>
          <w:lang w:eastAsia="zh-CN"/>
        </w:rPr>
        <w:t>, while 3 other statistical-based methods, i.e., PCA, KPCA</w:t>
      </w:r>
      <w:r w:rsidR="00860E48">
        <w:rPr>
          <w:lang w:eastAsia="zh-CN"/>
        </w:rPr>
        <w:t>,</w:t>
      </w:r>
      <w:r w:rsidR="00FF14DE">
        <w:rPr>
          <w:lang w:eastAsia="zh-CN"/>
        </w:rPr>
        <w:t xml:space="preserve"> and ICA, do not obtain the quite satisfied results. </w:t>
      </w:r>
      <w:r w:rsidR="0077233C">
        <w:rPr>
          <w:lang w:eastAsia="zh-CN"/>
        </w:rPr>
        <w:t>Especially for the ICA-based information fusion, its 3d scatter points present the obvious aliasing.</w:t>
      </w:r>
    </w:p>
    <w:p w14:paraId="74F8E1E4" w14:textId="18352BD4" w:rsidR="00D70C46" w:rsidRDefault="00C42B0D" w:rsidP="00D70C46">
      <w:pPr>
        <w:pStyle w:val="ae"/>
        <w:rPr>
          <w:lang w:eastAsia="zh-CN"/>
        </w:rPr>
      </w:pPr>
      <w:r>
        <w:rPr>
          <w:rFonts w:hint="eastAsia"/>
          <w:lang w:eastAsia="zh-CN"/>
        </w:rPr>
        <w:t>T</w:t>
      </w:r>
      <w:r>
        <w:rPr>
          <w:lang w:eastAsia="zh-CN"/>
        </w:rPr>
        <w:t xml:space="preserve">he above 3d scatter </w:t>
      </w:r>
      <w:r w:rsidRPr="00C42B0D">
        <w:rPr>
          <w:lang w:eastAsia="zh-CN"/>
        </w:rPr>
        <w:t xml:space="preserve">demonstrated the superiority of </w:t>
      </w:r>
      <w:r>
        <w:rPr>
          <w:lang w:eastAsia="zh-CN"/>
        </w:rPr>
        <w:t>our proposed RFA</w:t>
      </w:r>
      <w:r w:rsidRPr="00C42B0D">
        <w:rPr>
          <w:lang w:eastAsia="zh-CN"/>
        </w:rPr>
        <w:t xml:space="preserve"> for information fusion</w:t>
      </w:r>
      <w:r>
        <w:rPr>
          <w:lang w:eastAsia="zh-CN"/>
        </w:rPr>
        <w:t xml:space="preserve"> p</w:t>
      </w:r>
      <w:r w:rsidRPr="00C42B0D">
        <w:rPr>
          <w:lang w:eastAsia="zh-CN"/>
        </w:rPr>
        <w:t>reliminarily</w:t>
      </w:r>
      <w:r w:rsidR="00837AAB">
        <w:rPr>
          <w:lang w:eastAsia="zh-CN"/>
        </w:rPr>
        <w:t>. Furthermore, i</w:t>
      </w:r>
      <w:r w:rsidR="00837AAB" w:rsidRPr="00837AAB">
        <w:rPr>
          <w:lang w:eastAsia="zh-CN"/>
        </w:rPr>
        <w:t xml:space="preserve">n order to compare the performance of </w:t>
      </w:r>
      <w:r w:rsidR="00722C33">
        <w:rPr>
          <w:lang w:eastAsia="zh-CN"/>
        </w:rPr>
        <w:t xml:space="preserve">the </w:t>
      </w:r>
      <w:r w:rsidR="00837AAB" w:rsidRPr="00837AAB">
        <w:rPr>
          <w:lang w:eastAsia="zh-CN"/>
        </w:rPr>
        <w:t>method</w:t>
      </w:r>
      <w:r w:rsidR="00722C33">
        <w:rPr>
          <w:lang w:eastAsia="zh-CN"/>
        </w:rPr>
        <w:t>s</w:t>
      </w:r>
      <w:r w:rsidR="00837AAB" w:rsidRPr="00837AAB">
        <w:rPr>
          <w:lang w:eastAsia="zh-CN"/>
        </w:rPr>
        <w:t xml:space="preserve"> more comprehensively, we </w:t>
      </w:r>
      <w:r w:rsidR="00722C33">
        <w:rPr>
          <w:lang w:eastAsia="zh-CN"/>
        </w:rPr>
        <w:t>apply</w:t>
      </w:r>
      <w:r w:rsidR="00837AAB" w:rsidRPr="00837AAB">
        <w:rPr>
          <w:lang w:eastAsia="zh-CN"/>
        </w:rPr>
        <w:t xml:space="preserve"> three typical distance functions</w:t>
      </w:r>
      <w:r w:rsidR="00C93BEB">
        <w:rPr>
          <w:lang w:eastAsia="zh-CN"/>
        </w:rPr>
        <w:t xml:space="preserve">, i.e. </w:t>
      </w:r>
      <w:proofErr w:type="spellStart"/>
      <w:r w:rsidR="00C93BEB" w:rsidRPr="00C93BEB">
        <w:rPr>
          <w:lang w:eastAsia="zh-CN"/>
        </w:rPr>
        <w:t>Mahalanobis</w:t>
      </w:r>
      <w:proofErr w:type="spellEnd"/>
      <w:r w:rsidR="00C93BEB" w:rsidRPr="00C93BEB">
        <w:rPr>
          <w:lang w:eastAsia="zh-CN"/>
        </w:rPr>
        <w:t xml:space="preserve"> distance</w:t>
      </w:r>
      <w:r w:rsidR="002667B5">
        <w:rPr>
          <w:lang w:eastAsia="zh-CN"/>
        </w:rPr>
        <w:t xml:space="preserve"> </w:t>
      </w:r>
      <w:r w:rsidR="002667B5">
        <w:rPr>
          <w:lang w:eastAsia="zh-CN"/>
        </w:rPr>
        <w:fldChar w:fldCharType="begin"/>
      </w:r>
      <w:r w:rsidR="00127D60">
        <w:rPr>
          <w:lang w:eastAsia="zh-CN"/>
        </w:rPr>
        <w:instrText xml:space="preserve"> ADDIN EN.CITE &lt;EndNote&gt;&lt;Cite&gt;&lt;Author&gt;De Maesschalck&lt;/Author&gt;&lt;Year&gt;2000&lt;/Year&gt;&lt;RecNum&gt;1722&lt;/RecNum&gt;&lt;DisplayText&gt;[44]&lt;/DisplayText&gt;&lt;record&gt;&lt;rec-number&gt;1722&lt;/rec-number&gt;&lt;foreign-keys&gt;&lt;key app="EN" db-id="s0dtva2tk2fr58eae50peptwrdf95ev2s0vt" timestamp="1595554345"&gt;1722&lt;/key&gt;&lt;/foreign-keys&gt;&lt;ref-type name="Journal Article"&gt;17&lt;/ref-type&gt;&lt;contributors&gt;&lt;authors&gt;&lt;author&gt;De Maesschalck, Roy&lt;/author&gt;&lt;author&gt;Jouan-Rimbaud, Delphine&lt;/author&gt;&lt;author&gt;Massart, Désiré L&lt;/author&gt;&lt;/authors&gt;&lt;/contributors&gt;&lt;titles&gt;&lt;title&gt;The mahalanobis distance&lt;/title&gt;&lt;secondary-title&gt;Chemometrics and intelligent laboratory systems&lt;/secondary-title&gt;&lt;/titles&gt;&lt;periodical&gt;&lt;full-title&gt;Chemometrics and Intelligent Laboratory Systems&lt;/full-title&gt;&lt;/periodical&gt;&lt;pages&gt;1-18&lt;/pages&gt;&lt;volume&gt;50&lt;/volume&gt;&lt;number&gt;1&lt;/number&gt;&lt;dates&gt;&lt;year&gt;2000&lt;/year&gt;&lt;/dates&gt;&lt;isbn&gt;0169-7439&lt;/isbn&gt;&lt;urls&gt;&lt;/urls&gt;&lt;/record&gt;&lt;/Cite&gt;&lt;/EndNote&gt;</w:instrText>
      </w:r>
      <w:r w:rsidR="002667B5">
        <w:rPr>
          <w:lang w:eastAsia="zh-CN"/>
        </w:rPr>
        <w:fldChar w:fldCharType="separate"/>
      </w:r>
      <w:r w:rsidR="00127D60">
        <w:rPr>
          <w:noProof/>
          <w:lang w:eastAsia="zh-CN"/>
        </w:rPr>
        <w:t>[44]</w:t>
      </w:r>
      <w:r w:rsidR="002667B5">
        <w:rPr>
          <w:lang w:eastAsia="zh-CN"/>
        </w:rPr>
        <w:fldChar w:fldCharType="end"/>
      </w:r>
      <w:r w:rsidR="00C93BEB">
        <w:rPr>
          <w:lang w:eastAsia="zh-CN"/>
        </w:rPr>
        <w:t xml:space="preserve">, </w:t>
      </w:r>
      <w:r w:rsidR="00C93BEB" w:rsidRPr="00C93BEB">
        <w:rPr>
          <w:lang w:eastAsia="zh-CN"/>
        </w:rPr>
        <w:t xml:space="preserve">Euclidean </w:t>
      </w:r>
      <w:r w:rsidR="00C93BEB">
        <w:rPr>
          <w:lang w:eastAsia="zh-CN"/>
        </w:rPr>
        <w:t>d</w:t>
      </w:r>
      <w:r w:rsidR="00C93BEB" w:rsidRPr="00C93BEB">
        <w:rPr>
          <w:lang w:eastAsia="zh-CN"/>
        </w:rPr>
        <w:t>istance</w:t>
      </w:r>
      <w:r w:rsidR="00837AAB" w:rsidRPr="00837AAB">
        <w:rPr>
          <w:lang w:eastAsia="zh-CN"/>
        </w:rPr>
        <w:t xml:space="preserve"> </w:t>
      </w:r>
      <w:r w:rsidR="002667B5">
        <w:rPr>
          <w:lang w:eastAsia="zh-CN"/>
        </w:rPr>
        <w:fldChar w:fldCharType="begin"/>
      </w:r>
      <w:r w:rsidR="00127D60">
        <w:rPr>
          <w:lang w:eastAsia="zh-CN"/>
        </w:rPr>
        <w:instrText xml:space="preserve"> ADDIN EN.CITE &lt;EndNote&gt;&lt;Cite&gt;&lt;Author&gt;Anton&lt;/Author&gt;&lt;Year&gt;2013&lt;/Year&gt;&lt;RecNum&gt;1723&lt;/RecNum&gt;&lt;DisplayText&gt;[45]&lt;/DisplayText&gt;&lt;record&gt;&lt;rec-number&gt;1723&lt;/rec-number&gt;&lt;foreign-keys&gt;&lt;key app="EN" db-id="s0dtva2tk2fr58eae50peptwrdf95ev2s0vt" timestamp="1595554516"&gt;1723&lt;/key&gt;&lt;/foreign-keys&gt;&lt;ref-type name="Book"&gt;6&lt;/ref-type&gt;&lt;contributors&gt;&lt;authors&gt;&lt;author&gt;Anton, Howard&lt;/author&gt;&lt;author&gt;Rorres, Chris&lt;/author&gt;&lt;/authors&gt;&lt;/contributors&gt;&lt;titles&gt;&lt;title&gt;Elementary linear algebra: applications version&lt;/title&gt;&lt;/titles&gt;&lt;dates&gt;&lt;year&gt;2013&lt;/year&gt;&lt;/dates&gt;&lt;publisher&gt;John Wiley &amp;amp; Sons&lt;/publisher&gt;&lt;isbn&gt;1118474228&lt;/isbn&gt;&lt;urls&gt;&lt;/urls&gt;&lt;/record&gt;&lt;/Cite&gt;&lt;/EndNote&gt;</w:instrText>
      </w:r>
      <w:r w:rsidR="002667B5">
        <w:rPr>
          <w:lang w:eastAsia="zh-CN"/>
        </w:rPr>
        <w:fldChar w:fldCharType="separate"/>
      </w:r>
      <w:r w:rsidR="00127D60">
        <w:rPr>
          <w:noProof/>
          <w:lang w:eastAsia="zh-CN"/>
        </w:rPr>
        <w:t>[45]</w:t>
      </w:r>
      <w:r w:rsidR="002667B5">
        <w:rPr>
          <w:lang w:eastAsia="zh-CN"/>
        </w:rPr>
        <w:fldChar w:fldCharType="end"/>
      </w:r>
      <w:r w:rsidR="00DF5E15">
        <w:rPr>
          <w:lang w:eastAsia="zh-CN"/>
        </w:rPr>
        <w:t>,</w:t>
      </w:r>
      <w:r w:rsidR="002667B5">
        <w:rPr>
          <w:lang w:eastAsia="zh-CN"/>
        </w:rPr>
        <w:t xml:space="preserve"> </w:t>
      </w:r>
      <w:r w:rsidR="005C7227">
        <w:rPr>
          <w:lang w:eastAsia="zh-CN"/>
        </w:rPr>
        <w:t>and s</w:t>
      </w:r>
      <w:r w:rsidR="005C7227" w:rsidRPr="005C7227">
        <w:rPr>
          <w:lang w:eastAsia="zh-CN"/>
        </w:rPr>
        <w:t>tandardized Euclidean distance</w:t>
      </w:r>
      <w:r w:rsidR="002667B5">
        <w:rPr>
          <w:lang w:eastAsia="zh-CN"/>
        </w:rPr>
        <w:t xml:space="preserve"> </w:t>
      </w:r>
      <w:r w:rsidR="002667B5">
        <w:rPr>
          <w:lang w:eastAsia="zh-CN"/>
        </w:rPr>
        <w:fldChar w:fldCharType="begin"/>
      </w:r>
      <w:r w:rsidR="00127D60">
        <w:rPr>
          <w:lang w:eastAsia="zh-CN"/>
        </w:rPr>
        <w:instrText xml:space="preserve"> ADDIN EN.CITE &lt;EndNote&gt;&lt;Cite&gt;&lt;Author&gt;Anton&lt;/Author&gt;&lt;Year&gt;2013&lt;/Year&gt;&lt;RecNum&gt;1723&lt;/RecNum&gt;&lt;DisplayText&gt;[45]&lt;/DisplayText&gt;&lt;record&gt;&lt;rec-number&gt;1723&lt;/rec-number&gt;&lt;foreign-keys&gt;&lt;key app="EN" db-id="s0dtva2tk2fr58eae50peptwrdf95ev2s0vt" timestamp="1595554516"&gt;1723&lt;/key&gt;&lt;/foreign-keys&gt;&lt;ref-type name="Book"&gt;6&lt;/ref-type&gt;&lt;contributors&gt;&lt;authors&gt;&lt;author&gt;Anton, Howard&lt;/author&gt;&lt;author&gt;Rorres, Chris&lt;/author&gt;&lt;/authors&gt;&lt;/contributors&gt;&lt;titles&gt;&lt;title&gt;Elementary linear algebra: applications version&lt;/title&gt;&lt;/titles&gt;&lt;dates&gt;&lt;year&gt;2013&lt;/year&gt;&lt;/dates&gt;&lt;publisher&gt;John Wiley &amp;amp; Sons&lt;/publisher&gt;&lt;isbn&gt;1118474228&lt;/isbn&gt;&lt;urls&gt;&lt;/urls&gt;&lt;/record&gt;&lt;/Cite&gt;&lt;/EndNote&gt;</w:instrText>
      </w:r>
      <w:r w:rsidR="002667B5">
        <w:rPr>
          <w:lang w:eastAsia="zh-CN"/>
        </w:rPr>
        <w:fldChar w:fldCharType="separate"/>
      </w:r>
      <w:r w:rsidR="00127D60">
        <w:rPr>
          <w:noProof/>
          <w:lang w:eastAsia="zh-CN"/>
        </w:rPr>
        <w:t>[45]</w:t>
      </w:r>
      <w:r w:rsidR="002667B5">
        <w:rPr>
          <w:lang w:eastAsia="zh-CN"/>
        </w:rPr>
        <w:fldChar w:fldCharType="end"/>
      </w:r>
      <w:r w:rsidR="005C7227">
        <w:rPr>
          <w:lang w:eastAsia="zh-CN"/>
        </w:rPr>
        <w:t>,</w:t>
      </w:r>
      <w:r w:rsidR="005C7227" w:rsidRPr="005C7227">
        <w:rPr>
          <w:lang w:eastAsia="zh-CN"/>
        </w:rPr>
        <w:t xml:space="preserve"> </w:t>
      </w:r>
      <w:r w:rsidR="00837AAB" w:rsidRPr="00837AAB">
        <w:rPr>
          <w:lang w:eastAsia="zh-CN"/>
        </w:rPr>
        <w:t>to convert these 3d feature embeddings into 1d health indicators</w:t>
      </w:r>
      <w:r w:rsidR="00C037E3">
        <w:rPr>
          <w:lang w:eastAsia="zh-CN"/>
        </w:rPr>
        <w:t xml:space="preserve"> (H</w:t>
      </w:r>
      <w:r w:rsidR="00D70C46">
        <w:rPr>
          <w:lang w:eastAsia="zh-CN"/>
        </w:rPr>
        <w:t>I</w:t>
      </w:r>
      <w:r w:rsidR="00C037E3">
        <w:rPr>
          <w:lang w:eastAsia="zh-CN"/>
        </w:rPr>
        <w:t>s).</w:t>
      </w:r>
      <w:r w:rsidR="00D70C46">
        <w:rPr>
          <w:lang w:eastAsia="zh-CN"/>
        </w:rPr>
        <w:t xml:space="preserve"> Specifically, the health indicator is defined as the distance between the testing feature embeddings and the normal ones:</w:t>
      </w:r>
    </w:p>
    <w:tbl>
      <w:tblPr>
        <w:tblW w:w="5000" w:type="pct"/>
        <w:jc w:val="center"/>
        <w:tblCellMar>
          <w:left w:w="0" w:type="dxa"/>
          <w:right w:w="0" w:type="dxa"/>
        </w:tblCellMar>
        <w:tblLook w:val="0000" w:firstRow="0" w:lastRow="0" w:firstColumn="0" w:lastColumn="0" w:noHBand="0" w:noVBand="0"/>
      </w:tblPr>
      <w:tblGrid>
        <w:gridCol w:w="9584"/>
        <w:gridCol w:w="496"/>
      </w:tblGrid>
      <w:tr w:rsidR="00D70C46" w14:paraId="67297E57" w14:textId="77777777" w:rsidTr="00A65E06">
        <w:trPr>
          <w:jc w:val="center"/>
        </w:trPr>
        <w:tc>
          <w:tcPr>
            <w:tcW w:w="4754" w:type="pct"/>
            <w:vAlign w:val="center"/>
          </w:tcPr>
          <w:bookmarkStart w:id="51" w:name="_Hlk60222113"/>
          <w:p w14:paraId="0AFEF0BA" w14:textId="77777777" w:rsidR="00D70C46" w:rsidRDefault="00D70C46" w:rsidP="00A65E06">
            <w:pPr>
              <w:pStyle w:val="ac"/>
            </w:pPr>
            <w:r w:rsidRPr="00D70C46">
              <w:rPr>
                <w:position w:val="-14"/>
              </w:rPr>
              <w:object w:dxaOrig="1460" w:dyaOrig="380" w14:anchorId="53C5D222">
                <v:shape id="_x0000_i1286" type="#_x0000_t75" style="width:73.85pt;height:19.05pt" o:ole="">
                  <v:imagedata r:id="rId488" o:title=""/>
                </v:shape>
                <o:OLEObject Type="Embed" ProgID="Equation.DSMT4" ShapeID="_x0000_i1286" DrawAspect="Content" ObjectID="_1676960837" r:id="rId489"/>
              </w:object>
            </w:r>
            <w:bookmarkEnd w:id="51"/>
            <w:r>
              <w:t>,</w:t>
            </w:r>
          </w:p>
        </w:tc>
        <w:tc>
          <w:tcPr>
            <w:tcW w:w="246" w:type="pct"/>
            <w:vAlign w:val="center"/>
          </w:tcPr>
          <w:p w14:paraId="7165BDA6" w14:textId="77777777" w:rsidR="00D70C46" w:rsidRDefault="00D70C46" w:rsidP="00A65E06">
            <w:pPr>
              <w:pStyle w:val="ac"/>
            </w:pPr>
            <w:r>
              <w:t>(32)</w:t>
            </w:r>
          </w:p>
        </w:tc>
      </w:tr>
    </w:tbl>
    <w:p w14:paraId="3DE0C551" w14:textId="61CE29D0" w:rsidR="00D70C46" w:rsidRDefault="00D70C46" w:rsidP="00D70C46">
      <w:pPr>
        <w:pStyle w:val="ae"/>
        <w:ind w:firstLine="0"/>
        <w:rPr>
          <w:lang w:eastAsia="zh-CN"/>
        </w:rPr>
      </w:pPr>
      <w:r>
        <w:rPr>
          <w:lang w:eastAsia="zh-CN"/>
        </w:rPr>
        <w:t xml:space="preserve">where </w:t>
      </w:r>
      <w:bookmarkStart w:id="52" w:name="_Hlk60222152"/>
      <w:r w:rsidRPr="00D70C46">
        <w:rPr>
          <w:position w:val="-12"/>
          <w:lang w:eastAsia="zh-CN"/>
        </w:rPr>
        <w:object w:dxaOrig="620" w:dyaOrig="340" w14:anchorId="671B3273">
          <v:shape id="_x0000_i1287" type="#_x0000_t75" style="width:32.05pt;height:16.25pt" o:ole="">
            <v:imagedata r:id="rId490" o:title=""/>
          </v:shape>
          <o:OLEObject Type="Embed" ProgID="Equation.DSMT4" ShapeID="_x0000_i1287" DrawAspect="Content" ObjectID="_1676960838" r:id="rId491"/>
        </w:object>
      </w:r>
      <w:r>
        <w:rPr>
          <w:lang w:eastAsia="zh-CN"/>
        </w:rPr>
        <w:t xml:space="preserve"> is the distance function, </w:t>
      </w:r>
      <w:r w:rsidRPr="00D70C46">
        <w:rPr>
          <w:position w:val="-4"/>
          <w:lang w:eastAsia="zh-CN"/>
        </w:rPr>
        <w:object w:dxaOrig="220" w:dyaOrig="220" w14:anchorId="196B464A">
          <v:shape id="_x0000_i1288" type="#_x0000_t75" style="width:11.15pt;height:11.15pt" o:ole="">
            <v:imagedata r:id="rId492" o:title=""/>
          </v:shape>
          <o:OLEObject Type="Embed" ProgID="Equation.DSMT4" ShapeID="_x0000_i1288" DrawAspect="Content" ObjectID="_1676960839" r:id="rId493"/>
        </w:object>
      </w:r>
      <w:r>
        <w:rPr>
          <w:rFonts w:hint="eastAsia"/>
          <w:lang w:eastAsia="zh-CN"/>
        </w:rPr>
        <w:t>∈</w:t>
      </w:r>
      <w:r w:rsidRPr="00D70C46">
        <w:rPr>
          <w:rFonts w:ascii="Euclid Math Two" w:hAnsi="Euclid Math Two"/>
          <w:lang w:eastAsia="zh-CN"/>
        </w:rPr>
        <w:t></w:t>
      </w:r>
      <w:r>
        <w:rPr>
          <w:i/>
          <w:iCs/>
          <w:vertAlign w:val="superscript"/>
          <w:lang w:eastAsia="zh-CN"/>
        </w:rPr>
        <w:t xml:space="preserve">3 </w:t>
      </w:r>
      <w:r>
        <w:rPr>
          <w:lang w:eastAsia="zh-CN"/>
        </w:rPr>
        <w:t>,</w:t>
      </w:r>
      <w:r w:rsidRPr="00D70C46">
        <w:rPr>
          <w:lang w:eastAsia="zh-CN"/>
        </w:rPr>
        <w:t xml:space="preserve"> </w:t>
      </w:r>
      <w:r w:rsidRPr="00D70C46">
        <w:rPr>
          <w:position w:val="-4"/>
          <w:lang w:eastAsia="zh-CN"/>
        </w:rPr>
        <w:object w:dxaOrig="300" w:dyaOrig="260" w14:anchorId="4374368F">
          <v:shape id="_x0000_i1289" type="#_x0000_t75" style="width:15.8pt;height:14.4pt" o:ole="">
            <v:imagedata r:id="rId494" o:title=""/>
          </v:shape>
          <o:OLEObject Type="Embed" ProgID="Equation.DSMT4" ShapeID="_x0000_i1289" DrawAspect="Content" ObjectID="_1676960840" r:id="rId495"/>
        </w:object>
      </w:r>
      <w:r>
        <w:rPr>
          <w:rFonts w:hint="eastAsia"/>
          <w:lang w:eastAsia="zh-CN"/>
        </w:rPr>
        <w:t>∈</w:t>
      </w:r>
      <w:r w:rsidRPr="00D70C46">
        <w:rPr>
          <w:rFonts w:ascii="Euclid Math Two" w:hAnsi="Euclid Math Two"/>
          <w:lang w:eastAsia="zh-CN"/>
        </w:rPr>
        <w:t></w:t>
      </w:r>
      <w:r>
        <w:rPr>
          <w:i/>
          <w:iCs/>
          <w:vertAlign w:val="superscript"/>
          <w:lang w:eastAsia="zh-CN"/>
        </w:rPr>
        <w:t xml:space="preserve">3 </w:t>
      </w:r>
      <w:r>
        <w:rPr>
          <w:lang w:eastAsia="zh-CN"/>
        </w:rPr>
        <w:t xml:space="preserve"> are respectively the testing feature embedding vector and a normal one. </w:t>
      </w:r>
      <w:bookmarkEnd w:id="52"/>
      <w:r w:rsidRPr="00D70C46">
        <w:rPr>
          <w:lang w:eastAsia="zh-CN"/>
        </w:rPr>
        <w:t xml:space="preserve">Limited by </w:t>
      </w:r>
      <w:r>
        <w:rPr>
          <w:lang w:eastAsia="zh-CN"/>
        </w:rPr>
        <w:t xml:space="preserve">the </w:t>
      </w:r>
      <w:r w:rsidRPr="00D70C46">
        <w:rPr>
          <w:lang w:eastAsia="zh-CN"/>
        </w:rPr>
        <w:t>space, we only show the Euclidean distance</w:t>
      </w:r>
      <w:r>
        <w:rPr>
          <w:lang w:eastAsia="zh-CN"/>
        </w:rPr>
        <w:t xml:space="preserve">-based </w:t>
      </w:r>
      <w:r w:rsidRPr="00D70C46">
        <w:rPr>
          <w:lang w:eastAsia="zh-CN"/>
        </w:rPr>
        <w:t xml:space="preserve">HI results of </w:t>
      </w:r>
      <w:r w:rsidR="00990437">
        <w:rPr>
          <w:lang w:eastAsia="zh-CN"/>
        </w:rPr>
        <w:t>3</w:t>
      </w:r>
      <w:r w:rsidR="009C3D99">
        <w:rPr>
          <w:lang w:eastAsia="zh-CN"/>
        </w:rPr>
        <w:t xml:space="preserve"> </w:t>
      </w:r>
      <w:r w:rsidRPr="00D70C46">
        <w:rPr>
          <w:lang w:eastAsia="zh-CN"/>
        </w:rPr>
        <w:t>method</w:t>
      </w:r>
      <w:r w:rsidR="009C3D99">
        <w:rPr>
          <w:lang w:eastAsia="zh-CN"/>
        </w:rPr>
        <w:t>s</w:t>
      </w:r>
      <w:r w:rsidR="00B328B2">
        <w:rPr>
          <w:lang w:eastAsia="zh-CN"/>
        </w:rPr>
        <w:t xml:space="preserve">, </w:t>
      </w:r>
      <w:r w:rsidR="009E133C">
        <w:rPr>
          <w:rFonts w:hint="eastAsia"/>
          <w:lang w:eastAsia="zh-CN"/>
        </w:rPr>
        <w:t>namely</w:t>
      </w:r>
      <w:r w:rsidR="009E133C">
        <w:rPr>
          <w:lang w:eastAsia="zh-CN"/>
        </w:rPr>
        <w:t xml:space="preserve">, ICA, SAE and our proposed RFA, </w:t>
      </w:r>
      <w:r w:rsidR="00B328B2">
        <w:rPr>
          <w:lang w:eastAsia="zh-CN"/>
        </w:rPr>
        <w:t xml:space="preserve">which can be seen in </w:t>
      </w:r>
      <w:r w:rsidR="000A3B71" w:rsidRPr="000A3B71">
        <w:rPr>
          <w:b/>
          <w:bCs/>
          <w:lang w:eastAsia="zh-CN"/>
        </w:rPr>
        <w:fldChar w:fldCharType="begin"/>
      </w:r>
      <w:r w:rsidR="000A3B71" w:rsidRPr="000A3B71">
        <w:rPr>
          <w:b/>
          <w:bCs/>
          <w:lang w:eastAsia="zh-CN"/>
        </w:rPr>
        <w:instrText xml:space="preserve"> REF _Ref48054902 \h  \* MERGEFORMAT </w:instrText>
      </w:r>
      <w:r w:rsidR="000A3B71" w:rsidRPr="000A3B71">
        <w:rPr>
          <w:b/>
          <w:bCs/>
          <w:lang w:eastAsia="zh-CN"/>
        </w:rPr>
      </w:r>
      <w:r w:rsidR="000A3B71" w:rsidRPr="000A3B71">
        <w:rPr>
          <w:b/>
          <w:bCs/>
          <w:lang w:eastAsia="zh-CN"/>
        </w:rPr>
        <w:fldChar w:fldCharType="separate"/>
      </w:r>
      <w:r w:rsidR="003E3D82" w:rsidRPr="003E3D82">
        <w:rPr>
          <w:b/>
          <w:bCs/>
        </w:rPr>
        <w:t xml:space="preserve">Figure </w:t>
      </w:r>
      <w:r w:rsidR="003E3D82" w:rsidRPr="003E3D82">
        <w:rPr>
          <w:b/>
          <w:bCs/>
          <w:noProof/>
        </w:rPr>
        <w:t>8</w:t>
      </w:r>
      <w:r w:rsidR="000A3B71" w:rsidRPr="000A3B71">
        <w:rPr>
          <w:b/>
          <w:bCs/>
          <w:lang w:eastAsia="zh-CN"/>
        </w:rPr>
        <w:fldChar w:fldCharType="end"/>
      </w:r>
      <w:r w:rsidR="000A3B71">
        <w:rPr>
          <w:b/>
          <w:bCs/>
          <w:lang w:eastAsia="zh-CN"/>
        </w:rPr>
        <w:t>-</w:t>
      </w:r>
      <w:r w:rsidR="000A3B71" w:rsidRPr="000A3B71">
        <w:rPr>
          <w:b/>
          <w:bCs/>
          <w:lang w:eastAsia="zh-CN"/>
        </w:rPr>
        <w:fldChar w:fldCharType="begin"/>
      </w:r>
      <w:r w:rsidR="000A3B71" w:rsidRPr="000A3B71">
        <w:rPr>
          <w:b/>
          <w:bCs/>
          <w:lang w:eastAsia="zh-CN"/>
        </w:rPr>
        <w:instrText xml:space="preserve"> REF _Ref48054904 \h  \* MERGEFORMAT </w:instrText>
      </w:r>
      <w:r w:rsidR="000A3B71" w:rsidRPr="000A3B71">
        <w:rPr>
          <w:b/>
          <w:bCs/>
          <w:lang w:eastAsia="zh-CN"/>
        </w:rPr>
      </w:r>
      <w:r w:rsidR="000A3B71" w:rsidRPr="000A3B71">
        <w:rPr>
          <w:b/>
          <w:bCs/>
          <w:lang w:eastAsia="zh-CN"/>
        </w:rPr>
        <w:fldChar w:fldCharType="separate"/>
      </w:r>
      <w:r w:rsidR="003E3D82" w:rsidRPr="003E3D82">
        <w:rPr>
          <w:b/>
          <w:bCs/>
        </w:rPr>
        <w:t xml:space="preserve">Figure </w:t>
      </w:r>
      <w:r w:rsidR="003E3D82" w:rsidRPr="003E3D82">
        <w:rPr>
          <w:b/>
          <w:bCs/>
          <w:noProof/>
        </w:rPr>
        <w:t>10</w:t>
      </w:r>
      <w:r w:rsidR="000A3B71" w:rsidRPr="000A3B71">
        <w:rPr>
          <w:b/>
          <w:bCs/>
          <w:lang w:eastAsia="zh-CN"/>
        </w:rPr>
        <w:fldChar w:fldCharType="end"/>
      </w:r>
      <w:r w:rsidR="00B328B2">
        <w:rPr>
          <w:lang w:eastAsia="zh-CN"/>
        </w:rPr>
        <w:t>.</w:t>
      </w:r>
    </w:p>
    <w:p w14:paraId="70521850" w14:textId="65035B79" w:rsidR="00DE095F" w:rsidRPr="00D70C46" w:rsidRDefault="00DE095F" w:rsidP="00614B43">
      <w:pPr>
        <w:pStyle w:val="ae"/>
        <w:ind w:firstLine="0"/>
        <w:jc w:val="center"/>
        <w:rPr>
          <w:lang w:eastAsia="zh-CN"/>
        </w:rPr>
      </w:pPr>
    </w:p>
    <w:p w14:paraId="2CB2A0B6" w14:textId="4419BC1B" w:rsidR="00DE56B1" w:rsidRPr="00977BC0" w:rsidRDefault="003C3F93" w:rsidP="00977BC0">
      <w:pPr>
        <w:pStyle w:val="figurecaption"/>
        <w:numPr>
          <w:ilvl w:val="0"/>
          <w:numId w:val="0"/>
        </w:numPr>
        <w:rPr>
          <w:sz w:val="20"/>
          <w:szCs w:val="20"/>
        </w:rPr>
      </w:pPr>
      <w:bookmarkStart w:id="53" w:name="_Ref48054902"/>
      <w:r w:rsidRPr="00977BC0">
        <w:rPr>
          <w:sz w:val="20"/>
          <w:szCs w:val="20"/>
        </w:rPr>
        <w:t xml:space="preserve">Figure </w:t>
      </w:r>
      <w:r w:rsidRPr="00977BC0">
        <w:rPr>
          <w:sz w:val="20"/>
          <w:szCs w:val="20"/>
        </w:rPr>
        <w:fldChar w:fldCharType="begin"/>
      </w:r>
      <w:r w:rsidRPr="00977BC0">
        <w:rPr>
          <w:sz w:val="20"/>
          <w:szCs w:val="20"/>
        </w:rPr>
        <w:instrText xml:space="preserve"> SEQ Figure \* ARABIC </w:instrText>
      </w:r>
      <w:r w:rsidRPr="00977BC0">
        <w:rPr>
          <w:sz w:val="20"/>
          <w:szCs w:val="20"/>
        </w:rPr>
        <w:fldChar w:fldCharType="separate"/>
      </w:r>
      <w:r w:rsidR="003E3D82">
        <w:rPr>
          <w:noProof/>
          <w:sz w:val="20"/>
          <w:szCs w:val="20"/>
        </w:rPr>
        <w:t>8</w:t>
      </w:r>
      <w:r w:rsidRPr="00977BC0">
        <w:rPr>
          <w:sz w:val="20"/>
          <w:szCs w:val="20"/>
        </w:rPr>
        <w:fldChar w:fldCharType="end"/>
      </w:r>
      <w:bookmarkEnd w:id="53"/>
      <w:r w:rsidRPr="00977BC0">
        <w:rPr>
          <w:sz w:val="20"/>
          <w:szCs w:val="20"/>
        </w:rPr>
        <w:t xml:space="preserve"> ICA-based HIs of turbofan engines</w:t>
      </w:r>
    </w:p>
    <w:p w14:paraId="4897622C" w14:textId="4CD92ADD" w:rsidR="00977BC0" w:rsidRPr="002F332C" w:rsidRDefault="00977BC0" w:rsidP="002F332C">
      <w:pPr>
        <w:jc w:val="center"/>
      </w:pPr>
    </w:p>
    <w:p w14:paraId="41E757E8" w14:textId="79165F26" w:rsidR="00DE56B1" w:rsidRPr="00977BC0" w:rsidRDefault="003C3F93" w:rsidP="00977BC0">
      <w:pPr>
        <w:pStyle w:val="figurecaption"/>
        <w:numPr>
          <w:ilvl w:val="0"/>
          <w:numId w:val="0"/>
        </w:numPr>
        <w:rPr>
          <w:sz w:val="20"/>
          <w:szCs w:val="20"/>
        </w:rPr>
      </w:pPr>
      <w:r w:rsidRPr="00977BC0">
        <w:rPr>
          <w:sz w:val="20"/>
          <w:szCs w:val="20"/>
        </w:rPr>
        <w:t xml:space="preserve">Figure </w:t>
      </w:r>
      <w:r w:rsidRPr="00977BC0">
        <w:rPr>
          <w:sz w:val="20"/>
          <w:szCs w:val="20"/>
        </w:rPr>
        <w:fldChar w:fldCharType="begin"/>
      </w:r>
      <w:r w:rsidRPr="00977BC0">
        <w:rPr>
          <w:sz w:val="20"/>
          <w:szCs w:val="20"/>
        </w:rPr>
        <w:instrText xml:space="preserve"> SEQ Figure \* ARABIC </w:instrText>
      </w:r>
      <w:r w:rsidRPr="00977BC0">
        <w:rPr>
          <w:sz w:val="20"/>
          <w:szCs w:val="20"/>
        </w:rPr>
        <w:fldChar w:fldCharType="separate"/>
      </w:r>
      <w:r w:rsidR="003E3D82">
        <w:rPr>
          <w:noProof/>
          <w:sz w:val="20"/>
          <w:szCs w:val="20"/>
        </w:rPr>
        <w:t>9</w:t>
      </w:r>
      <w:r w:rsidRPr="00977BC0">
        <w:rPr>
          <w:sz w:val="20"/>
          <w:szCs w:val="20"/>
        </w:rPr>
        <w:fldChar w:fldCharType="end"/>
      </w:r>
      <w:r w:rsidRPr="00977BC0">
        <w:rPr>
          <w:sz w:val="20"/>
          <w:szCs w:val="20"/>
        </w:rPr>
        <w:t xml:space="preserve"> SAE-based HIs of turbofan engines</w:t>
      </w:r>
    </w:p>
    <w:p w14:paraId="134A3C11" w14:textId="424E4E6E" w:rsidR="00CE017F" w:rsidRPr="00CE017F" w:rsidRDefault="00CE017F" w:rsidP="00CE017F">
      <w:pPr>
        <w:jc w:val="center"/>
      </w:pPr>
    </w:p>
    <w:p w14:paraId="7E1DBE09" w14:textId="750A3E6A" w:rsidR="00DE56B1" w:rsidRPr="00977BC0" w:rsidRDefault="003C3F93" w:rsidP="00977BC0">
      <w:pPr>
        <w:pStyle w:val="figurecaption"/>
        <w:numPr>
          <w:ilvl w:val="0"/>
          <w:numId w:val="0"/>
        </w:numPr>
        <w:rPr>
          <w:sz w:val="20"/>
          <w:szCs w:val="20"/>
        </w:rPr>
      </w:pPr>
      <w:bookmarkStart w:id="54" w:name="_Ref48054904"/>
      <w:r w:rsidRPr="00977BC0">
        <w:rPr>
          <w:sz w:val="20"/>
          <w:szCs w:val="20"/>
        </w:rPr>
        <w:t xml:space="preserve">Figure </w:t>
      </w:r>
      <w:r w:rsidRPr="00977BC0">
        <w:rPr>
          <w:sz w:val="20"/>
          <w:szCs w:val="20"/>
        </w:rPr>
        <w:fldChar w:fldCharType="begin"/>
      </w:r>
      <w:r w:rsidRPr="00977BC0">
        <w:rPr>
          <w:sz w:val="20"/>
          <w:szCs w:val="20"/>
        </w:rPr>
        <w:instrText xml:space="preserve"> SEQ Figure \* ARABIC </w:instrText>
      </w:r>
      <w:r w:rsidRPr="00977BC0">
        <w:rPr>
          <w:sz w:val="20"/>
          <w:szCs w:val="20"/>
        </w:rPr>
        <w:fldChar w:fldCharType="separate"/>
      </w:r>
      <w:r w:rsidR="003E3D82">
        <w:rPr>
          <w:noProof/>
          <w:sz w:val="20"/>
          <w:szCs w:val="20"/>
        </w:rPr>
        <w:t>10</w:t>
      </w:r>
      <w:r w:rsidRPr="00977BC0">
        <w:rPr>
          <w:sz w:val="20"/>
          <w:szCs w:val="20"/>
        </w:rPr>
        <w:fldChar w:fldCharType="end"/>
      </w:r>
      <w:bookmarkEnd w:id="54"/>
      <w:r w:rsidRPr="00977BC0">
        <w:rPr>
          <w:sz w:val="20"/>
          <w:szCs w:val="20"/>
        </w:rPr>
        <w:t xml:space="preserve"> RFA-based HIs of turbofan engines </w:t>
      </w:r>
      <w:r w:rsidRPr="00460D8E">
        <w:rPr>
          <w:b/>
          <w:bCs/>
          <w:sz w:val="20"/>
          <w:szCs w:val="20"/>
        </w:rPr>
        <w:t>(proposed)</w:t>
      </w:r>
    </w:p>
    <w:p w14:paraId="4E9C0D48" w14:textId="2DF76C92" w:rsidR="00F965B7" w:rsidRPr="0009751A" w:rsidRDefault="00F965B7" w:rsidP="00CA12E7">
      <w:pPr>
        <w:pStyle w:val="ae"/>
        <w:rPr>
          <w:u w:val="thick" w:color="00B0F0"/>
          <w:lang w:eastAsia="zh-CN"/>
        </w:rPr>
      </w:pPr>
      <w:r w:rsidRPr="0009751A">
        <w:rPr>
          <w:u w:val="thick" w:color="00B0F0"/>
        </w:rPr>
        <w:t>As shown in</w:t>
      </w:r>
      <w:r w:rsidRPr="0009751A">
        <w:rPr>
          <w:b/>
          <w:bCs/>
          <w:u w:val="thick" w:color="00B0F0"/>
          <w:lang w:eastAsia="zh-CN"/>
        </w:rPr>
        <w:t xml:space="preserve"> </w:t>
      </w:r>
      <w:r w:rsidRPr="0009751A">
        <w:rPr>
          <w:b/>
          <w:bCs/>
          <w:u w:val="thick" w:color="00B0F0"/>
          <w:lang w:eastAsia="zh-CN"/>
        </w:rPr>
        <w:fldChar w:fldCharType="begin"/>
      </w:r>
      <w:r w:rsidRPr="0009751A">
        <w:rPr>
          <w:b/>
          <w:bCs/>
          <w:u w:val="thick" w:color="00B0F0"/>
          <w:lang w:eastAsia="zh-CN"/>
        </w:rPr>
        <w:instrText xml:space="preserve"> REF _Ref48054902 \h  \* MERGEFORMAT </w:instrText>
      </w:r>
      <w:r w:rsidRPr="0009751A">
        <w:rPr>
          <w:b/>
          <w:bCs/>
          <w:u w:val="thick" w:color="00B0F0"/>
          <w:lang w:eastAsia="zh-CN"/>
        </w:rPr>
      </w:r>
      <w:r w:rsidRPr="0009751A">
        <w:rPr>
          <w:b/>
          <w:bCs/>
          <w:u w:val="thick" w:color="00B0F0"/>
          <w:lang w:eastAsia="zh-CN"/>
        </w:rPr>
        <w:fldChar w:fldCharType="separate"/>
      </w:r>
      <w:r w:rsidR="003E3D82" w:rsidRPr="003E3D82">
        <w:rPr>
          <w:b/>
          <w:bCs/>
          <w:u w:val="thick" w:color="00B0F0"/>
        </w:rPr>
        <w:t xml:space="preserve">Figure </w:t>
      </w:r>
      <w:r w:rsidR="003E3D82" w:rsidRPr="003E3D82">
        <w:rPr>
          <w:b/>
          <w:bCs/>
          <w:noProof/>
          <w:u w:val="thick" w:color="00B0F0"/>
        </w:rPr>
        <w:t>8</w:t>
      </w:r>
      <w:r w:rsidRPr="0009751A">
        <w:rPr>
          <w:b/>
          <w:bCs/>
          <w:u w:val="thick" w:color="00B0F0"/>
          <w:lang w:eastAsia="zh-CN"/>
        </w:rPr>
        <w:fldChar w:fldCharType="end"/>
      </w:r>
      <w:r w:rsidRPr="0009751A">
        <w:rPr>
          <w:b/>
          <w:bCs/>
          <w:u w:val="thick" w:color="00B0F0"/>
          <w:lang w:eastAsia="zh-CN"/>
        </w:rPr>
        <w:t>-</w:t>
      </w:r>
      <w:r w:rsidRPr="0009751A">
        <w:rPr>
          <w:b/>
          <w:bCs/>
          <w:u w:val="thick" w:color="00B0F0"/>
          <w:lang w:eastAsia="zh-CN"/>
        </w:rPr>
        <w:fldChar w:fldCharType="begin"/>
      </w:r>
      <w:r w:rsidRPr="0009751A">
        <w:rPr>
          <w:b/>
          <w:bCs/>
          <w:u w:val="thick" w:color="00B0F0"/>
          <w:lang w:eastAsia="zh-CN"/>
        </w:rPr>
        <w:instrText xml:space="preserve"> REF _Ref48054904 \h  \* MERGEFORMAT </w:instrText>
      </w:r>
      <w:r w:rsidRPr="0009751A">
        <w:rPr>
          <w:b/>
          <w:bCs/>
          <w:u w:val="thick" w:color="00B0F0"/>
          <w:lang w:eastAsia="zh-CN"/>
        </w:rPr>
      </w:r>
      <w:r w:rsidRPr="0009751A">
        <w:rPr>
          <w:b/>
          <w:bCs/>
          <w:u w:val="thick" w:color="00B0F0"/>
          <w:lang w:eastAsia="zh-CN"/>
        </w:rPr>
        <w:fldChar w:fldCharType="separate"/>
      </w:r>
      <w:r w:rsidR="003E3D82" w:rsidRPr="003E3D82">
        <w:rPr>
          <w:b/>
          <w:bCs/>
          <w:u w:val="thick" w:color="00B0F0"/>
        </w:rPr>
        <w:t xml:space="preserve">Figure </w:t>
      </w:r>
      <w:r w:rsidR="003E3D82" w:rsidRPr="003E3D82">
        <w:rPr>
          <w:b/>
          <w:bCs/>
          <w:noProof/>
          <w:u w:val="thick" w:color="00B0F0"/>
        </w:rPr>
        <w:t>10</w:t>
      </w:r>
      <w:r w:rsidRPr="0009751A">
        <w:rPr>
          <w:b/>
          <w:bCs/>
          <w:u w:val="thick" w:color="00B0F0"/>
          <w:lang w:eastAsia="zh-CN"/>
        </w:rPr>
        <w:fldChar w:fldCharType="end"/>
      </w:r>
      <w:r w:rsidRPr="0009751A">
        <w:rPr>
          <w:u w:val="thick" w:color="00B0F0"/>
          <w:lang w:eastAsia="zh-CN"/>
        </w:rPr>
        <w:t xml:space="preserve">, the overall trend of HI sequences and their local details among ICA, SAE, and RFA have been illustrated in a picture-picture way. </w:t>
      </w:r>
      <w:r w:rsidR="006A4412" w:rsidRPr="0009751A">
        <w:rPr>
          <w:u w:val="thick" w:color="00B0F0"/>
          <w:lang w:eastAsia="zh-CN"/>
        </w:rPr>
        <w:t>Two subgraphs in each figure show part of the HI sequences in the two rectangular boxes of the total graph. In order to achieve a clear comparison, the subgraphs only show the HI sequences with the same length, that is, if some HI sequences in the box are interrupted, they will not be displayed in the subgraphs</w:t>
      </w:r>
      <w:r w:rsidR="007F2835" w:rsidRPr="0009751A">
        <w:rPr>
          <w:u w:val="thick" w:color="00B0F0"/>
          <w:lang w:eastAsia="zh-CN"/>
        </w:rPr>
        <w:t>.</w:t>
      </w:r>
      <w:r w:rsidR="00E411D9" w:rsidRPr="0009751A">
        <w:rPr>
          <w:u w:val="thick" w:color="00B0F0"/>
          <w:lang w:eastAsia="zh-CN"/>
        </w:rPr>
        <w:t xml:space="preserve"> </w:t>
      </w:r>
    </w:p>
    <w:p w14:paraId="56106085" w14:textId="591323F3" w:rsidR="00CA12E7" w:rsidRPr="007E5C08" w:rsidRDefault="00CA12E7" w:rsidP="00E411D9">
      <w:pPr>
        <w:pStyle w:val="ae"/>
        <w:rPr>
          <w:lang w:eastAsia="zh-CN"/>
        </w:rPr>
      </w:pPr>
      <w:r w:rsidRPr="00CA12E7">
        <w:lastRenderedPageBreak/>
        <w:t xml:space="preserve">Since the </w:t>
      </w:r>
      <w:r>
        <w:t>chosen</w:t>
      </w:r>
      <w:r w:rsidRPr="00CA12E7">
        <w:t xml:space="preserve"> engine data</w:t>
      </w:r>
      <w:r w:rsidR="00532380">
        <w:t>sets</w:t>
      </w:r>
      <w:r w:rsidRPr="00CA12E7">
        <w:t xml:space="preserve"> </w:t>
      </w:r>
      <w:r w:rsidR="00532380">
        <w:t>are simulated under</w:t>
      </w:r>
      <w:r w:rsidRPr="00CA12E7">
        <w:t xml:space="preserve"> </w:t>
      </w:r>
      <w:r w:rsidR="00532380">
        <w:t>the</w:t>
      </w:r>
      <w:r w:rsidRPr="00CA12E7">
        <w:t xml:space="preserve"> continuous degradation stat</w:t>
      </w:r>
      <w:r w:rsidR="00532380">
        <w:t>us</w:t>
      </w:r>
      <w:r w:rsidRPr="00CA12E7">
        <w:t xml:space="preserve">, a good information fusion method should be robust to </w:t>
      </w:r>
      <w:r w:rsidR="00532380">
        <w:t xml:space="preserve">the </w:t>
      </w:r>
      <w:r w:rsidRPr="00CA12E7">
        <w:t xml:space="preserve">local data noise and highlight the </w:t>
      </w:r>
      <w:r w:rsidR="00532380">
        <w:t xml:space="preserve">degradation </w:t>
      </w:r>
      <w:r w:rsidRPr="00CA12E7">
        <w:t xml:space="preserve">trend: </w:t>
      </w:r>
      <w:r w:rsidR="00532380">
        <w:t xml:space="preserve">the </w:t>
      </w:r>
      <w:r w:rsidRPr="00CA12E7">
        <w:t>HI</w:t>
      </w:r>
      <w:r w:rsidR="00532380">
        <w:t xml:space="preserve"> sequences</w:t>
      </w:r>
      <w:r w:rsidRPr="00CA12E7">
        <w:t xml:space="preserve"> should have good monotonicity and t</w:t>
      </w:r>
      <w:r w:rsidR="00532380">
        <w:t>en</w:t>
      </w:r>
      <w:r w:rsidRPr="00CA12E7">
        <w:t>d</w:t>
      </w:r>
      <w:r w:rsidR="00532380">
        <w:t>ency</w:t>
      </w:r>
      <w:r w:rsidRPr="00CA12E7">
        <w:t>.</w:t>
      </w:r>
      <w:r w:rsidR="009C33F1">
        <w:t xml:space="preserve"> </w:t>
      </w:r>
      <w:r w:rsidR="001424F0">
        <w:rPr>
          <w:lang w:eastAsia="zh-CN"/>
        </w:rPr>
        <w:t xml:space="preserve">As shown in the above </w:t>
      </w:r>
      <w:r w:rsidR="001424F0">
        <w:rPr>
          <w:rFonts w:hint="eastAsia"/>
          <w:lang w:eastAsia="zh-CN"/>
        </w:rPr>
        <w:t>f</w:t>
      </w:r>
      <w:r w:rsidR="001424F0">
        <w:rPr>
          <w:lang w:eastAsia="zh-CN"/>
        </w:rPr>
        <w:t xml:space="preserve">igures, </w:t>
      </w:r>
      <w:r w:rsidR="00A72C91">
        <w:rPr>
          <w:lang w:eastAsia="zh-CN"/>
        </w:rPr>
        <w:t>RFA still achieves the best performance, which depict</w:t>
      </w:r>
      <w:r w:rsidR="00A72C91" w:rsidRPr="00A72C91">
        <w:rPr>
          <w:lang w:eastAsia="zh-CN"/>
        </w:rPr>
        <w:t>s good tend</w:t>
      </w:r>
      <w:r w:rsidR="00A72C91">
        <w:rPr>
          <w:lang w:eastAsia="zh-CN"/>
        </w:rPr>
        <w:t>ency</w:t>
      </w:r>
      <w:r w:rsidR="00A72C91" w:rsidRPr="00A72C91">
        <w:rPr>
          <w:lang w:eastAsia="zh-CN"/>
        </w:rPr>
        <w:t xml:space="preserve"> overall </w:t>
      </w:r>
      <w:r w:rsidR="00725FE5" w:rsidRPr="00A72C91">
        <w:rPr>
          <w:lang w:eastAsia="zh-CN"/>
        </w:rPr>
        <w:t>and</w:t>
      </w:r>
      <w:r w:rsidR="00A72C91" w:rsidRPr="00A72C91">
        <w:rPr>
          <w:lang w:eastAsia="zh-CN"/>
        </w:rPr>
        <w:t xml:space="preserve"> </w:t>
      </w:r>
      <w:r w:rsidR="00507DC4">
        <w:rPr>
          <w:lang w:eastAsia="zh-CN"/>
        </w:rPr>
        <w:t>exhibit</w:t>
      </w:r>
      <w:r w:rsidR="00A72C91" w:rsidRPr="00A72C91">
        <w:rPr>
          <w:lang w:eastAsia="zh-CN"/>
        </w:rPr>
        <w:t xml:space="preserve">s </w:t>
      </w:r>
      <w:r w:rsidR="00593F67">
        <w:rPr>
          <w:lang w:eastAsia="zh-CN"/>
        </w:rPr>
        <w:t>superior</w:t>
      </w:r>
      <w:r w:rsidR="00A72C91" w:rsidRPr="00A72C91">
        <w:rPr>
          <w:lang w:eastAsia="zh-CN"/>
        </w:rPr>
        <w:t xml:space="preserve"> robustness to noise locally.</w:t>
      </w:r>
      <w:r w:rsidR="009E5554">
        <w:rPr>
          <w:lang w:eastAsia="zh-CN"/>
        </w:rPr>
        <w:t xml:space="preserve"> </w:t>
      </w:r>
      <w:r w:rsidR="0057688A">
        <w:rPr>
          <w:lang w:eastAsia="zh-CN"/>
        </w:rPr>
        <w:t>The non-recurrent deep architecture,</w:t>
      </w:r>
      <w:r w:rsidR="00607FC9">
        <w:rPr>
          <w:lang w:eastAsia="zh-CN"/>
        </w:rPr>
        <w:t xml:space="preserve"> SAE</w:t>
      </w:r>
      <w:r w:rsidR="0057688A">
        <w:rPr>
          <w:lang w:eastAsia="zh-CN"/>
        </w:rPr>
        <w:t>,</w:t>
      </w:r>
      <w:r w:rsidR="00607FC9">
        <w:rPr>
          <w:lang w:eastAsia="zh-CN"/>
        </w:rPr>
        <w:t xml:space="preserve"> is slightly inferior</w:t>
      </w:r>
      <w:r w:rsidR="00C51196">
        <w:rPr>
          <w:lang w:eastAsia="zh-CN"/>
        </w:rPr>
        <w:t>. In comparison</w:t>
      </w:r>
      <w:r w:rsidR="00450D2D">
        <w:rPr>
          <w:lang w:eastAsia="zh-CN"/>
        </w:rPr>
        <w:t>, the statistical method, ICA</w:t>
      </w:r>
      <w:r w:rsidR="00C51196">
        <w:rPr>
          <w:lang w:eastAsia="zh-CN"/>
        </w:rPr>
        <w:t xml:space="preserve">, </w:t>
      </w:r>
      <w:r w:rsidR="007F308F">
        <w:rPr>
          <w:lang w:eastAsia="zh-CN"/>
        </w:rPr>
        <w:t>has</w:t>
      </w:r>
      <w:del w:id="55" w:author="铉元 苏" w:date="2021-01-05T15:06:00Z">
        <w:r w:rsidR="007F308F" w:rsidDel="00230A51">
          <w:rPr>
            <w:lang w:eastAsia="zh-CN"/>
          </w:rPr>
          <w:delText xml:space="preserve"> </w:delText>
        </w:r>
        <w:r w:rsidR="00C51196" w:rsidDel="00230A51">
          <w:rPr>
            <w:lang w:eastAsia="zh-CN"/>
          </w:rPr>
          <w:delText>the</w:delText>
        </w:r>
      </w:del>
      <w:r w:rsidR="00C51196">
        <w:rPr>
          <w:lang w:eastAsia="zh-CN"/>
        </w:rPr>
        <w:t xml:space="preserve"> poor noise robustness</w:t>
      </w:r>
      <w:r w:rsidR="007F308F">
        <w:rPr>
          <w:lang w:eastAsia="zh-CN"/>
        </w:rPr>
        <w:t xml:space="preserve"> and does not exhibit the satisfied results.</w:t>
      </w:r>
    </w:p>
    <w:p w14:paraId="4D53B4E5" w14:textId="77777777" w:rsidR="007E5C08" w:rsidRDefault="007E5C08" w:rsidP="007E5C08">
      <w:pPr>
        <w:pStyle w:val="bulletlist"/>
      </w:pPr>
      <w:r>
        <w:rPr>
          <w:rFonts w:hint="eastAsia"/>
          <w:lang w:eastAsia="zh-CN"/>
        </w:rPr>
        <w:t>Me</w:t>
      </w:r>
      <w:r>
        <w:t>trics of information fusion</w:t>
      </w:r>
    </w:p>
    <w:p w14:paraId="50B1A1C4" w14:textId="1565A578" w:rsidR="00D63A84" w:rsidRDefault="00FB4DB1" w:rsidP="00474C73">
      <w:pPr>
        <w:pStyle w:val="ae"/>
      </w:pPr>
      <w:r w:rsidRPr="00FB4DB1">
        <w:t xml:space="preserve">Through the above </w:t>
      </w:r>
      <w:r>
        <w:t>visualization results</w:t>
      </w:r>
      <w:r w:rsidRPr="00FB4DB1">
        <w:t xml:space="preserve">, we have an intuitive </w:t>
      </w:r>
      <w:r w:rsidR="00CD3B22">
        <w:t>understanding</w:t>
      </w:r>
      <w:r w:rsidRPr="00FB4DB1">
        <w:t xml:space="preserve"> </w:t>
      </w:r>
      <w:r w:rsidR="00B7015F">
        <w:t>of</w:t>
      </w:r>
      <w:r w:rsidRPr="00FB4DB1">
        <w:t xml:space="preserve"> the </w:t>
      </w:r>
      <w:r w:rsidR="00CD3B22">
        <w:t>performance</w:t>
      </w:r>
      <w:r w:rsidRPr="00FB4DB1">
        <w:t xml:space="preserve"> of </w:t>
      </w:r>
      <w:r w:rsidR="00CD3B22">
        <w:t xml:space="preserve">the proposed </w:t>
      </w:r>
      <w:r w:rsidRPr="00FB4DB1">
        <w:t>RFA</w:t>
      </w:r>
      <w:r w:rsidR="00CD3B22">
        <w:t xml:space="preserve">-based </w:t>
      </w:r>
      <w:r w:rsidRPr="00FB4DB1">
        <w:t xml:space="preserve">information fusion. In this </w:t>
      </w:r>
      <w:r w:rsidR="00CD3B22">
        <w:t>sub</w:t>
      </w:r>
      <w:r w:rsidRPr="00FB4DB1">
        <w:t xml:space="preserve">section, we </w:t>
      </w:r>
      <w:r w:rsidR="00CD3B22">
        <w:t xml:space="preserve">further </w:t>
      </w:r>
      <w:r w:rsidRPr="00FB4DB1">
        <w:t xml:space="preserve">introduce two common </w:t>
      </w:r>
      <w:r w:rsidR="00CD3B22">
        <w:t>metric</w:t>
      </w:r>
      <w:r w:rsidRPr="00FB4DB1">
        <w:t>s</w:t>
      </w:r>
      <w:r w:rsidR="003E4464">
        <w:t xml:space="preserve"> </w:t>
      </w:r>
      <w:r w:rsidR="003E4464">
        <w:fldChar w:fldCharType="begin"/>
      </w:r>
      <w:r w:rsidR="00127D60">
        <w:instrText xml:space="preserve"> ADDIN EN.CITE &lt;EndNote&gt;&lt;Cite&gt;&lt;Author&gt;Lei&lt;/Author&gt;&lt;Year&gt;2018&lt;/Year&gt;&lt;RecNum&gt;1741&lt;/RecNum&gt;&lt;DisplayText&gt;[46]&lt;/DisplayText&gt;&lt;record&gt;&lt;rec-number&gt;1741&lt;/rec-number&gt;&lt;foreign-keys&gt;&lt;key app="EN" db-id="s0dtva2tk2fr58eae50peptwrdf95ev2s0vt" timestamp="1599967188"&gt;1741&lt;/key&gt;&lt;/foreign-keys&gt;&lt;ref-type name="Journal Article"&gt;17&lt;/ref-type&gt;&lt;contributors&gt;&lt;authors&gt;&lt;author&gt;Lei, Yaguo&lt;/author&gt;&lt;author&gt;Li, Naipeng&lt;/author&gt;&lt;author&gt;Guo, Liang&lt;/author&gt;&lt;author&gt;Li, Ningbo&lt;/author&gt;&lt;author&gt;Yan, Tao&lt;/author&gt;&lt;author&gt;Lin, Jing&lt;/author&gt;&lt;/authors&gt;&lt;/contributors&gt;&lt;titles&gt;&lt;title&gt;Machinery health prognostics: A systematic review from data acquisition to RUL prediction&lt;/title&gt;&lt;secondary-title&gt;Mechanical Systems and Signal Processing&lt;/secondary-title&gt;&lt;/titles&gt;&lt;periodical&gt;&lt;full-title&gt;Mechanical Systems and Signal Processing&lt;/full-title&gt;&lt;/periodical&gt;&lt;pages&gt;799-834&lt;/pages&gt;&lt;volume&gt;104&lt;/volume&gt;&lt;dates&gt;&lt;year&gt;2018&lt;/year&gt;&lt;/dates&gt;&lt;isbn&gt;0888-3270&lt;/isbn&gt;&lt;urls&gt;&lt;/urls&gt;&lt;/record&gt;&lt;/Cite&gt;&lt;/EndNote&gt;</w:instrText>
      </w:r>
      <w:r w:rsidR="003E4464">
        <w:fldChar w:fldCharType="separate"/>
      </w:r>
      <w:r w:rsidR="00127D60">
        <w:rPr>
          <w:noProof/>
        </w:rPr>
        <w:t>[46]</w:t>
      </w:r>
      <w:r w:rsidR="003E4464">
        <w:fldChar w:fldCharType="end"/>
      </w:r>
      <w:r w:rsidR="003E4464">
        <w:t>,</w:t>
      </w:r>
      <w:r w:rsidR="00492D07">
        <w:t xml:space="preserve"> i.e. </w:t>
      </w:r>
      <w:r w:rsidR="00492D07" w:rsidRPr="00492D07">
        <w:t>monotonicity</w:t>
      </w:r>
      <w:r w:rsidR="00492D07">
        <w:t xml:space="preserve"> (</w:t>
      </w:r>
      <w:r w:rsidR="00090AB6">
        <w:rPr>
          <w:lang w:eastAsia="zh-CN"/>
        </w:rPr>
        <w:t>‘</w:t>
      </w:r>
      <w:r w:rsidR="00492D07">
        <w:t>Mono</w:t>
      </w:r>
      <w:r w:rsidR="00090AB6">
        <w:t>’</w:t>
      </w:r>
      <w:r w:rsidR="00492D07">
        <w:t>) and tendency (</w:t>
      </w:r>
      <w:r w:rsidR="00A269DF">
        <w:t>‘</w:t>
      </w:r>
      <w:r w:rsidR="00492D07">
        <w:t>Tend</w:t>
      </w:r>
      <w:r w:rsidR="00A269DF">
        <w:t>’</w:t>
      </w:r>
      <w:r w:rsidR="00492D07">
        <w:t>),</w:t>
      </w:r>
      <w:r w:rsidRPr="00FB4DB1">
        <w:t xml:space="preserve"> to </w:t>
      </w:r>
      <w:r w:rsidR="00492D07">
        <w:t>validate</w:t>
      </w:r>
      <w:r w:rsidRPr="00FB4DB1">
        <w:t xml:space="preserve"> the performance of these methods</w:t>
      </w:r>
      <w:r w:rsidR="00492D07">
        <w:t xml:space="preserve"> </w:t>
      </w:r>
      <w:r w:rsidR="00492D07" w:rsidRPr="00FB4DB1">
        <w:t>quantitatively</w:t>
      </w:r>
      <w:r w:rsidR="00D63A84">
        <w:t xml:space="preserve">. </w:t>
      </w:r>
      <w:r w:rsidR="00084A1B" w:rsidRPr="00C00B96">
        <w:rPr>
          <w:u w:val="thick" w:color="00B050"/>
          <w:lang w:eastAsia="zh-CN"/>
        </w:rPr>
        <w:t>‘</w:t>
      </w:r>
      <w:r w:rsidR="00084A1B" w:rsidRPr="00C00B96">
        <w:rPr>
          <w:u w:val="thick" w:color="00B050"/>
        </w:rPr>
        <w:t>Mono’</w:t>
      </w:r>
      <w:r w:rsidR="000C4D58" w:rsidRPr="00C00B96">
        <w:rPr>
          <w:u w:val="thick" w:color="00B050"/>
        </w:rPr>
        <w:t xml:space="preserve"> quantitatively describes the robustness of a</w:t>
      </w:r>
      <w:r w:rsidR="00D233C7" w:rsidRPr="00C00B96">
        <w:rPr>
          <w:u w:val="thick" w:color="00B050"/>
        </w:rPr>
        <w:t>n</w:t>
      </w:r>
      <w:r w:rsidR="000C4D58" w:rsidRPr="00C00B96">
        <w:rPr>
          <w:u w:val="thick" w:color="00B050"/>
        </w:rPr>
        <w:t xml:space="preserve"> information fusion method </w:t>
      </w:r>
      <w:r w:rsidR="00F7031C" w:rsidRPr="00C00B96">
        <w:rPr>
          <w:u w:val="thick" w:color="00B050"/>
        </w:rPr>
        <w:t>under</w:t>
      </w:r>
      <w:r w:rsidR="000C4D58" w:rsidRPr="00C00B96">
        <w:rPr>
          <w:u w:val="thick" w:color="00B050"/>
        </w:rPr>
        <w:t xml:space="preserve"> local disturbances</w:t>
      </w:r>
      <w:r w:rsidR="00900A88" w:rsidRPr="00C00B96">
        <w:rPr>
          <w:u w:val="thick" w:color="00B050"/>
        </w:rPr>
        <w:t>, where t</w:t>
      </w:r>
      <w:r w:rsidR="000C4D58" w:rsidRPr="00C00B96">
        <w:rPr>
          <w:u w:val="thick" w:color="00B050"/>
        </w:rPr>
        <w:t xml:space="preserve">he large </w:t>
      </w:r>
      <w:r w:rsidR="00900A88" w:rsidRPr="00C00B96">
        <w:rPr>
          <w:u w:val="thick" w:color="00B050"/>
          <w:lang w:eastAsia="zh-CN"/>
        </w:rPr>
        <w:t>‘</w:t>
      </w:r>
      <w:r w:rsidR="00900A88" w:rsidRPr="00C00B96">
        <w:rPr>
          <w:u w:val="thick" w:color="00B050"/>
        </w:rPr>
        <w:t xml:space="preserve">Mono’ means </w:t>
      </w:r>
      <w:r w:rsidR="000C4D58" w:rsidRPr="00C00B96">
        <w:rPr>
          <w:u w:val="thick" w:color="00B050"/>
        </w:rPr>
        <w:t xml:space="preserve">the better </w:t>
      </w:r>
      <w:r w:rsidR="00B548CA" w:rsidRPr="00C00B96">
        <w:rPr>
          <w:u w:val="thick" w:color="00B050"/>
        </w:rPr>
        <w:t>monotonicity, namely, the better robustness to local disturbances in CM data</w:t>
      </w:r>
      <w:r w:rsidR="000C4D58" w:rsidRPr="00C00B96">
        <w:rPr>
          <w:u w:val="thick" w:color="00B050"/>
        </w:rPr>
        <w:t>.</w:t>
      </w:r>
      <w:r w:rsidR="007534BE" w:rsidRPr="00C00B96">
        <w:rPr>
          <w:u w:val="thick" w:color="00B050"/>
        </w:rPr>
        <w:t xml:space="preserve"> </w:t>
      </w:r>
      <w:r w:rsidR="001F7221" w:rsidRPr="00C00B96">
        <w:rPr>
          <w:u w:val="thick" w:color="00B050"/>
        </w:rPr>
        <w:t xml:space="preserve">‘Tend’ quantitatively describes the completeness of an information fusion method </w:t>
      </w:r>
      <w:r w:rsidR="00AF2E56">
        <w:rPr>
          <w:u w:val="thick" w:color="00B050"/>
        </w:rPr>
        <w:t xml:space="preserve">for a </w:t>
      </w:r>
      <w:r w:rsidR="008A027E" w:rsidRPr="008A027E">
        <w:rPr>
          <w:u w:val="thick" w:color="00B050"/>
        </w:rPr>
        <w:t>continuous</w:t>
      </w:r>
      <w:r w:rsidR="00AF2E56">
        <w:rPr>
          <w:u w:val="thick" w:color="00B050"/>
        </w:rPr>
        <w:t xml:space="preserve"> degradation system</w:t>
      </w:r>
      <w:r w:rsidR="001F7221" w:rsidRPr="00C00B96">
        <w:rPr>
          <w:u w:val="thick" w:color="00B050"/>
        </w:rPr>
        <w:t xml:space="preserve">, where the large </w:t>
      </w:r>
      <w:r w:rsidR="001F7221" w:rsidRPr="00C00B96">
        <w:rPr>
          <w:u w:val="thick" w:color="00B050"/>
          <w:lang w:eastAsia="zh-CN"/>
        </w:rPr>
        <w:t>‘</w:t>
      </w:r>
      <w:r w:rsidR="001F7221" w:rsidRPr="00C00B96">
        <w:rPr>
          <w:u w:val="thick" w:color="00B050"/>
        </w:rPr>
        <w:t xml:space="preserve">Tend’ means the better correlation between the fused HI </w:t>
      </w:r>
      <w:r w:rsidR="001F7221" w:rsidRPr="00C00B96">
        <w:rPr>
          <w:rFonts w:hint="eastAsia"/>
          <w:u w:val="thick" w:color="00B050"/>
          <w:lang w:eastAsia="zh-CN"/>
        </w:rPr>
        <w:t>a</w:t>
      </w:r>
      <w:r w:rsidR="001F7221" w:rsidRPr="00C00B96">
        <w:rPr>
          <w:u w:val="thick" w:color="00B050"/>
          <w:lang w:eastAsia="zh-CN"/>
        </w:rPr>
        <w:t>nd the real degradation status of CM data.</w:t>
      </w:r>
    </w:p>
    <w:p w14:paraId="1F4F8238" w14:textId="145309F4" w:rsidR="00474C73" w:rsidRDefault="00492D07" w:rsidP="00474C73">
      <w:pPr>
        <w:pStyle w:val="ae"/>
      </w:pPr>
      <w:r>
        <w:t xml:space="preserve">which can be described </w:t>
      </w:r>
      <w:r w:rsidR="00474C73">
        <w:t>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474C73" w14:paraId="2A17B416" w14:textId="77777777" w:rsidTr="00A65E06">
        <w:trPr>
          <w:jc w:val="center"/>
        </w:trPr>
        <w:tc>
          <w:tcPr>
            <w:tcW w:w="4754" w:type="pct"/>
            <w:vAlign w:val="center"/>
          </w:tcPr>
          <w:p w14:paraId="48436DB1" w14:textId="77777777" w:rsidR="00474C73" w:rsidRDefault="00493792" w:rsidP="00A65E06">
            <w:pPr>
              <w:pStyle w:val="ac"/>
            </w:pPr>
            <w:r w:rsidRPr="00474C73">
              <w:rPr>
                <w:position w:val="-24"/>
              </w:rPr>
              <w:object w:dxaOrig="2079" w:dyaOrig="580" w14:anchorId="2F4F24F4">
                <v:shape id="_x0000_i1290" type="#_x0000_t75" style="width:103.6pt;height:28.8pt" o:ole="">
                  <v:imagedata r:id="rId496" o:title=""/>
                </v:shape>
                <o:OLEObject Type="Embed" ProgID="Equation.DSMT4" ShapeID="_x0000_i1290" DrawAspect="Content" ObjectID="_1676960841" r:id="rId497"/>
              </w:object>
            </w:r>
            <w:r w:rsidR="00474C73">
              <w:t>,</w:t>
            </w:r>
          </w:p>
        </w:tc>
        <w:tc>
          <w:tcPr>
            <w:tcW w:w="246" w:type="pct"/>
            <w:vAlign w:val="center"/>
          </w:tcPr>
          <w:p w14:paraId="5DD406DA" w14:textId="77777777" w:rsidR="00474C73" w:rsidRDefault="00474C73" w:rsidP="00A65E06">
            <w:pPr>
              <w:pStyle w:val="ac"/>
            </w:pPr>
            <w:r>
              <w:t>(3</w:t>
            </w:r>
            <w:r w:rsidR="00CA27F2">
              <w:t>3</w:t>
            </w:r>
            <w:r>
              <w:t>)</w:t>
            </w:r>
          </w:p>
        </w:tc>
      </w:tr>
      <w:tr w:rsidR="00474C73" w14:paraId="571A259D" w14:textId="77777777" w:rsidTr="00A65E06">
        <w:trPr>
          <w:jc w:val="center"/>
        </w:trPr>
        <w:tc>
          <w:tcPr>
            <w:tcW w:w="4754" w:type="pct"/>
            <w:vAlign w:val="center"/>
          </w:tcPr>
          <w:p w14:paraId="6A647021" w14:textId="77777777" w:rsidR="00474C73" w:rsidRDefault="00493792" w:rsidP="00A65E06">
            <w:pPr>
              <w:pStyle w:val="ac"/>
              <w:rPr>
                <w:lang w:eastAsia="zh-CN"/>
              </w:rPr>
            </w:pPr>
            <w:r w:rsidRPr="00474C73">
              <w:rPr>
                <w:position w:val="-44"/>
              </w:rPr>
              <w:object w:dxaOrig="3000" w:dyaOrig="920" w14:anchorId="0A496C6D">
                <v:shape id="_x0000_i1291" type="#_x0000_t75" style="width:150.05pt;height:46.45pt" o:ole="">
                  <v:imagedata r:id="rId498" o:title=""/>
                </v:shape>
                <o:OLEObject Type="Embed" ProgID="Equation.DSMT4" ShapeID="_x0000_i1291" DrawAspect="Content" ObjectID="_1676960842" r:id="rId499"/>
              </w:object>
            </w:r>
            <w:r w:rsidR="00474C73">
              <w:rPr>
                <w:rFonts w:hint="eastAsia"/>
                <w:lang w:eastAsia="zh-CN"/>
              </w:rPr>
              <w:t>,</w:t>
            </w:r>
          </w:p>
        </w:tc>
        <w:tc>
          <w:tcPr>
            <w:tcW w:w="246" w:type="pct"/>
            <w:vAlign w:val="center"/>
          </w:tcPr>
          <w:p w14:paraId="2A2E8E69" w14:textId="77777777" w:rsidR="00474C73" w:rsidRDefault="00474C73" w:rsidP="00A65E06">
            <w:pPr>
              <w:pStyle w:val="ac"/>
            </w:pPr>
            <w:r>
              <w:t>(3</w:t>
            </w:r>
            <w:r w:rsidR="00CA27F2">
              <w:t>4</w:t>
            </w:r>
            <w:r>
              <w:t>)</w:t>
            </w:r>
          </w:p>
        </w:tc>
      </w:tr>
      <w:tr w:rsidR="008822F4" w14:paraId="746A5649" w14:textId="77777777" w:rsidTr="00A65E06">
        <w:trPr>
          <w:jc w:val="center"/>
        </w:trPr>
        <w:tc>
          <w:tcPr>
            <w:tcW w:w="4754" w:type="pct"/>
            <w:vAlign w:val="center"/>
          </w:tcPr>
          <w:p w14:paraId="2121DF37" w14:textId="77777777" w:rsidR="008822F4" w:rsidRDefault="005670D4" w:rsidP="00A65E06">
            <w:pPr>
              <w:pStyle w:val="ac"/>
              <w:rPr>
                <w:lang w:eastAsia="zh-CN"/>
              </w:rPr>
            </w:pPr>
            <w:r w:rsidRPr="005670D4">
              <w:rPr>
                <w:position w:val="-6"/>
                <w:lang w:eastAsia="zh-CN"/>
              </w:rPr>
              <w:object w:dxaOrig="1800" w:dyaOrig="260" w14:anchorId="3DD14586">
                <v:shape id="_x0000_i1292" type="#_x0000_t75" style="width:90.1pt;height:14.4pt" o:ole="">
                  <v:imagedata r:id="rId500" o:title=""/>
                </v:shape>
                <o:OLEObject Type="Embed" ProgID="Equation.DSMT4" ShapeID="_x0000_i1292" DrawAspect="Content" ObjectID="_1676960843" r:id="rId501"/>
              </w:object>
            </w:r>
          </w:p>
        </w:tc>
        <w:tc>
          <w:tcPr>
            <w:tcW w:w="246" w:type="pct"/>
            <w:vAlign w:val="center"/>
          </w:tcPr>
          <w:p w14:paraId="2B7CF907" w14:textId="77777777" w:rsidR="008822F4" w:rsidRDefault="008822F4" w:rsidP="00A65E06">
            <w:pPr>
              <w:pStyle w:val="ac"/>
            </w:pPr>
            <w:r>
              <w:t>(35)</w:t>
            </w:r>
          </w:p>
        </w:tc>
      </w:tr>
    </w:tbl>
    <w:p w14:paraId="2E7D1912" w14:textId="1BDEB6C8" w:rsidR="00474C73" w:rsidRDefault="00493792" w:rsidP="00474C73">
      <w:pPr>
        <w:pStyle w:val="ae"/>
        <w:ind w:firstLine="0"/>
        <w:rPr>
          <w:lang w:eastAsia="zh-CN"/>
        </w:rPr>
      </w:pPr>
      <w:r>
        <w:rPr>
          <w:lang w:eastAsia="zh-CN"/>
        </w:rPr>
        <w:t xml:space="preserve">where </w:t>
      </w:r>
      <w:r w:rsidRPr="00493792">
        <w:rPr>
          <w:position w:val="-10"/>
          <w:lang w:eastAsia="zh-CN"/>
        </w:rPr>
        <w:object w:dxaOrig="200" w:dyaOrig="300" w14:anchorId="2064FACD">
          <v:shape id="_x0000_i1293" type="#_x0000_t75" style="width:11.15pt;height:15.8pt" o:ole="">
            <v:imagedata r:id="rId502" o:title=""/>
          </v:shape>
          <o:OLEObject Type="Embed" ProgID="Equation.DSMT4" ShapeID="_x0000_i1293" DrawAspect="Content" ObjectID="_1676960844" r:id="rId503"/>
        </w:object>
      </w:r>
      <w:r>
        <w:rPr>
          <w:lang w:eastAsia="zh-CN"/>
        </w:rPr>
        <w:t xml:space="preserve"> and </w:t>
      </w:r>
      <w:r w:rsidRPr="00493792">
        <w:rPr>
          <w:position w:val="-10"/>
          <w:lang w:eastAsia="zh-CN"/>
        </w:rPr>
        <w:object w:dxaOrig="160" w:dyaOrig="300" w14:anchorId="5CF64B22">
          <v:shape id="_x0000_i1294" type="#_x0000_t75" style="width:7.9pt;height:15.8pt" o:ole="">
            <v:imagedata r:id="rId504" o:title=""/>
          </v:shape>
          <o:OLEObject Type="Embed" ProgID="Equation.DSMT4" ShapeID="_x0000_i1294" DrawAspect="Content" ObjectID="_1676960845" r:id="rId505"/>
        </w:object>
      </w:r>
      <w:r>
        <w:rPr>
          <w:lang w:eastAsia="zh-CN"/>
        </w:rPr>
        <w:t xml:space="preserve"> are respectively the HI value and time value (epoch of engines) of the </w:t>
      </w:r>
      <w:r w:rsidRPr="00493792">
        <w:rPr>
          <w:i/>
          <w:iCs/>
          <w:lang w:eastAsia="zh-CN"/>
        </w:rPr>
        <w:t>t</w:t>
      </w:r>
      <w:r>
        <w:rPr>
          <w:lang w:eastAsia="zh-CN"/>
        </w:rPr>
        <w:t>-</w:t>
      </w:r>
      <w:proofErr w:type="spellStart"/>
      <w:r>
        <w:rPr>
          <w:lang w:eastAsia="zh-CN"/>
        </w:rPr>
        <w:t>th</w:t>
      </w:r>
      <w:proofErr w:type="spellEnd"/>
      <w:r>
        <w:rPr>
          <w:lang w:eastAsia="zh-CN"/>
        </w:rPr>
        <w:t xml:space="preserve"> sample, </w:t>
      </w:r>
      <w:r w:rsidRPr="00493792">
        <w:rPr>
          <w:position w:val="-4"/>
          <w:lang w:eastAsia="zh-CN"/>
        </w:rPr>
        <w:object w:dxaOrig="200" w:dyaOrig="220" w14:anchorId="6FAD4E2F">
          <v:shape id="_x0000_i1295" type="#_x0000_t75" style="width:11.15pt;height:11.6pt" o:ole="">
            <v:imagedata r:id="rId506" o:title=""/>
          </v:shape>
          <o:OLEObject Type="Embed" ProgID="Equation.DSMT4" ShapeID="_x0000_i1295" DrawAspect="Content" ObjectID="_1676960846" r:id="rId507"/>
        </w:object>
      </w:r>
      <w:r>
        <w:rPr>
          <w:lang w:eastAsia="zh-CN"/>
        </w:rPr>
        <w:t xml:space="preserve"> is the length of the samples of engines during the entire lifetime.</w:t>
      </w:r>
      <w:r w:rsidR="00D62360">
        <w:rPr>
          <w:lang w:eastAsia="zh-CN"/>
        </w:rPr>
        <w:t xml:space="preserve"> The Score is the </w:t>
      </w:r>
      <w:r w:rsidR="00ED0A16">
        <w:rPr>
          <w:lang w:eastAsia="zh-CN"/>
        </w:rPr>
        <w:t>comprehensive indicator</w:t>
      </w:r>
      <w:r w:rsidR="00D62360">
        <w:rPr>
          <w:lang w:eastAsia="zh-CN"/>
        </w:rPr>
        <w:t xml:space="preserve"> of</w:t>
      </w:r>
      <w:del w:id="56" w:author="铉元 苏" w:date="2021-01-05T14:38:00Z">
        <w:r w:rsidR="00D62360" w:rsidDel="007A7383">
          <w:rPr>
            <w:lang w:eastAsia="zh-CN"/>
          </w:rPr>
          <w:delText xml:space="preserve"> the</w:delText>
        </w:r>
      </w:del>
      <w:r w:rsidR="00D62360">
        <w:rPr>
          <w:lang w:eastAsia="zh-CN"/>
        </w:rPr>
        <w:t xml:space="preserve"> 2 common </w:t>
      </w:r>
      <w:r w:rsidR="00D62360" w:rsidRPr="007A7383">
        <w:rPr>
          <w:u w:val="thick" w:color="C00000"/>
          <w:lang w:eastAsia="zh-CN"/>
        </w:rPr>
        <w:t>metrics</w:t>
      </w:r>
      <w:r w:rsidR="00D62360">
        <w:rPr>
          <w:lang w:eastAsia="zh-CN"/>
        </w:rPr>
        <w:t>.</w:t>
      </w:r>
    </w:p>
    <w:p w14:paraId="10378668" w14:textId="4A16D67F" w:rsidR="008822F4" w:rsidRDefault="00D62360" w:rsidP="008822F4">
      <w:pPr>
        <w:pStyle w:val="ae"/>
        <w:rPr>
          <w:lang w:eastAsia="zh-CN"/>
        </w:rPr>
      </w:pPr>
      <w:r>
        <w:rPr>
          <w:rFonts w:hint="eastAsia"/>
          <w:lang w:eastAsia="zh-CN"/>
        </w:rPr>
        <w:t>A</w:t>
      </w:r>
      <w:r>
        <w:rPr>
          <w:lang w:eastAsia="zh-CN"/>
        </w:rPr>
        <w:t xml:space="preserve">ccording to the above 3 </w:t>
      </w:r>
      <w:r w:rsidRPr="007A7383">
        <w:rPr>
          <w:u w:val="thick" w:color="C00000"/>
          <w:lang w:eastAsia="zh-CN"/>
        </w:rPr>
        <w:t>metrics</w:t>
      </w:r>
      <w:r>
        <w:rPr>
          <w:lang w:eastAsia="zh-CN"/>
        </w:rPr>
        <w:t>, the quantitative comparisons are detailly described in</w:t>
      </w:r>
      <w:r w:rsidRPr="00E2777F">
        <w:rPr>
          <w:b/>
          <w:bCs/>
          <w:lang w:eastAsia="zh-CN"/>
        </w:rPr>
        <w:t xml:space="preserve"> </w:t>
      </w:r>
      <w:r w:rsidR="00EC155A" w:rsidRPr="00E2777F">
        <w:rPr>
          <w:b/>
          <w:bCs/>
          <w:lang w:eastAsia="zh-CN"/>
        </w:rPr>
        <w:fldChar w:fldCharType="begin"/>
      </w:r>
      <w:r w:rsidR="00EC155A" w:rsidRPr="00E2777F">
        <w:rPr>
          <w:b/>
          <w:bCs/>
          <w:lang w:eastAsia="zh-CN"/>
        </w:rPr>
        <w:instrText xml:space="preserve"> REF _Ref48055184 \h </w:instrText>
      </w:r>
      <w:r w:rsidR="00E2777F">
        <w:rPr>
          <w:b/>
          <w:bCs/>
          <w:lang w:eastAsia="zh-CN"/>
        </w:rPr>
        <w:instrText xml:space="preserve"> \* MERGEFORMAT </w:instrText>
      </w:r>
      <w:r w:rsidR="00EC155A" w:rsidRPr="00E2777F">
        <w:rPr>
          <w:b/>
          <w:bCs/>
          <w:lang w:eastAsia="zh-CN"/>
        </w:rPr>
      </w:r>
      <w:r w:rsidR="00EC155A" w:rsidRPr="00E2777F">
        <w:rPr>
          <w:b/>
          <w:bCs/>
          <w:lang w:eastAsia="zh-CN"/>
        </w:rPr>
        <w:fldChar w:fldCharType="separate"/>
      </w:r>
      <w:r w:rsidR="003E3D82" w:rsidRPr="003E3D82">
        <w:rPr>
          <w:b/>
          <w:bCs/>
        </w:rPr>
        <w:t xml:space="preserve">TABLE </w:t>
      </w:r>
      <w:r w:rsidR="003E3D82" w:rsidRPr="003E3D82">
        <w:rPr>
          <w:b/>
          <w:bCs/>
          <w:noProof/>
        </w:rPr>
        <w:t>V</w:t>
      </w:r>
      <w:r w:rsidR="00EC155A" w:rsidRPr="00E2777F">
        <w:rPr>
          <w:b/>
          <w:bCs/>
          <w:lang w:eastAsia="zh-CN"/>
        </w:rPr>
        <w:fldChar w:fldCharType="end"/>
      </w:r>
      <w:r>
        <w:rPr>
          <w:lang w:eastAsia="zh-CN"/>
        </w:rPr>
        <w:t>.</w:t>
      </w:r>
    </w:p>
    <w:p w14:paraId="3D2C0678" w14:textId="3BF65FC4" w:rsidR="00CA516E" w:rsidRPr="00CA516E" w:rsidRDefault="00CA516E" w:rsidP="00CA516E">
      <w:pPr>
        <w:pStyle w:val="af3"/>
        <w:keepNext/>
        <w:jc w:val="center"/>
        <w:rPr>
          <w:rFonts w:ascii="Times New Roman" w:hAnsi="Times New Roman"/>
        </w:rPr>
      </w:pPr>
      <w:bookmarkStart w:id="57" w:name="_Ref48055184"/>
      <w:r w:rsidRPr="00CA516E">
        <w:rPr>
          <w:rFonts w:ascii="Times New Roman" w:hAnsi="Times New Roman"/>
        </w:rPr>
        <w:t xml:space="preserve">TABLE </w:t>
      </w:r>
      <w:r w:rsidRPr="00CA516E">
        <w:rPr>
          <w:rFonts w:ascii="Times New Roman" w:hAnsi="Times New Roman"/>
        </w:rPr>
        <w:fldChar w:fldCharType="begin"/>
      </w:r>
      <w:r w:rsidRPr="00CA516E">
        <w:rPr>
          <w:rFonts w:ascii="Times New Roman" w:hAnsi="Times New Roman"/>
        </w:rPr>
        <w:instrText xml:space="preserve"> SEQ TABLE \* ROMAN </w:instrText>
      </w:r>
      <w:r w:rsidRPr="00CA516E">
        <w:rPr>
          <w:rFonts w:ascii="Times New Roman" w:hAnsi="Times New Roman"/>
        </w:rPr>
        <w:fldChar w:fldCharType="separate"/>
      </w:r>
      <w:r w:rsidR="003E3D82">
        <w:rPr>
          <w:rFonts w:ascii="Times New Roman" w:hAnsi="Times New Roman"/>
          <w:noProof/>
        </w:rPr>
        <w:t>V</w:t>
      </w:r>
      <w:r w:rsidRPr="00CA516E">
        <w:rPr>
          <w:rFonts w:ascii="Times New Roman" w:hAnsi="Times New Roman"/>
        </w:rPr>
        <w:fldChar w:fldCharType="end"/>
      </w:r>
      <w:bookmarkEnd w:id="57"/>
      <w:r w:rsidRPr="00CA516E">
        <w:rPr>
          <w:rFonts w:ascii="Times New Roman" w:hAnsi="Times New Roman"/>
        </w:rPr>
        <w:t xml:space="preserve"> Detailed comparisons for HIs in a quantitative way</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139"/>
        <w:gridCol w:w="2077"/>
        <w:gridCol w:w="786"/>
        <w:gridCol w:w="786"/>
        <w:gridCol w:w="786"/>
      </w:tblGrid>
      <w:tr w:rsidR="007C499A" w14:paraId="04C22D0D" w14:textId="77777777" w:rsidTr="0021584A">
        <w:trPr>
          <w:trHeight w:val="320"/>
          <w:jc w:val="center"/>
        </w:trPr>
        <w:tc>
          <w:tcPr>
            <w:tcW w:w="0" w:type="auto"/>
            <w:tcBorders>
              <w:left w:val="nil"/>
              <w:right w:val="nil"/>
            </w:tcBorders>
            <w:vAlign w:val="center"/>
          </w:tcPr>
          <w:p w14:paraId="5D00F665" w14:textId="77777777" w:rsidR="007C499A" w:rsidRPr="008B6C7E" w:rsidRDefault="007C499A" w:rsidP="0021584A">
            <w:pPr>
              <w:pStyle w:val="ac"/>
              <w:rPr>
                <w:b/>
                <w:bCs/>
                <w:lang w:eastAsia="zh-CN"/>
              </w:rPr>
            </w:pPr>
            <w:r w:rsidRPr="008B6C7E">
              <w:rPr>
                <w:b/>
                <w:bCs/>
              </w:rPr>
              <w:t>Method</w:t>
            </w:r>
          </w:p>
        </w:tc>
        <w:tc>
          <w:tcPr>
            <w:tcW w:w="0" w:type="auto"/>
            <w:tcBorders>
              <w:left w:val="nil"/>
              <w:right w:val="nil"/>
            </w:tcBorders>
            <w:vAlign w:val="center"/>
          </w:tcPr>
          <w:p w14:paraId="08F96181" w14:textId="77777777" w:rsidR="007C499A" w:rsidRPr="008B6C7E" w:rsidRDefault="007C499A" w:rsidP="0021584A">
            <w:pPr>
              <w:pStyle w:val="ac"/>
              <w:rPr>
                <w:b/>
                <w:bCs/>
                <w:lang w:eastAsia="zh-CN"/>
              </w:rPr>
            </w:pPr>
            <w:r w:rsidRPr="008B6C7E">
              <w:rPr>
                <w:rFonts w:hint="eastAsia"/>
                <w:b/>
                <w:bCs/>
                <w:lang w:eastAsia="zh-CN"/>
              </w:rPr>
              <w:t>D</w:t>
            </w:r>
            <w:r w:rsidRPr="008B6C7E">
              <w:rPr>
                <w:b/>
                <w:bCs/>
                <w:lang w:eastAsia="zh-CN"/>
              </w:rPr>
              <w:t>istance</w:t>
            </w:r>
          </w:p>
        </w:tc>
        <w:tc>
          <w:tcPr>
            <w:tcW w:w="0" w:type="auto"/>
            <w:tcBorders>
              <w:left w:val="nil"/>
              <w:right w:val="nil"/>
            </w:tcBorders>
            <w:vAlign w:val="center"/>
          </w:tcPr>
          <w:p w14:paraId="621E390D" w14:textId="77777777" w:rsidR="007C499A" w:rsidRPr="008B6C7E" w:rsidRDefault="007C499A" w:rsidP="0021584A">
            <w:pPr>
              <w:pStyle w:val="ac"/>
              <w:rPr>
                <w:b/>
                <w:bCs/>
                <w:lang w:eastAsia="zh-CN"/>
              </w:rPr>
            </w:pPr>
            <w:r w:rsidRPr="008B6C7E">
              <w:rPr>
                <w:rFonts w:hint="eastAsia"/>
                <w:b/>
                <w:bCs/>
                <w:lang w:eastAsia="zh-CN"/>
              </w:rPr>
              <w:t>M</w:t>
            </w:r>
            <w:r w:rsidRPr="008B6C7E">
              <w:rPr>
                <w:b/>
                <w:bCs/>
                <w:lang w:eastAsia="zh-CN"/>
              </w:rPr>
              <w:t>ono</w:t>
            </w:r>
          </w:p>
        </w:tc>
        <w:tc>
          <w:tcPr>
            <w:tcW w:w="0" w:type="auto"/>
            <w:tcBorders>
              <w:left w:val="nil"/>
              <w:right w:val="nil"/>
            </w:tcBorders>
            <w:vAlign w:val="center"/>
          </w:tcPr>
          <w:p w14:paraId="3C7F817D" w14:textId="77777777" w:rsidR="007C499A" w:rsidRPr="008B6C7E" w:rsidRDefault="007C499A" w:rsidP="0021584A">
            <w:pPr>
              <w:pStyle w:val="ac"/>
              <w:rPr>
                <w:b/>
                <w:bCs/>
              </w:rPr>
            </w:pPr>
            <w:r w:rsidRPr="008B6C7E">
              <w:rPr>
                <w:b/>
                <w:bCs/>
              </w:rPr>
              <w:t>Tend</w:t>
            </w:r>
          </w:p>
        </w:tc>
        <w:tc>
          <w:tcPr>
            <w:tcW w:w="0" w:type="auto"/>
            <w:tcBorders>
              <w:left w:val="nil"/>
              <w:right w:val="nil"/>
            </w:tcBorders>
            <w:vAlign w:val="center"/>
          </w:tcPr>
          <w:p w14:paraId="0297631E" w14:textId="77777777" w:rsidR="007C499A" w:rsidRPr="008B6C7E" w:rsidRDefault="007C499A" w:rsidP="0021584A">
            <w:pPr>
              <w:pStyle w:val="ac"/>
              <w:rPr>
                <w:b/>
                <w:bCs/>
                <w:lang w:eastAsia="zh-CN"/>
              </w:rPr>
            </w:pPr>
            <w:r w:rsidRPr="008B6C7E">
              <w:rPr>
                <w:rFonts w:hint="eastAsia"/>
                <w:b/>
                <w:bCs/>
                <w:lang w:eastAsia="zh-CN"/>
              </w:rPr>
              <w:t>S</w:t>
            </w:r>
            <w:r w:rsidRPr="008B6C7E">
              <w:rPr>
                <w:b/>
                <w:bCs/>
                <w:lang w:eastAsia="zh-CN"/>
              </w:rPr>
              <w:t>core</w:t>
            </w:r>
          </w:p>
        </w:tc>
      </w:tr>
      <w:tr w:rsidR="008B6C7E" w14:paraId="62B4E251" w14:textId="77777777" w:rsidTr="0021584A">
        <w:trPr>
          <w:trHeight w:val="320"/>
          <w:jc w:val="center"/>
        </w:trPr>
        <w:tc>
          <w:tcPr>
            <w:tcW w:w="0" w:type="auto"/>
            <w:vMerge w:val="restart"/>
            <w:tcBorders>
              <w:left w:val="nil"/>
              <w:right w:val="nil"/>
            </w:tcBorders>
            <w:vAlign w:val="center"/>
          </w:tcPr>
          <w:p w14:paraId="2846F337" w14:textId="77777777" w:rsidR="008B6C7E" w:rsidRPr="007569E5" w:rsidRDefault="008B6C7E" w:rsidP="0021584A">
            <w:pPr>
              <w:pStyle w:val="ac"/>
              <w:rPr>
                <w:b/>
                <w:bCs/>
                <w:lang w:eastAsia="zh-CN"/>
              </w:rPr>
            </w:pPr>
            <w:r w:rsidRPr="007569E5">
              <w:rPr>
                <w:rFonts w:hint="eastAsia"/>
                <w:b/>
                <w:bCs/>
                <w:lang w:eastAsia="zh-CN"/>
              </w:rPr>
              <w:t>R</w:t>
            </w:r>
            <w:r w:rsidRPr="007569E5">
              <w:rPr>
                <w:b/>
                <w:bCs/>
                <w:lang w:eastAsia="zh-CN"/>
              </w:rPr>
              <w:t>FA</w:t>
            </w:r>
          </w:p>
          <w:p w14:paraId="44ED44E3" w14:textId="77777777" w:rsidR="008B6C7E" w:rsidRDefault="008B6C7E" w:rsidP="0021584A">
            <w:pPr>
              <w:pStyle w:val="ac"/>
              <w:rPr>
                <w:lang w:eastAsia="zh-CN"/>
              </w:rPr>
            </w:pPr>
            <w:r w:rsidRPr="007569E5">
              <w:rPr>
                <w:rFonts w:hint="eastAsia"/>
                <w:b/>
                <w:bCs/>
                <w:lang w:eastAsia="zh-CN"/>
              </w:rPr>
              <w:t>(</w:t>
            </w:r>
            <w:r w:rsidRPr="007569E5">
              <w:rPr>
                <w:b/>
                <w:bCs/>
                <w:lang w:eastAsia="zh-CN"/>
              </w:rPr>
              <w:t>proposed)</w:t>
            </w:r>
          </w:p>
        </w:tc>
        <w:tc>
          <w:tcPr>
            <w:tcW w:w="0" w:type="auto"/>
            <w:tcBorders>
              <w:left w:val="nil"/>
              <w:right w:val="nil"/>
            </w:tcBorders>
            <w:vAlign w:val="center"/>
          </w:tcPr>
          <w:p w14:paraId="5D7880BB" w14:textId="77777777" w:rsidR="008B6C7E" w:rsidRDefault="008B6C7E" w:rsidP="0021584A">
            <w:pPr>
              <w:pStyle w:val="ac"/>
              <w:rPr>
                <w:lang w:eastAsia="zh-CN"/>
              </w:rPr>
            </w:pPr>
            <w:proofErr w:type="spellStart"/>
            <w:r w:rsidRPr="004E5097">
              <w:rPr>
                <w:lang w:eastAsia="zh-CN"/>
              </w:rPr>
              <w:t>Mahalanobis</w:t>
            </w:r>
            <w:proofErr w:type="spellEnd"/>
          </w:p>
        </w:tc>
        <w:tc>
          <w:tcPr>
            <w:tcW w:w="0" w:type="auto"/>
            <w:tcBorders>
              <w:left w:val="nil"/>
              <w:right w:val="nil"/>
            </w:tcBorders>
            <w:vAlign w:val="center"/>
          </w:tcPr>
          <w:p w14:paraId="72EF7A5F" w14:textId="77777777" w:rsidR="008B6C7E" w:rsidRDefault="008B6C7E" w:rsidP="0021584A">
            <w:pPr>
              <w:pStyle w:val="ac"/>
              <w:rPr>
                <w:lang w:eastAsia="zh-CN"/>
              </w:rPr>
            </w:pPr>
            <w:r w:rsidRPr="0029038F">
              <w:t>0.62</w:t>
            </w:r>
            <w:r>
              <w:t>20</w:t>
            </w:r>
          </w:p>
        </w:tc>
        <w:tc>
          <w:tcPr>
            <w:tcW w:w="0" w:type="auto"/>
            <w:tcBorders>
              <w:left w:val="nil"/>
              <w:right w:val="nil"/>
            </w:tcBorders>
            <w:vAlign w:val="center"/>
          </w:tcPr>
          <w:p w14:paraId="683672B0" w14:textId="77777777" w:rsidR="008B6C7E" w:rsidRDefault="008B6C7E" w:rsidP="0021584A">
            <w:pPr>
              <w:pStyle w:val="ac"/>
            </w:pPr>
            <w:r w:rsidRPr="0029038F">
              <w:t>0.892</w:t>
            </w:r>
            <w:r>
              <w:t>3</w:t>
            </w:r>
          </w:p>
        </w:tc>
        <w:tc>
          <w:tcPr>
            <w:tcW w:w="0" w:type="auto"/>
            <w:tcBorders>
              <w:left w:val="nil"/>
              <w:right w:val="nil"/>
            </w:tcBorders>
            <w:vAlign w:val="center"/>
          </w:tcPr>
          <w:p w14:paraId="0BDAC499" w14:textId="77777777" w:rsidR="008B6C7E" w:rsidRDefault="008B6C7E" w:rsidP="0021584A">
            <w:pPr>
              <w:pStyle w:val="ac"/>
              <w:rPr>
                <w:lang w:eastAsia="zh-CN"/>
              </w:rPr>
            </w:pPr>
            <w:r w:rsidRPr="0029038F">
              <w:t>1.514</w:t>
            </w:r>
            <w:r>
              <w:t>3</w:t>
            </w:r>
          </w:p>
        </w:tc>
      </w:tr>
      <w:tr w:rsidR="008B6C7E" w14:paraId="7ABBE20C" w14:textId="77777777" w:rsidTr="0021584A">
        <w:trPr>
          <w:trHeight w:val="320"/>
          <w:jc w:val="center"/>
        </w:trPr>
        <w:tc>
          <w:tcPr>
            <w:tcW w:w="0" w:type="auto"/>
            <w:vMerge/>
            <w:tcBorders>
              <w:left w:val="nil"/>
              <w:right w:val="nil"/>
            </w:tcBorders>
            <w:vAlign w:val="center"/>
          </w:tcPr>
          <w:p w14:paraId="505B3B3B" w14:textId="77777777" w:rsidR="008B6C7E" w:rsidRDefault="008B6C7E" w:rsidP="0021584A">
            <w:pPr>
              <w:pStyle w:val="ac"/>
              <w:rPr>
                <w:lang w:eastAsia="zh-CN"/>
              </w:rPr>
            </w:pPr>
          </w:p>
        </w:tc>
        <w:tc>
          <w:tcPr>
            <w:tcW w:w="0" w:type="auto"/>
            <w:tcBorders>
              <w:left w:val="nil"/>
              <w:right w:val="nil"/>
            </w:tcBorders>
            <w:vAlign w:val="center"/>
          </w:tcPr>
          <w:p w14:paraId="56FC1F4C" w14:textId="77777777" w:rsidR="008B6C7E" w:rsidRPr="007569E5" w:rsidRDefault="008B6C7E" w:rsidP="0021584A">
            <w:pPr>
              <w:pStyle w:val="ac"/>
              <w:rPr>
                <w:b/>
                <w:bCs/>
                <w:lang w:eastAsia="zh-CN"/>
              </w:rPr>
            </w:pPr>
            <w:r w:rsidRPr="007569E5">
              <w:rPr>
                <w:b/>
                <w:bCs/>
                <w:lang w:eastAsia="zh-CN"/>
              </w:rPr>
              <w:t>Euclidean</w:t>
            </w:r>
          </w:p>
        </w:tc>
        <w:tc>
          <w:tcPr>
            <w:tcW w:w="0" w:type="auto"/>
            <w:tcBorders>
              <w:left w:val="nil"/>
              <w:right w:val="nil"/>
            </w:tcBorders>
            <w:vAlign w:val="center"/>
          </w:tcPr>
          <w:p w14:paraId="214990C9" w14:textId="77777777" w:rsidR="008B6C7E" w:rsidRPr="007569E5" w:rsidRDefault="008B6C7E" w:rsidP="0021584A">
            <w:pPr>
              <w:pStyle w:val="ac"/>
              <w:rPr>
                <w:b/>
                <w:bCs/>
                <w:lang w:eastAsia="zh-CN"/>
              </w:rPr>
            </w:pPr>
            <w:r w:rsidRPr="007569E5">
              <w:rPr>
                <w:b/>
                <w:bCs/>
                <w:bdr w:val="single" w:sz="4" w:space="0" w:color="auto"/>
              </w:rPr>
              <w:t>0.647</w:t>
            </w:r>
            <w:r w:rsidR="00786FD4">
              <w:rPr>
                <w:b/>
                <w:bCs/>
                <w:bdr w:val="single" w:sz="4" w:space="0" w:color="auto"/>
              </w:rPr>
              <w:t>3</w:t>
            </w:r>
          </w:p>
        </w:tc>
        <w:tc>
          <w:tcPr>
            <w:tcW w:w="0" w:type="auto"/>
            <w:tcBorders>
              <w:left w:val="nil"/>
              <w:right w:val="nil"/>
            </w:tcBorders>
            <w:vAlign w:val="center"/>
          </w:tcPr>
          <w:p w14:paraId="1E443142" w14:textId="77777777" w:rsidR="008B6C7E" w:rsidRPr="007569E5" w:rsidRDefault="008B6C7E" w:rsidP="0021584A">
            <w:pPr>
              <w:pStyle w:val="ac"/>
              <w:rPr>
                <w:b/>
                <w:bCs/>
                <w:bdr w:val="single" w:sz="4" w:space="0" w:color="auto"/>
              </w:rPr>
            </w:pPr>
            <w:r w:rsidRPr="007569E5">
              <w:rPr>
                <w:b/>
                <w:bCs/>
                <w:bdr w:val="single" w:sz="4" w:space="0" w:color="auto"/>
              </w:rPr>
              <w:t>0.8937</w:t>
            </w:r>
          </w:p>
        </w:tc>
        <w:tc>
          <w:tcPr>
            <w:tcW w:w="0" w:type="auto"/>
            <w:tcBorders>
              <w:left w:val="nil"/>
              <w:right w:val="nil"/>
            </w:tcBorders>
            <w:vAlign w:val="center"/>
          </w:tcPr>
          <w:p w14:paraId="39227A55" w14:textId="77777777" w:rsidR="008B6C7E" w:rsidRPr="007569E5" w:rsidRDefault="008B6C7E" w:rsidP="0021584A">
            <w:pPr>
              <w:pStyle w:val="ac"/>
              <w:rPr>
                <w:b/>
                <w:bCs/>
                <w:bdr w:val="single" w:sz="4" w:space="0" w:color="auto"/>
                <w:lang w:eastAsia="zh-CN"/>
              </w:rPr>
            </w:pPr>
            <w:r w:rsidRPr="007569E5">
              <w:rPr>
                <w:b/>
                <w:bCs/>
                <w:bdr w:val="single" w:sz="4" w:space="0" w:color="auto"/>
              </w:rPr>
              <w:t>1.54</w:t>
            </w:r>
            <w:r w:rsidR="005670D4">
              <w:rPr>
                <w:b/>
                <w:bCs/>
                <w:bdr w:val="single" w:sz="4" w:space="0" w:color="auto"/>
              </w:rPr>
              <w:t>10</w:t>
            </w:r>
          </w:p>
        </w:tc>
      </w:tr>
      <w:tr w:rsidR="008B6C7E" w14:paraId="19444BD7" w14:textId="77777777" w:rsidTr="0021584A">
        <w:trPr>
          <w:trHeight w:val="320"/>
          <w:jc w:val="center"/>
        </w:trPr>
        <w:tc>
          <w:tcPr>
            <w:tcW w:w="0" w:type="auto"/>
            <w:vMerge/>
            <w:tcBorders>
              <w:left w:val="nil"/>
              <w:right w:val="nil"/>
            </w:tcBorders>
            <w:vAlign w:val="center"/>
          </w:tcPr>
          <w:p w14:paraId="14DBD807" w14:textId="77777777" w:rsidR="008B6C7E" w:rsidRDefault="008B6C7E" w:rsidP="0021584A">
            <w:pPr>
              <w:pStyle w:val="ac"/>
              <w:rPr>
                <w:lang w:eastAsia="zh-CN"/>
              </w:rPr>
            </w:pPr>
          </w:p>
        </w:tc>
        <w:tc>
          <w:tcPr>
            <w:tcW w:w="0" w:type="auto"/>
            <w:tcBorders>
              <w:left w:val="nil"/>
              <w:right w:val="nil"/>
            </w:tcBorders>
            <w:vAlign w:val="center"/>
          </w:tcPr>
          <w:p w14:paraId="50FB4D26" w14:textId="77777777" w:rsidR="008B6C7E" w:rsidRDefault="008B6C7E" w:rsidP="0021584A">
            <w:pPr>
              <w:pStyle w:val="ac"/>
              <w:rPr>
                <w:lang w:eastAsia="zh-CN"/>
              </w:rPr>
            </w:pPr>
            <w:r w:rsidRPr="004E5097">
              <w:rPr>
                <w:lang w:eastAsia="zh-CN"/>
              </w:rPr>
              <w:t>standardized Euclidean</w:t>
            </w:r>
          </w:p>
        </w:tc>
        <w:tc>
          <w:tcPr>
            <w:tcW w:w="0" w:type="auto"/>
            <w:tcBorders>
              <w:left w:val="nil"/>
              <w:right w:val="nil"/>
            </w:tcBorders>
            <w:vAlign w:val="center"/>
          </w:tcPr>
          <w:p w14:paraId="53CB8504" w14:textId="77777777" w:rsidR="008B6C7E" w:rsidRDefault="008B6C7E" w:rsidP="0021584A">
            <w:pPr>
              <w:pStyle w:val="ac"/>
              <w:rPr>
                <w:lang w:eastAsia="zh-CN"/>
              </w:rPr>
            </w:pPr>
            <w:r w:rsidRPr="0029038F">
              <w:t>0.634</w:t>
            </w:r>
            <w:r>
              <w:t>7</w:t>
            </w:r>
          </w:p>
        </w:tc>
        <w:tc>
          <w:tcPr>
            <w:tcW w:w="0" w:type="auto"/>
            <w:tcBorders>
              <w:left w:val="nil"/>
              <w:right w:val="nil"/>
            </w:tcBorders>
            <w:vAlign w:val="center"/>
          </w:tcPr>
          <w:p w14:paraId="41BADEF8" w14:textId="77777777" w:rsidR="008B6C7E" w:rsidRDefault="008B6C7E" w:rsidP="0021584A">
            <w:pPr>
              <w:pStyle w:val="ac"/>
            </w:pPr>
            <w:r w:rsidRPr="0029038F">
              <w:t>0.8912</w:t>
            </w:r>
          </w:p>
        </w:tc>
        <w:tc>
          <w:tcPr>
            <w:tcW w:w="0" w:type="auto"/>
            <w:tcBorders>
              <w:left w:val="nil"/>
              <w:right w:val="nil"/>
            </w:tcBorders>
            <w:vAlign w:val="center"/>
          </w:tcPr>
          <w:p w14:paraId="390894E1" w14:textId="77777777" w:rsidR="008B6C7E" w:rsidRDefault="008B6C7E" w:rsidP="0021584A">
            <w:pPr>
              <w:pStyle w:val="ac"/>
              <w:rPr>
                <w:lang w:eastAsia="zh-CN"/>
              </w:rPr>
            </w:pPr>
            <w:r w:rsidRPr="0029038F">
              <w:t>1.525</w:t>
            </w:r>
            <w:r>
              <w:t>9</w:t>
            </w:r>
          </w:p>
        </w:tc>
      </w:tr>
      <w:tr w:rsidR="008B6C7E" w14:paraId="11AE5FD3" w14:textId="77777777" w:rsidTr="0021584A">
        <w:trPr>
          <w:trHeight w:val="320"/>
          <w:jc w:val="center"/>
        </w:trPr>
        <w:tc>
          <w:tcPr>
            <w:tcW w:w="0" w:type="auto"/>
            <w:vMerge w:val="restart"/>
            <w:tcBorders>
              <w:left w:val="nil"/>
              <w:right w:val="nil"/>
            </w:tcBorders>
            <w:vAlign w:val="center"/>
          </w:tcPr>
          <w:p w14:paraId="6C1E313F" w14:textId="77777777" w:rsidR="008B6C7E" w:rsidRDefault="008B6C7E" w:rsidP="0021584A">
            <w:pPr>
              <w:pStyle w:val="ac"/>
              <w:rPr>
                <w:lang w:eastAsia="zh-CN"/>
              </w:rPr>
            </w:pPr>
            <w:r>
              <w:rPr>
                <w:rFonts w:hint="eastAsia"/>
                <w:lang w:eastAsia="zh-CN"/>
              </w:rPr>
              <w:t>R</w:t>
            </w:r>
            <w:r>
              <w:rPr>
                <w:lang w:eastAsia="zh-CN"/>
              </w:rPr>
              <w:t>A</w:t>
            </w:r>
          </w:p>
        </w:tc>
        <w:tc>
          <w:tcPr>
            <w:tcW w:w="0" w:type="auto"/>
            <w:tcBorders>
              <w:left w:val="nil"/>
              <w:right w:val="nil"/>
            </w:tcBorders>
            <w:vAlign w:val="center"/>
          </w:tcPr>
          <w:p w14:paraId="5D543C4A" w14:textId="77777777" w:rsidR="008B6C7E" w:rsidRDefault="008B6C7E" w:rsidP="0021584A">
            <w:pPr>
              <w:pStyle w:val="ac"/>
              <w:rPr>
                <w:lang w:eastAsia="zh-CN"/>
              </w:rPr>
            </w:pPr>
            <w:proofErr w:type="spellStart"/>
            <w:r w:rsidRPr="004E5097">
              <w:rPr>
                <w:lang w:eastAsia="zh-CN"/>
              </w:rPr>
              <w:t>Mahalanobis</w:t>
            </w:r>
            <w:proofErr w:type="spellEnd"/>
          </w:p>
        </w:tc>
        <w:tc>
          <w:tcPr>
            <w:tcW w:w="0" w:type="auto"/>
            <w:tcBorders>
              <w:left w:val="nil"/>
              <w:right w:val="nil"/>
            </w:tcBorders>
            <w:vAlign w:val="center"/>
          </w:tcPr>
          <w:p w14:paraId="0399CD36" w14:textId="77777777" w:rsidR="008B6C7E" w:rsidRDefault="008B6C7E" w:rsidP="0021584A">
            <w:pPr>
              <w:pStyle w:val="ac"/>
              <w:rPr>
                <w:lang w:eastAsia="zh-CN"/>
              </w:rPr>
            </w:pPr>
            <w:r w:rsidRPr="0029038F">
              <w:t>0.55</w:t>
            </w:r>
            <w:r>
              <w:t>60</w:t>
            </w:r>
          </w:p>
        </w:tc>
        <w:tc>
          <w:tcPr>
            <w:tcW w:w="0" w:type="auto"/>
            <w:tcBorders>
              <w:left w:val="nil"/>
              <w:right w:val="nil"/>
            </w:tcBorders>
            <w:vAlign w:val="center"/>
          </w:tcPr>
          <w:p w14:paraId="3E623A6D" w14:textId="77777777" w:rsidR="008B6C7E" w:rsidRDefault="008B6C7E" w:rsidP="0021584A">
            <w:pPr>
              <w:pStyle w:val="ac"/>
            </w:pPr>
            <w:r w:rsidRPr="0029038F">
              <w:t>0.893</w:t>
            </w:r>
            <w:r>
              <w:t>5</w:t>
            </w:r>
          </w:p>
        </w:tc>
        <w:tc>
          <w:tcPr>
            <w:tcW w:w="0" w:type="auto"/>
            <w:tcBorders>
              <w:left w:val="nil"/>
              <w:right w:val="nil"/>
            </w:tcBorders>
            <w:vAlign w:val="center"/>
          </w:tcPr>
          <w:p w14:paraId="59684F13" w14:textId="77777777" w:rsidR="008B6C7E" w:rsidRDefault="008B6C7E" w:rsidP="0021584A">
            <w:pPr>
              <w:pStyle w:val="ac"/>
              <w:rPr>
                <w:lang w:eastAsia="zh-CN"/>
              </w:rPr>
            </w:pPr>
            <w:r w:rsidRPr="0029038F">
              <w:t>1.4534</w:t>
            </w:r>
          </w:p>
        </w:tc>
      </w:tr>
      <w:tr w:rsidR="008B6C7E" w14:paraId="60D40B99" w14:textId="77777777" w:rsidTr="0021584A">
        <w:trPr>
          <w:trHeight w:val="320"/>
          <w:jc w:val="center"/>
        </w:trPr>
        <w:tc>
          <w:tcPr>
            <w:tcW w:w="0" w:type="auto"/>
            <w:vMerge/>
            <w:tcBorders>
              <w:left w:val="nil"/>
              <w:right w:val="nil"/>
            </w:tcBorders>
            <w:vAlign w:val="center"/>
          </w:tcPr>
          <w:p w14:paraId="699EE5E9" w14:textId="77777777" w:rsidR="008B6C7E" w:rsidRDefault="008B6C7E" w:rsidP="0021584A">
            <w:pPr>
              <w:pStyle w:val="ac"/>
              <w:rPr>
                <w:lang w:eastAsia="zh-CN"/>
              </w:rPr>
            </w:pPr>
          </w:p>
        </w:tc>
        <w:tc>
          <w:tcPr>
            <w:tcW w:w="0" w:type="auto"/>
            <w:tcBorders>
              <w:left w:val="nil"/>
              <w:right w:val="nil"/>
            </w:tcBorders>
            <w:vAlign w:val="center"/>
          </w:tcPr>
          <w:p w14:paraId="0FE707B2" w14:textId="77777777" w:rsidR="008B6C7E" w:rsidRDefault="008B6C7E" w:rsidP="0021584A">
            <w:pPr>
              <w:pStyle w:val="ac"/>
              <w:rPr>
                <w:lang w:eastAsia="zh-CN"/>
              </w:rPr>
            </w:pPr>
            <w:r w:rsidRPr="004E5097">
              <w:rPr>
                <w:lang w:eastAsia="zh-CN"/>
              </w:rPr>
              <w:t>Euclidean</w:t>
            </w:r>
          </w:p>
        </w:tc>
        <w:tc>
          <w:tcPr>
            <w:tcW w:w="0" w:type="auto"/>
            <w:tcBorders>
              <w:left w:val="nil"/>
              <w:right w:val="nil"/>
            </w:tcBorders>
            <w:vAlign w:val="center"/>
          </w:tcPr>
          <w:p w14:paraId="2D1EE84B" w14:textId="77777777" w:rsidR="008B6C7E" w:rsidRDefault="008B6C7E" w:rsidP="0021584A">
            <w:pPr>
              <w:pStyle w:val="ac"/>
              <w:rPr>
                <w:lang w:eastAsia="zh-CN"/>
              </w:rPr>
            </w:pPr>
            <w:r w:rsidRPr="0029038F">
              <w:t>0.5815</w:t>
            </w:r>
          </w:p>
        </w:tc>
        <w:tc>
          <w:tcPr>
            <w:tcW w:w="0" w:type="auto"/>
            <w:tcBorders>
              <w:left w:val="nil"/>
              <w:right w:val="nil"/>
            </w:tcBorders>
            <w:vAlign w:val="center"/>
          </w:tcPr>
          <w:p w14:paraId="15C25AAB" w14:textId="77777777" w:rsidR="008B6C7E" w:rsidRDefault="008B6C7E" w:rsidP="0021584A">
            <w:pPr>
              <w:pStyle w:val="ac"/>
            </w:pPr>
            <w:r w:rsidRPr="0029038F">
              <w:t>0.892</w:t>
            </w:r>
            <w:r>
              <w:t>6</w:t>
            </w:r>
          </w:p>
        </w:tc>
        <w:tc>
          <w:tcPr>
            <w:tcW w:w="0" w:type="auto"/>
            <w:tcBorders>
              <w:left w:val="nil"/>
              <w:right w:val="nil"/>
            </w:tcBorders>
            <w:vAlign w:val="center"/>
          </w:tcPr>
          <w:p w14:paraId="5C1D084B" w14:textId="77777777" w:rsidR="008B6C7E" w:rsidRDefault="008B6C7E" w:rsidP="0021584A">
            <w:pPr>
              <w:pStyle w:val="ac"/>
              <w:rPr>
                <w:lang w:eastAsia="zh-CN"/>
              </w:rPr>
            </w:pPr>
            <w:r w:rsidRPr="0029038F">
              <w:t>1.4741</w:t>
            </w:r>
          </w:p>
        </w:tc>
      </w:tr>
      <w:tr w:rsidR="008B6C7E" w14:paraId="38C02B30" w14:textId="77777777" w:rsidTr="0021584A">
        <w:trPr>
          <w:trHeight w:val="320"/>
          <w:jc w:val="center"/>
        </w:trPr>
        <w:tc>
          <w:tcPr>
            <w:tcW w:w="0" w:type="auto"/>
            <w:vMerge/>
            <w:tcBorders>
              <w:left w:val="nil"/>
              <w:right w:val="nil"/>
            </w:tcBorders>
            <w:vAlign w:val="center"/>
          </w:tcPr>
          <w:p w14:paraId="41CDCB11" w14:textId="77777777" w:rsidR="008B6C7E" w:rsidRDefault="008B6C7E" w:rsidP="0021584A">
            <w:pPr>
              <w:pStyle w:val="ac"/>
              <w:rPr>
                <w:lang w:eastAsia="zh-CN"/>
              </w:rPr>
            </w:pPr>
          </w:p>
        </w:tc>
        <w:tc>
          <w:tcPr>
            <w:tcW w:w="0" w:type="auto"/>
            <w:tcBorders>
              <w:left w:val="nil"/>
              <w:right w:val="nil"/>
            </w:tcBorders>
            <w:vAlign w:val="center"/>
          </w:tcPr>
          <w:p w14:paraId="0EF426E4" w14:textId="77777777" w:rsidR="008B6C7E" w:rsidRDefault="008B6C7E" w:rsidP="0021584A">
            <w:pPr>
              <w:pStyle w:val="ac"/>
              <w:rPr>
                <w:lang w:eastAsia="zh-CN"/>
              </w:rPr>
            </w:pPr>
            <w:r w:rsidRPr="004E5097">
              <w:rPr>
                <w:lang w:eastAsia="zh-CN"/>
              </w:rPr>
              <w:t>standardized Euclidean</w:t>
            </w:r>
          </w:p>
        </w:tc>
        <w:tc>
          <w:tcPr>
            <w:tcW w:w="0" w:type="auto"/>
            <w:tcBorders>
              <w:left w:val="nil"/>
              <w:right w:val="nil"/>
            </w:tcBorders>
            <w:vAlign w:val="center"/>
          </w:tcPr>
          <w:p w14:paraId="4784B8E4" w14:textId="77777777" w:rsidR="008B6C7E" w:rsidRDefault="008B6C7E" w:rsidP="0021584A">
            <w:pPr>
              <w:pStyle w:val="ac"/>
              <w:rPr>
                <w:lang w:eastAsia="zh-CN"/>
              </w:rPr>
            </w:pPr>
            <w:r w:rsidRPr="0029038F">
              <w:t>0.576</w:t>
            </w:r>
            <w:r>
              <w:t>4</w:t>
            </w:r>
          </w:p>
        </w:tc>
        <w:tc>
          <w:tcPr>
            <w:tcW w:w="0" w:type="auto"/>
            <w:tcBorders>
              <w:left w:val="nil"/>
              <w:right w:val="nil"/>
            </w:tcBorders>
            <w:vAlign w:val="center"/>
          </w:tcPr>
          <w:p w14:paraId="49B5E848" w14:textId="77777777" w:rsidR="008B6C7E" w:rsidRDefault="008B6C7E" w:rsidP="0021584A">
            <w:pPr>
              <w:pStyle w:val="ac"/>
            </w:pPr>
            <w:r w:rsidRPr="0029038F">
              <w:t>0.8870</w:t>
            </w:r>
          </w:p>
        </w:tc>
        <w:tc>
          <w:tcPr>
            <w:tcW w:w="0" w:type="auto"/>
            <w:tcBorders>
              <w:left w:val="nil"/>
              <w:right w:val="nil"/>
            </w:tcBorders>
            <w:vAlign w:val="center"/>
          </w:tcPr>
          <w:p w14:paraId="629CE9BF" w14:textId="77777777" w:rsidR="008B6C7E" w:rsidRDefault="008B6C7E" w:rsidP="0021584A">
            <w:pPr>
              <w:pStyle w:val="ac"/>
              <w:rPr>
                <w:lang w:eastAsia="zh-CN"/>
              </w:rPr>
            </w:pPr>
            <w:r w:rsidRPr="0029038F">
              <w:t>1.463</w:t>
            </w:r>
            <w:r>
              <w:t>4</w:t>
            </w:r>
          </w:p>
        </w:tc>
      </w:tr>
      <w:tr w:rsidR="008B6C7E" w14:paraId="56936085" w14:textId="77777777" w:rsidTr="0021584A">
        <w:trPr>
          <w:trHeight w:val="320"/>
          <w:jc w:val="center"/>
        </w:trPr>
        <w:tc>
          <w:tcPr>
            <w:tcW w:w="0" w:type="auto"/>
            <w:vMerge w:val="restart"/>
            <w:tcBorders>
              <w:left w:val="nil"/>
              <w:right w:val="nil"/>
            </w:tcBorders>
            <w:vAlign w:val="center"/>
          </w:tcPr>
          <w:p w14:paraId="3F45B25F" w14:textId="77777777" w:rsidR="008B6C7E" w:rsidRDefault="008B6C7E" w:rsidP="0021584A">
            <w:pPr>
              <w:pStyle w:val="ac"/>
              <w:rPr>
                <w:lang w:eastAsia="zh-CN"/>
              </w:rPr>
            </w:pPr>
            <w:r>
              <w:rPr>
                <w:rFonts w:hint="eastAsia"/>
                <w:lang w:eastAsia="zh-CN"/>
              </w:rPr>
              <w:t>S</w:t>
            </w:r>
            <w:r>
              <w:rPr>
                <w:lang w:eastAsia="zh-CN"/>
              </w:rPr>
              <w:t>AE</w:t>
            </w:r>
          </w:p>
        </w:tc>
        <w:tc>
          <w:tcPr>
            <w:tcW w:w="0" w:type="auto"/>
            <w:tcBorders>
              <w:left w:val="nil"/>
              <w:right w:val="nil"/>
            </w:tcBorders>
            <w:vAlign w:val="center"/>
          </w:tcPr>
          <w:p w14:paraId="6FD8A97F" w14:textId="77777777" w:rsidR="008B6C7E" w:rsidRDefault="008B6C7E" w:rsidP="0021584A">
            <w:pPr>
              <w:pStyle w:val="ac"/>
              <w:rPr>
                <w:lang w:eastAsia="zh-CN"/>
              </w:rPr>
            </w:pPr>
            <w:proofErr w:type="spellStart"/>
            <w:r w:rsidRPr="004E5097">
              <w:rPr>
                <w:lang w:eastAsia="zh-CN"/>
              </w:rPr>
              <w:t>Mahalanobis</w:t>
            </w:r>
            <w:proofErr w:type="spellEnd"/>
          </w:p>
        </w:tc>
        <w:tc>
          <w:tcPr>
            <w:tcW w:w="0" w:type="auto"/>
            <w:tcBorders>
              <w:left w:val="nil"/>
              <w:right w:val="nil"/>
            </w:tcBorders>
            <w:vAlign w:val="center"/>
          </w:tcPr>
          <w:p w14:paraId="65EB55CF" w14:textId="77777777" w:rsidR="008B6C7E" w:rsidRDefault="008B6C7E" w:rsidP="0021584A">
            <w:pPr>
              <w:pStyle w:val="ac"/>
              <w:rPr>
                <w:lang w:eastAsia="zh-CN"/>
              </w:rPr>
            </w:pPr>
            <w:r w:rsidRPr="0029038F">
              <w:t>0.5429</w:t>
            </w:r>
          </w:p>
        </w:tc>
        <w:tc>
          <w:tcPr>
            <w:tcW w:w="0" w:type="auto"/>
            <w:tcBorders>
              <w:left w:val="nil"/>
              <w:right w:val="nil"/>
            </w:tcBorders>
            <w:vAlign w:val="center"/>
          </w:tcPr>
          <w:p w14:paraId="1047DCF7" w14:textId="77777777" w:rsidR="008B6C7E" w:rsidRDefault="008B6C7E" w:rsidP="0021584A">
            <w:pPr>
              <w:pStyle w:val="ac"/>
              <w:rPr>
                <w:lang w:eastAsia="zh-CN"/>
              </w:rPr>
            </w:pPr>
            <w:r w:rsidRPr="0029038F">
              <w:t>0.8806</w:t>
            </w:r>
          </w:p>
        </w:tc>
        <w:tc>
          <w:tcPr>
            <w:tcW w:w="0" w:type="auto"/>
            <w:tcBorders>
              <w:left w:val="nil"/>
              <w:right w:val="nil"/>
            </w:tcBorders>
            <w:vAlign w:val="center"/>
          </w:tcPr>
          <w:p w14:paraId="2FF49F63" w14:textId="77777777" w:rsidR="008B6C7E" w:rsidRDefault="008B6C7E" w:rsidP="0021584A">
            <w:pPr>
              <w:pStyle w:val="ac"/>
              <w:rPr>
                <w:lang w:eastAsia="zh-CN"/>
              </w:rPr>
            </w:pPr>
            <w:r w:rsidRPr="0029038F">
              <w:t>1.4235</w:t>
            </w:r>
          </w:p>
        </w:tc>
      </w:tr>
      <w:tr w:rsidR="008B6C7E" w14:paraId="6E0BC8E0" w14:textId="77777777" w:rsidTr="0021584A">
        <w:trPr>
          <w:trHeight w:val="320"/>
          <w:jc w:val="center"/>
        </w:trPr>
        <w:tc>
          <w:tcPr>
            <w:tcW w:w="0" w:type="auto"/>
            <w:vMerge/>
            <w:tcBorders>
              <w:left w:val="nil"/>
              <w:right w:val="nil"/>
            </w:tcBorders>
            <w:vAlign w:val="center"/>
          </w:tcPr>
          <w:p w14:paraId="6EEABA10" w14:textId="77777777" w:rsidR="008B6C7E" w:rsidRDefault="008B6C7E" w:rsidP="0021584A">
            <w:pPr>
              <w:pStyle w:val="ac"/>
              <w:rPr>
                <w:lang w:eastAsia="zh-CN"/>
              </w:rPr>
            </w:pPr>
          </w:p>
        </w:tc>
        <w:tc>
          <w:tcPr>
            <w:tcW w:w="0" w:type="auto"/>
            <w:tcBorders>
              <w:left w:val="nil"/>
              <w:right w:val="nil"/>
            </w:tcBorders>
            <w:vAlign w:val="center"/>
          </w:tcPr>
          <w:p w14:paraId="3DF0D94B" w14:textId="77777777" w:rsidR="008B6C7E" w:rsidRDefault="008B6C7E" w:rsidP="0021584A">
            <w:pPr>
              <w:pStyle w:val="ac"/>
              <w:rPr>
                <w:lang w:eastAsia="zh-CN"/>
              </w:rPr>
            </w:pPr>
            <w:r w:rsidRPr="004E5097">
              <w:rPr>
                <w:lang w:eastAsia="zh-CN"/>
              </w:rPr>
              <w:t>Euclidean</w:t>
            </w:r>
          </w:p>
        </w:tc>
        <w:tc>
          <w:tcPr>
            <w:tcW w:w="0" w:type="auto"/>
            <w:tcBorders>
              <w:left w:val="nil"/>
              <w:right w:val="nil"/>
            </w:tcBorders>
            <w:vAlign w:val="center"/>
          </w:tcPr>
          <w:p w14:paraId="5BCCF839" w14:textId="77777777" w:rsidR="008B6C7E" w:rsidRDefault="008B6C7E" w:rsidP="0021584A">
            <w:pPr>
              <w:pStyle w:val="ac"/>
              <w:rPr>
                <w:lang w:eastAsia="zh-CN"/>
              </w:rPr>
            </w:pPr>
            <w:r w:rsidRPr="0029038F">
              <w:t>0.561</w:t>
            </w:r>
            <w:r>
              <w:t>1</w:t>
            </w:r>
          </w:p>
        </w:tc>
        <w:tc>
          <w:tcPr>
            <w:tcW w:w="0" w:type="auto"/>
            <w:tcBorders>
              <w:left w:val="nil"/>
              <w:right w:val="nil"/>
            </w:tcBorders>
            <w:vAlign w:val="center"/>
          </w:tcPr>
          <w:p w14:paraId="615B84B6" w14:textId="77777777" w:rsidR="008B6C7E" w:rsidRDefault="008B6C7E" w:rsidP="0021584A">
            <w:pPr>
              <w:pStyle w:val="ac"/>
              <w:rPr>
                <w:lang w:eastAsia="zh-CN"/>
              </w:rPr>
            </w:pPr>
            <w:r w:rsidRPr="0029038F">
              <w:t>0.8786</w:t>
            </w:r>
          </w:p>
        </w:tc>
        <w:tc>
          <w:tcPr>
            <w:tcW w:w="0" w:type="auto"/>
            <w:tcBorders>
              <w:left w:val="nil"/>
              <w:right w:val="nil"/>
            </w:tcBorders>
            <w:vAlign w:val="center"/>
          </w:tcPr>
          <w:p w14:paraId="0EFF2A70" w14:textId="77777777" w:rsidR="008B6C7E" w:rsidRDefault="008B6C7E" w:rsidP="0021584A">
            <w:pPr>
              <w:pStyle w:val="ac"/>
              <w:rPr>
                <w:lang w:eastAsia="zh-CN"/>
              </w:rPr>
            </w:pPr>
            <w:r w:rsidRPr="0029038F">
              <w:t>1.4397</w:t>
            </w:r>
          </w:p>
        </w:tc>
      </w:tr>
      <w:tr w:rsidR="008B6C7E" w14:paraId="0084E7CF" w14:textId="77777777" w:rsidTr="0021584A">
        <w:trPr>
          <w:trHeight w:val="320"/>
          <w:jc w:val="center"/>
        </w:trPr>
        <w:tc>
          <w:tcPr>
            <w:tcW w:w="0" w:type="auto"/>
            <w:vMerge/>
            <w:tcBorders>
              <w:left w:val="nil"/>
              <w:right w:val="nil"/>
            </w:tcBorders>
            <w:vAlign w:val="center"/>
          </w:tcPr>
          <w:p w14:paraId="5526306F" w14:textId="77777777" w:rsidR="008B6C7E" w:rsidRDefault="008B6C7E" w:rsidP="0021584A">
            <w:pPr>
              <w:pStyle w:val="ac"/>
              <w:rPr>
                <w:lang w:eastAsia="zh-CN"/>
              </w:rPr>
            </w:pPr>
          </w:p>
        </w:tc>
        <w:tc>
          <w:tcPr>
            <w:tcW w:w="0" w:type="auto"/>
            <w:tcBorders>
              <w:left w:val="nil"/>
              <w:right w:val="nil"/>
            </w:tcBorders>
            <w:vAlign w:val="center"/>
          </w:tcPr>
          <w:p w14:paraId="351D044B" w14:textId="77777777" w:rsidR="008B6C7E" w:rsidRDefault="008B6C7E" w:rsidP="0021584A">
            <w:pPr>
              <w:pStyle w:val="ac"/>
              <w:rPr>
                <w:lang w:eastAsia="zh-CN"/>
              </w:rPr>
            </w:pPr>
            <w:r w:rsidRPr="004E5097">
              <w:rPr>
                <w:lang w:eastAsia="zh-CN"/>
              </w:rPr>
              <w:t>standardized Euclidean</w:t>
            </w:r>
          </w:p>
        </w:tc>
        <w:tc>
          <w:tcPr>
            <w:tcW w:w="0" w:type="auto"/>
            <w:tcBorders>
              <w:left w:val="nil"/>
              <w:right w:val="nil"/>
            </w:tcBorders>
            <w:vAlign w:val="center"/>
          </w:tcPr>
          <w:p w14:paraId="353A6F4A" w14:textId="77777777" w:rsidR="008B6C7E" w:rsidRDefault="008B6C7E" w:rsidP="0021584A">
            <w:pPr>
              <w:pStyle w:val="ac"/>
              <w:rPr>
                <w:lang w:eastAsia="zh-CN"/>
              </w:rPr>
            </w:pPr>
            <w:r w:rsidRPr="0029038F">
              <w:t>0.564</w:t>
            </w:r>
            <w:r>
              <w:t>2</w:t>
            </w:r>
          </w:p>
        </w:tc>
        <w:tc>
          <w:tcPr>
            <w:tcW w:w="0" w:type="auto"/>
            <w:tcBorders>
              <w:left w:val="nil"/>
              <w:right w:val="nil"/>
            </w:tcBorders>
            <w:vAlign w:val="center"/>
          </w:tcPr>
          <w:p w14:paraId="1DCC2CA5" w14:textId="77777777" w:rsidR="008B6C7E" w:rsidRDefault="008B6C7E" w:rsidP="0021584A">
            <w:pPr>
              <w:pStyle w:val="ac"/>
              <w:rPr>
                <w:lang w:eastAsia="zh-CN"/>
              </w:rPr>
            </w:pPr>
            <w:r w:rsidRPr="0029038F">
              <w:t>0.8788</w:t>
            </w:r>
          </w:p>
        </w:tc>
        <w:tc>
          <w:tcPr>
            <w:tcW w:w="0" w:type="auto"/>
            <w:tcBorders>
              <w:left w:val="nil"/>
              <w:right w:val="nil"/>
            </w:tcBorders>
            <w:vAlign w:val="center"/>
          </w:tcPr>
          <w:p w14:paraId="3CD989B6" w14:textId="77777777" w:rsidR="008B6C7E" w:rsidRDefault="008B6C7E" w:rsidP="0021584A">
            <w:pPr>
              <w:pStyle w:val="ac"/>
              <w:rPr>
                <w:lang w:eastAsia="zh-CN"/>
              </w:rPr>
            </w:pPr>
            <w:r w:rsidRPr="0029038F">
              <w:t>1.4430</w:t>
            </w:r>
          </w:p>
        </w:tc>
      </w:tr>
      <w:tr w:rsidR="008B6C7E" w14:paraId="1BB54D3F" w14:textId="77777777" w:rsidTr="0021584A">
        <w:trPr>
          <w:trHeight w:val="320"/>
          <w:jc w:val="center"/>
        </w:trPr>
        <w:tc>
          <w:tcPr>
            <w:tcW w:w="0" w:type="auto"/>
            <w:vMerge w:val="restart"/>
            <w:tcBorders>
              <w:left w:val="nil"/>
              <w:right w:val="nil"/>
            </w:tcBorders>
            <w:vAlign w:val="center"/>
          </w:tcPr>
          <w:p w14:paraId="05BD97C4" w14:textId="77777777" w:rsidR="008B6C7E" w:rsidRDefault="008B6C7E" w:rsidP="0021584A">
            <w:pPr>
              <w:pStyle w:val="ac"/>
              <w:rPr>
                <w:lang w:eastAsia="zh-CN"/>
              </w:rPr>
            </w:pPr>
            <w:r>
              <w:rPr>
                <w:lang w:eastAsia="zh-CN"/>
              </w:rPr>
              <w:t>PCA</w:t>
            </w:r>
          </w:p>
        </w:tc>
        <w:tc>
          <w:tcPr>
            <w:tcW w:w="0" w:type="auto"/>
            <w:tcBorders>
              <w:left w:val="nil"/>
              <w:right w:val="nil"/>
            </w:tcBorders>
            <w:vAlign w:val="center"/>
          </w:tcPr>
          <w:p w14:paraId="5573EA15" w14:textId="77777777" w:rsidR="008B6C7E" w:rsidRDefault="008B6C7E" w:rsidP="0021584A">
            <w:pPr>
              <w:pStyle w:val="ac"/>
              <w:rPr>
                <w:lang w:eastAsia="zh-CN"/>
              </w:rPr>
            </w:pPr>
            <w:proofErr w:type="spellStart"/>
            <w:r w:rsidRPr="004E5097">
              <w:rPr>
                <w:lang w:eastAsia="zh-CN"/>
              </w:rPr>
              <w:t>Mahalanobis</w:t>
            </w:r>
            <w:proofErr w:type="spellEnd"/>
          </w:p>
        </w:tc>
        <w:tc>
          <w:tcPr>
            <w:tcW w:w="0" w:type="auto"/>
            <w:tcBorders>
              <w:left w:val="nil"/>
              <w:right w:val="nil"/>
            </w:tcBorders>
            <w:vAlign w:val="center"/>
          </w:tcPr>
          <w:p w14:paraId="5AE80F96" w14:textId="77777777" w:rsidR="008B6C7E" w:rsidRDefault="008B6C7E" w:rsidP="0021584A">
            <w:pPr>
              <w:pStyle w:val="ac"/>
              <w:rPr>
                <w:lang w:eastAsia="zh-CN"/>
              </w:rPr>
            </w:pPr>
            <w:r w:rsidRPr="0029038F">
              <w:t>0.547</w:t>
            </w:r>
            <w:r>
              <w:t>8</w:t>
            </w:r>
          </w:p>
        </w:tc>
        <w:tc>
          <w:tcPr>
            <w:tcW w:w="0" w:type="auto"/>
            <w:tcBorders>
              <w:left w:val="nil"/>
              <w:right w:val="nil"/>
            </w:tcBorders>
            <w:vAlign w:val="center"/>
          </w:tcPr>
          <w:p w14:paraId="13AAD3EC" w14:textId="77777777" w:rsidR="008B6C7E" w:rsidRDefault="008B6C7E" w:rsidP="0021584A">
            <w:pPr>
              <w:pStyle w:val="ac"/>
              <w:rPr>
                <w:lang w:eastAsia="zh-CN"/>
              </w:rPr>
            </w:pPr>
            <w:r w:rsidRPr="0029038F">
              <w:t>0.8814</w:t>
            </w:r>
          </w:p>
        </w:tc>
        <w:tc>
          <w:tcPr>
            <w:tcW w:w="0" w:type="auto"/>
            <w:tcBorders>
              <w:left w:val="nil"/>
              <w:right w:val="nil"/>
            </w:tcBorders>
            <w:vAlign w:val="center"/>
          </w:tcPr>
          <w:p w14:paraId="1B90C3D4" w14:textId="77777777" w:rsidR="008B6C7E" w:rsidRDefault="008B6C7E" w:rsidP="0021584A">
            <w:pPr>
              <w:pStyle w:val="ac"/>
              <w:rPr>
                <w:lang w:eastAsia="zh-CN"/>
              </w:rPr>
            </w:pPr>
            <w:r w:rsidRPr="0029038F">
              <w:t>1.4292</w:t>
            </w:r>
          </w:p>
        </w:tc>
      </w:tr>
      <w:tr w:rsidR="008B6C7E" w14:paraId="7925A6EA" w14:textId="77777777" w:rsidTr="0021584A">
        <w:trPr>
          <w:trHeight w:val="320"/>
          <w:jc w:val="center"/>
        </w:trPr>
        <w:tc>
          <w:tcPr>
            <w:tcW w:w="0" w:type="auto"/>
            <w:vMerge/>
            <w:tcBorders>
              <w:left w:val="nil"/>
              <w:right w:val="nil"/>
            </w:tcBorders>
            <w:vAlign w:val="center"/>
          </w:tcPr>
          <w:p w14:paraId="15612A54" w14:textId="77777777" w:rsidR="008B6C7E" w:rsidRDefault="008B6C7E" w:rsidP="0021584A">
            <w:pPr>
              <w:pStyle w:val="ac"/>
              <w:rPr>
                <w:lang w:eastAsia="zh-CN"/>
              </w:rPr>
            </w:pPr>
          </w:p>
        </w:tc>
        <w:tc>
          <w:tcPr>
            <w:tcW w:w="0" w:type="auto"/>
            <w:tcBorders>
              <w:left w:val="nil"/>
              <w:right w:val="nil"/>
            </w:tcBorders>
            <w:vAlign w:val="center"/>
          </w:tcPr>
          <w:p w14:paraId="4BA19415" w14:textId="77777777" w:rsidR="008B6C7E" w:rsidRDefault="008B6C7E" w:rsidP="0021584A">
            <w:pPr>
              <w:pStyle w:val="ac"/>
              <w:rPr>
                <w:lang w:eastAsia="zh-CN"/>
              </w:rPr>
            </w:pPr>
            <w:r w:rsidRPr="004E5097">
              <w:rPr>
                <w:lang w:eastAsia="zh-CN"/>
              </w:rPr>
              <w:t>Euclidean</w:t>
            </w:r>
          </w:p>
        </w:tc>
        <w:tc>
          <w:tcPr>
            <w:tcW w:w="0" w:type="auto"/>
            <w:tcBorders>
              <w:left w:val="nil"/>
              <w:right w:val="nil"/>
            </w:tcBorders>
            <w:vAlign w:val="center"/>
          </w:tcPr>
          <w:p w14:paraId="10BAD2FB" w14:textId="77777777" w:rsidR="008B6C7E" w:rsidRDefault="008B6C7E" w:rsidP="0021584A">
            <w:pPr>
              <w:pStyle w:val="ac"/>
              <w:rPr>
                <w:lang w:eastAsia="zh-CN"/>
              </w:rPr>
            </w:pPr>
            <w:r w:rsidRPr="0029038F">
              <w:t>0.5435</w:t>
            </w:r>
          </w:p>
        </w:tc>
        <w:tc>
          <w:tcPr>
            <w:tcW w:w="0" w:type="auto"/>
            <w:tcBorders>
              <w:left w:val="nil"/>
              <w:right w:val="nil"/>
            </w:tcBorders>
            <w:vAlign w:val="center"/>
          </w:tcPr>
          <w:p w14:paraId="6A3CA97E" w14:textId="77777777" w:rsidR="008B6C7E" w:rsidRDefault="008B6C7E" w:rsidP="0021584A">
            <w:pPr>
              <w:pStyle w:val="ac"/>
              <w:rPr>
                <w:lang w:eastAsia="zh-CN"/>
              </w:rPr>
            </w:pPr>
            <w:r w:rsidRPr="0029038F">
              <w:t>0.869</w:t>
            </w:r>
            <w:r>
              <w:t>1</w:t>
            </w:r>
          </w:p>
        </w:tc>
        <w:tc>
          <w:tcPr>
            <w:tcW w:w="0" w:type="auto"/>
            <w:tcBorders>
              <w:left w:val="nil"/>
              <w:right w:val="nil"/>
            </w:tcBorders>
            <w:vAlign w:val="center"/>
          </w:tcPr>
          <w:p w14:paraId="343F3D76" w14:textId="77777777" w:rsidR="008B6C7E" w:rsidRDefault="008B6C7E" w:rsidP="0021584A">
            <w:pPr>
              <w:pStyle w:val="ac"/>
              <w:rPr>
                <w:lang w:eastAsia="zh-CN"/>
              </w:rPr>
            </w:pPr>
            <w:r w:rsidRPr="0029038F">
              <w:t>1.412</w:t>
            </w:r>
            <w:r>
              <w:t>6</w:t>
            </w:r>
          </w:p>
        </w:tc>
      </w:tr>
      <w:tr w:rsidR="008B6C7E" w14:paraId="01830B6C" w14:textId="77777777" w:rsidTr="0021584A">
        <w:trPr>
          <w:trHeight w:val="320"/>
          <w:jc w:val="center"/>
        </w:trPr>
        <w:tc>
          <w:tcPr>
            <w:tcW w:w="0" w:type="auto"/>
            <w:vMerge/>
            <w:tcBorders>
              <w:left w:val="nil"/>
              <w:right w:val="nil"/>
            </w:tcBorders>
            <w:vAlign w:val="center"/>
          </w:tcPr>
          <w:p w14:paraId="3481510D" w14:textId="77777777" w:rsidR="008B6C7E" w:rsidRDefault="008B6C7E" w:rsidP="0021584A">
            <w:pPr>
              <w:pStyle w:val="ac"/>
              <w:rPr>
                <w:lang w:eastAsia="zh-CN"/>
              </w:rPr>
            </w:pPr>
          </w:p>
        </w:tc>
        <w:tc>
          <w:tcPr>
            <w:tcW w:w="0" w:type="auto"/>
            <w:tcBorders>
              <w:left w:val="nil"/>
              <w:right w:val="nil"/>
            </w:tcBorders>
            <w:vAlign w:val="center"/>
          </w:tcPr>
          <w:p w14:paraId="600F24E1" w14:textId="77777777" w:rsidR="008B6C7E" w:rsidRDefault="008B6C7E" w:rsidP="0021584A">
            <w:pPr>
              <w:pStyle w:val="ac"/>
              <w:rPr>
                <w:lang w:eastAsia="zh-CN"/>
              </w:rPr>
            </w:pPr>
            <w:r w:rsidRPr="004E5097">
              <w:rPr>
                <w:lang w:eastAsia="zh-CN"/>
              </w:rPr>
              <w:t>standardized Euclidean</w:t>
            </w:r>
          </w:p>
        </w:tc>
        <w:tc>
          <w:tcPr>
            <w:tcW w:w="0" w:type="auto"/>
            <w:tcBorders>
              <w:left w:val="nil"/>
              <w:right w:val="nil"/>
            </w:tcBorders>
            <w:vAlign w:val="center"/>
          </w:tcPr>
          <w:p w14:paraId="4006BEAE" w14:textId="77777777" w:rsidR="008B6C7E" w:rsidRDefault="008B6C7E" w:rsidP="0021584A">
            <w:pPr>
              <w:pStyle w:val="ac"/>
              <w:rPr>
                <w:lang w:eastAsia="zh-CN"/>
              </w:rPr>
            </w:pPr>
            <w:r w:rsidRPr="0029038F">
              <w:t>0.5516</w:t>
            </w:r>
          </w:p>
        </w:tc>
        <w:tc>
          <w:tcPr>
            <w:tcW w:w="0" w:type="auto"/>
            <w:tcBorders>
              <w:left w:val="nil"/>
              <w:right w:val="nil"/>
            </w:tcBorders>
            <w:vAlign w:val="center"/>
          </w:tcPr>
          <w:p w14:paraId="5DCDE51D" w14:textId="77777777" w:rsidR="008B6C7E" w:rsidRDefault="008B6C7E" w:rsidP="0021584A">
            <w:pPr>
              <w:pStyle w:val="ac"/>
              <w:rPr>
                <w:lang w:eastAsia="zh-CN"/>
              </w:rPr>
            </w:pPr>
            <w:r w:rsidRPr="0029038F">
              <w:t>0.869</w:t>
            </w:r>
            <w:r>
              <w:t>5</w:t>
            </w:r>
          </w:p>
        </w:tc>
        <w:tc>
          <w:tcPr>
            <w:tcW w:w="0" w:type="auto"/>
            <w:tcBorders>
              <w:left w:val="nil"/>
              <w:right w:val="nil"/>
            </w:tcBorders>
            <w:vAlign w:val="center"/>
          </w:tcPr>
          <w:p w14:paraId="3EDB6373" w14:textId="77777777" w:rsidR="008B6C7E" w:rsidRDefault="008B6C7E" w:rsidP="0021584A">
            <w:pPr>
              <w:pStyle w:val="ac"/>
              <w:rPr>
                <w:lang w:eastAsia="zh-CN"/>
              </w:rPr>
            </w:pPr>
            <w:r w:rsidRPr="0029038F">
              <w:t>1.421</w:t>
            </w:r>
            <w:r>
              <w:t>1</w:t>
            </w:r>
          </w:p>
        </w:tc>
      </w:tr>
      <w:tr w:rsidR="008B6C7E" w14:paraId="13C88363" w14:textId="77777777" w:rsidTr="0021584A">
        <w:trPr>
          <w:trHeight w:val="320"/>
          <w:jc w:val="center"/>
        </w:trPr>
        <w:tc>
          <w:tcPr>
            <w:tcW w:w="0" w:type="auto"/>
            <w:vMerge w:val="restart"/>
            <w:tcBorders>
              <w:left w:val="nil"/>
              <w:right w:val="nil"/>
            </w:tcBorders>
            <w:vAlign w:val="center"/>
          </w:tcPr>
          <w:p w14:paraId="1B59DD24" w14:textId="77777777" w:rsidR="008B6C7E" w:rsidRDefault="008B6C7E" w:rsidP="0021584A">
            <w:pPr>
              <w:pStyle w:val="ac"/>
              <w:rPr>
                <w:lang w:eastAsia="zh-CN"/>
              </w:rPr>
            </w:pPr>
            <w:r>
              <w:rPr>
                <w:rFonts w:hint="eastAsia"/>
                <w:lang w:eastAsia="zh-CN"/>
              </w:rPr>
              <w:t>K</w:t>
            </w:r>
            <w:r>
              <w:rPr>
                <w:lang w:eastAsia="zh-CN"/>
              </w:rPr>
              <w:t>PCA</w:t>
            </w:r>
          </w:p>
        </w:tc>
        <w:tc>
          <w:tcPr>
            <w:tcW w:w="0" w:type="auto"/>
            <w:tcBorders>
              <w:left w:val="nil"/>
              <w:right w:val="nil"/>
            </w:tcBorders>
            <w:vAlign w:val="center"/>
          </w:tcPr>
          <w:p w14:paraId="61857CAD" w14:textId="77777777" w:rsidR="008B6C7E" w:rsidRDefault="008B6C7E" w:rsidP="0021584A">
            <w:pPr>
              <w:pStyle w:val="ac"/>
              <w:rPr>
                <w:lang w:eastAsia="zh-CN"/>
              </w:rPr>
            </w:pPr>
            <w:proofErr w:type="spellStart"/>
            <w:r w:rsidRPr="004E5097">
              <w:rPr>
                <w:lang w:eastAsia="zh-CN"/>
              </w:rPr>
              <w:t>Mahalanobis</w:t>
            </w:r>
            <w:proofErr w:type="spellEnd"/>
          </w:p>
        </w:tc>
        <w:tc>
          <w:tcPr>
            <w:tcW w:w="0" w:type="auto"/>
            <w:tcBorders>
              <w:left w:val="nil"/>
              <w:right w:val="nil"/>
            </w:tcBorders>
            <w:vAlign w:val="center"/>
          </w:tcPr>
          <w:p w14:paraId="590CF2F1" w14:textId="77777777" w:rsidR="008B6C7E" w:rsidRDefault="008B6C7E" w:rsidP="0021584A">
            <w:pPr>
              <w:pStyle w:val="ac"/>
              <w:rPr>
                <w:lang w:eastAsia="zh-CN"/>
              </w:rPr>
            </w:pPr>
            <w:r w:rsidRPr="0029038F">
              <w:t>0.546</w:t>
            </w:r>
            <w:r>
              <w:t>7</w:t>
            </w:r>
          </w:p>
        </w:tc>
        <w:tc>
          <w:tcPr>
            <w:tcW w:w="0" w:type="auto"/>
            <w:tcBorders>
              <w:left w:val="nil"/>
              <w:right w:val="nil"/>
            </w:tcBorders>
            <w:vAlign w:val="center"/>
          </w:tcPr>
          <w:p w14:paraId="60D0F3E5" w14:textId="77777777" w:rsidR="008B6C7E" w:rsidRDefault="008B6C7E" w:rsidP="0021584A">
            <w:pPr>
              <w:pStyle w:val="ac"/>
              <w:rPr>
                <w:lang w:eastAsia="zh-CN"/>
              </w:rPr>
            </w:pPr>
            <w:r w:rsidRPr="0029038F">
              <w:t>0.885</w:t>
            </w:r>
            <w:r>
              <w:t>6</w:t>
            </w:r>
          </w:p>
        </w:tc>
        <w:tc>
          <w:tcPr>
            <w:tcW w:w="0" w:type="auto"/>
            <w:tcBorders>
              <w:left w:val="nil"/>
              <w:right w:val="nil"/>
            </w:tcBorders>
            <w:vAlign w:val="center"/>
          </w:tcPr>
          <w:p w14:paraId="4B298B0E" w14:textId="77777777" w:rsidR="008B6C7E" w:rsidRDefault="008B6C7E" w:rsidP="0021584A">
            <w:pPr>
              <w:pStyle w:val="ac"/>
              <w:rPr>
                <w:lang w:eastAsia="zh-CN"/>
              </w:rPr>
            </w:pPr>
            <w:r w:rsidRPr="0029038F">
              <w:t>1.4322</w:t>
            </w:r>
          </w:p>
        </w:tc>
      </w:tr>
      <w:tr w:rsidR="008B6C7E" w14:paraId="08FA9C62" w14:textId="77777777" w:rsidTr="0021584A">
        <w:trPr>
          <w:trHeight w:val="320"/>
          <w:jc w:val="center"/>
        </w:trPr>
        <w:tc>
          <w:tcPr>
            <w:tcW w:w="0" w:type="auto"/>
            <w:vMerge/>
            <w:tcBorders>
              <w:left w:val="nil"/>
              <w:right w:val="nil"/>
            </w:tcBorders>
            <w:vAlign w:val="center"/>
          </w:tcPr>
          <w:p w14:paraId="0E6524A4" w14:textId="77777777" w:rsidR="008B6C7E" w:rsidRDefault="008B6C7E" w:rsidP="0021584A">
            <w:pPr>
              <w:pStyle w:val="ac"/>
              <w:rPr>
                <w:lang w:eastAsia="zh-CN"/>
              </w:rPr>
            </w:pPr>
          </w:p>
        </w:tc>
        <w:tc>
          <w:tcPr>
            <w:tcW w:w="0" w:type="auto"/>
            <w:tcBorders>
              <w:left w:val="nil"/>
              <w:right w:val="nil"/>
            </w:tcBorders>
            <w:vAlign w:val="center"/>
          </w:tcPr>
          <w:p w14:paraId="593B597B" w14:textId="77777777" w:rsidR="008B6C7E" w:rsidRDefault="008B6C7E" w:rsidP="0021584A">
            <w:pPr>
              <w:pStyle w:val="ac"/>
              <w:rPr>
                <w:lang w:eastAsia="zh-CN"/>
              </w:rPr>
            </w:pPr>
            <w:r w:rsidRPr="004E5097">
              <w:rPr>
                <w:lang w:eastAsia="zh-CN"/>
              </w:rPr>
              <w:t>Euclidean</w:t>
            </w:r>
          </w:p>
        </w:tc>
        <w:tc>
          <w:tcPr>
            <w:tcW w:w="0" w:type="auto"/>
            <w:tcBorders>
              <w:left w:val="nil"/>
              <w:right w:val="nil"/>
            </w:tcBorders>
            <w:vAlign w:val="center"/>
          </w:tcPr>
          <w:p w14:paraId="54E49C79" w14:textId="77777777" w:rsidR="008B6C7E" w:rsidRDefault="008B6C7E" w:rsidP="0021584A">
            <w:pPr>
              <w:pStyle w:val="ac"/>
              <w:rPr>
                <w:lang w:eastAsia="zh-CN"/>
              </w:rPr>
            </w:pPr>
            <w:r w:rsidRPr="0029038F">
              <w:t>0.541</w:t>
            </w:r>
            <w:r>
              <w:t>6</w:t>
            </w:r>
          </w:p>
        </w:tc>
        <w:tc>
          <w:tcPr>
            <w:tcW w:w="0" w:type="auto"/>
            <w:tcBorders>
              <w:left w:val="nil"/>
              <w:right w:val="nil"/>
            </w:tcBorders>
            <w:vAlign w:val="center"/>
          </w:tcPr>
          <w:p w14:paraId="6153B129" w14:textId="77777777" w:rsidR="008B6C7E" w:rsidRDefault="008B6C7E" w:rsidP="0021584A">
            <w:pPr>
              <w:pStyle w:val="ac"/>
              <w:rPr>
                <w:lang w:eastAsia="zh-CN"/>
              </w:rPr>
            </w:pPr>
            <w:r w:rsidRPr="0029038F">
              <w:t>0.87</w:t>
            </w:r>
            <w:r>
              <w:t>50</w:t>
            </w:r>
          </w:p>
        </w:tc>
        <w:tc>
          <w:tcPr>
            <w:tcW w:w="0" w:type="auto"/>
            <w:tcBorders>
              <w:left w:val="nil"/>
              <w:right w:val="nil"/>
            </w:tcBorders>
            <w:vAlign w:val="center"/>
          </w:tcPr>
          <w:p w14:paraId="62C05E9D" w14:textId="77777777" w:rsidR="008B6C7E" w:rsidRDefault="008B6C7E" w:rsidP="0021584A">
            <w:pPr>
              <w:pStyle w:val="ac"/>
              <w:rPr>
                <w:lang w:eastAsia="zh-CN"/>
              </w:rPr>
            </w:pPr>
            <w:r w:rsidRPr="0029038F">
              <w:t>1.4165</w:t>
            </w:r>
          </w:p>
        </w:tc>
      </w:tr>
      <w:tr w:rsidR="008B6C7E" w14:paraId="16CA0A7E" w14:textId="77777777" w:rsidTr="0021584A">
        <w:trPr>
          <w:trHeight w:val="320"/>
          <w:jc w:val="center"/>
        </w:trPr>
        <w:tc>
          <w:tcPr>
            <w:tcW w:w="0" w:type="auto"/>
            <w:vMerge/>
            <w:tcBorders>
              <w:left w:val="nil"/>
              <w:right w:val="nil"/>
            </w:tcBorders>
            <w:vAlign w:val="center"/>
          </w:tcPr>
          <w:p w14:paraId="114E0BEF" w14:textId="77777777" w:rsidR="008B6C7E" w:rsidRDefault="008B6C7E" w:rsidP="0021584A">
            <w:pPr>
              <w:pStyle w:val="ac"/>
              <w:rPr>
                <w:lang w:eastAsia="zh-CN"/>
              </w:rPr>
            </w:pPr>
          </w:p>
        </w:tc>
        <w:tc>
          <w:tcPr>
            <w:tcW w:w="0" w:type="auto"/>
            <w:tcBorders>
              <w:left w:val="nil"/>
              <w:right w:val="nil"/>
            </w:tcBorders>
            <w:vAlign w:val="center"/>
          </w:tcPr>
          <w:p w14:paraId="7A2C895E" w14:textId="77777777" w:rsidR="008B6C7E" w:rsidRDefault="008B6C7E" w:rsidP="0021584A">
            <w:pPr>
              <w:pStyle w:val="ac"/>
              <w:rPr>
                <w:lang w:eastAsia="zh-CN"/>
              </w:rPr>
            </w:pPr>
            <w:r w:rsidRPr="004E5097">
              <w:rPr>
                <w:lang w:eastAsia="zh-CN"/>
              </w:rPr>
              <w:t>standardized Euclidean</w:t>
            </w:r>
          </w:p>
        </w:tc>
        <w:tc>
          <w:tcPr>
            <w:tcW w:w="0" w:type="auto"/>
            <w:tcBorders>
              <w:left w:val="nil"/>
              <w:right w:val="nil"/>
            </w:tcBorders>
            <w:vAlign w:val="center"/>
          </w:tcPr>
          <w:p w14:paraId="199EC82C" w14:textId="77777777" w:rsidR="008B6C7E" w:rsidRDefault="008B6C7E" w:rsidP="0021584A">
            <w:pPr>
              <w:pStyle w:val="ac"/>
              <w:rPr>
                <w:lang w:eastAsia="zh-CN"/>
              </w:rPr>
            </w:pPr>
            <w:r w:rsidRPr="0029038F">
              <w:t>0.556</w:t>
            </w:r>
            <w:r>
              <w:t>2</w:t>
            </w:r>
          </w:p>
        </w:tc>
        <w:tc>
          <w:tcPr>
            <w:tcW w:w="0" w:type="auto"/>
            <w:tcBorders>
              <w:left w:val="nil"/>
              <w:right w:val="nil"/>
            </w:tcBorders>
            <w:vAlign w:val="center"/>
          </w:tcPr>
          <w:p w14:paraId="7B71FE8C" w14:textId="77777777" w:rsidR="008B6C7E" w:rsidRDefault="008B6C7E" w:rsidP="0021584A">
            <w:pPr>
              <w:pStyle w:val="ac"/>
              <w:rPr>
                <w:lang w:eastAsia="zh-CN"/>
              </w:rPr>
            </w:pPr>
            <w:r w:rsidRPr="0029038F">
              <w:t>0.874</w:t>
            </w:r>
            <w:r>
              <w:t>7</w:t>
            </w:r>
          </w:p>
        </w:tc>
        <w:tc>
          <w:tcPr>
            <w:tcW w:w="0" w:type="auto"/>
            <w:tcBorders>
              <w:left w:val="nil"/>
              <w:right w:val="nil"/>
            </w:tcBorders>
            <w:vAlign w:val="center"/>
          </w:tcPr>
          <w:p w14:paraId="5F3F3466" w14:textId="77777777" w:rsidR="008B6C7E" w:rsidRDefault="008B6C7E" w:rsidP="0021584A">
            <w:pPr>
              <w:pStyle w:val="ac"/>
              <w:rPr>
                <w:lang w:eastAsia="zh-CN"/>
              </w:rPr>
            </w:pPr>
            <w:r w:rsidRPr="0029038F">
              <w:t>1.4308</w:t>
            </w:r>
          </w:p>
        </w:tc>
      </w:tr>
      <w:tr w:rsidR="008B6C7E" w14:paraId="3004CC06" w14:textId="77777777" w:rsidTr="0021584A">
        <w:trPr>
          <w:trHeight w:val="320"/>
          <w:jc w:val="center"/>
        </w:trPr>
        <w:tc>
          <w:tcPr>
            <w:tcW w:w="0" w:type="auto"/>
            <w:vMerge w:val="restart"/>
            <w:tcBorders>
              <w:left w:val="nil"/>
              <w:right w:val="nil"/>
            </w:tcBorders>
            <w:vAlign w:val="center"/>
          </w:tcPr>
          <w:p w14:paraId="60014AA7" w14:textId="77777777" w:rsidR="008B6C7E" w:rsidRDefault="008B6C7E" w:rsidP="0021584A">
            <w:pPr>
              <w:pStyle w:val="ac"/>
              <w:rPr>
                <w:lang w:eastAsia="zh-CN"/>
              </w:rPr>
            </w:pPr>
            <w:r>
              <w:rPr>
                <w:rFonts w:hint="eastAsia"/>
                <w:lang w:eastAsia="zh-CN"/>
              </w:rPr>
              <w:t>I</w:t>
            </w:r>
            <w:r>
              <w:rPr>
                <w:lang w:eastAsia="zh-CN"/>
              </w:rPr>
              <w:t>CA</w:t>
            </w:r>
          </w:p>
        </w:tc>
        <w:tc>
          <w:tcPr>
            <w:tcW w:w="0" w:type="auto"/>
            <w:tcBorders>
              <w:left w:val="nil"/>
              <w:right w:val="nil"/>
            </w:tcBorders>
            <w:vAlign w:val="center"/>
          </w:tcPr>
          <w:p w14:paraId="2C99E26E" w14:textId="77777777" w:rsidR="008B6C7E" w:rsidRDefault="008B6C7E" w:rsidP="0021584A">
            <w:pPr>
              <w:pStyle w:val="ac"/>
              <w:rPr>
                <w:lang w:eastAsia="zh-CN"/>
              </w:rPr>
            </w:pPr>
            <w:proofErr w:type="spellStart"/>
            <w:r w:rsidRPr="004E5097">
              <w:rPr>
                <w:lang w:eastAsia="zh-CN"/>
              </w:rPr>
              <w:t>Mahalanobis</w:t>
            </w:r>
            <w:proofErr w:type="spellEnd"/>
          </w:p>
        </w:tc>
        <w:tc>
          <w:tcPr>
            <w:tcW w:w="0" w:type="auto"/>
            <w:tcBorders>
              <w:left w:val="nil"/>
              <w:right w:val="nil"/>
            </w:tcBorders>
            <w:vAlign w:val="center"/>
          </w:tcPr>
          <w:p w14:paraId="26904FCF" w14:textId="77777777" w:rsidR="008B6C7E" w:rsidRDefault="008B6C7E" w:rsidP="0021584A">
            <w:pPr>
              <w:pStyle w:val="ac"/>
              <w:rPr>
                <w:lang w:eastAsia="zh-CN"/>
              </w:rPr>
            </w:pPr>
            <w:r w:rsidRPr="0029038F">
              <w:t>0.547</w:t>
            </w:r>
            <w:r>
              <w:t>8</w:t>
            </w:r>
          </w:p>
        </w:tc>
        <w:tc>
          <w:tcPr>
            <w:tcW w:w="0" w:type="auto"/>
            <w:tcBorders>
              <w:left w:val="nil"/>
              <w:right w:val="nil"/>
            </w:tcBorders>
            <w:vAlign w:val="center"/>
          </w:tcPr>
          <w:p w14:paraId="0952745F" w14:textId="77777777" w:rsidR="008B6C7E" w:rsidRDefault="008B6C7E" w:rsidP="0021584A">
            <w:pPr>
              <w:pStyle w:val="ac"/>
              <w:rPr>
                <w:lang w:eastAsia="zh-CN"/>
              </w:rPr>
            </w:pPr>
            <w:r w:rsidRPr="0029038F">
              <w:t>0.8814</w:t>
            </w:r>
          </w:p>
        </w:tc>
        <w:tc>
          <w:tcPr>
            <w:tcW w:w="0" w:type="auto"/>
            <w:tcBorders>
              <w:left w:val="nil"/>
              <w:right w:val="nil"/>
            </w:tcBorders>
            <w:vAlign w:val="center"/>
          </w:tcPr>
          <w:p w14:paraId="3B470E85" w14:textId="77777777" w:rsidR="008B6C7E" w:rsidRDefault="008B6C7E" w:rsidP="0021584A">
            <w:pPr>
              <w:pStyle w:val="ac"/>
              <w:rPr>
                <w:lang w:eastAsia="zh-CN"/>
              </w:rPr>
            </w:pPr>
            <w:r w:rsidRPr="0029038F">
              <w:t>1.4292</w:t>
            </w:r>
          </w:p>
        </w:tc>
      </w:tr>
      <w:tr w:rsidR="008B6C7E" w14:paraId="1E87486D" w14:textId="77777777" w:rsidTr="0021584A">
        <w:trPr>
          <w:trHeight w:val="320"/>
          <w:jc w:val="center"/>
        </w:trPr>
        <w:tc>
          <w:tcPr>
            <w:tcW w:w="0" w:type="auto"/>
            <w:vMerge/>
            <w:tcBorders>
              <w:left w:val="nil"/>
              <w:right w:val="nil"/>
            </w:tcBorders>
            <w:vAlign w:val="center"/>
          </w:tcPr>
          <w:p w14:paraId="4313D580" w14:textId="77777777" w:rsidR="008B6C7E" w:rsidRDefault="008B6C7E" w:rsidP="0021584A">
            <w:pPr>
              <w:pStyle w:val="ac"/>
              <w:rPr>
                <w:lang w:eastAsia="zh-CN"/>
              </w:rPr>
            </w:pPr>
          </w:p>
        </w:tc>
        <w:tc>
          <w:tcPr>
            <w:tcW w:w="0" w:type="auto"/>
            <w:tcBorders>
              <w:left w:val="nil"/>
              <w:right w:val="nil"/>
            </w:tcBorders>
            <w:vAlign w:val="center"/>
          </w:tcPr>
          <w:p w14:paraId="6AF268BD" w14:textId="77777777" w:rsidR="008B6C7E" w:rsidRDefault="008B6C7E" w:rsidP="0021584A">
            <w:pPr>
              <w:pStyle w:val="ac"/>
              <w:rPr>
                <w:lang w:eastAsia="zh-CN"/>
              </w:rPr>
            </w:pPr>
            <w:r w:rsidRPr="004E5097">
              <w:rPr>
                <w:lang w:eastAsia="zh-CN"/>
              </w:rPr>
              <w:t>Euclidean</w:t>
            </w:r>
          </w:p>
        </w:tc>
        <w:tc>
          <w:tcPr>
            <w:tcW w:w="0" w:type="auto"/>
            <w:tcBorders>
              <w:left w:val="nil"/>
              <w:right w:val="nil"/>
            </w:tcBorders>
            <w:vAlign w:val="center"/>
          </w:tcPr>
          <w:p w14:paraId="70A9014F" w14:textId="77777777" w:rsidR="008B6C7E" w:rsidRDefault="008B6C7E" w:rsidP="0021584A">
            <w:pPr>
              <w:pStyle w:val="ac"/>
              <w:rPr>
                <w:lang w:eastAsia="zh-CN"/>
              </w:rPr>
            </w:pPr>
            <w:r w:rsidRPr="0029038F">
              <w:t>0.</w:t>
            </w:r>
            <w:r>
              <w:t>4000</w:t>
            </w:r>
          </w:p>
        </w:tc>
        <w:tc>
          <w:tcPr>
            <w:tcW w:w="0" w:type="auto"/>
            <w:tcBorders>
              <w:left w:val="nil"/>
              <w:right w:val="nil"/>
            </w:tcBorders>
            <w:vAlign w:val="center"/>
          </w:tcPr>
          <w:p w14:paraId="1EA42E36" w14:textId="77777777" w:rsidR="008B6C7E" w:rsidRDefault="008B6C7E" w:rsidP="0021584A">
            <w:pPr>
              <w:pStyle w:val="ac"/>
              <w:rPr>
                <w:lang w:eastAsia="zh-CN"/>
              </w:rPr>
            </w:pPr>
            <w:r w:rsidRPr="0029038F">
              <w:t>0.8383</w:t>
            </w:r>
          </w:p>
        </w:tc>
        <w:tc>
          <w:tcPr>
            <w:tcW w:w="0" w:type="auto"/>
            <w:tcBorders>
              <w:left w:val="nil"/>
              <w:right w:val="nil"/>
            </w:tcBorders>
            <w:vAlign w:val="center"/>
          </w:tcPr>
          <w:p w14:paraId="1B8D807F" w14:textId="77777777" w:rsidR="008B6C7E" w:rsidRDefault="008B6C7E" w:rsidP="0021584A">
            <w:pPr>
              <w:pStyle w:val="ac"/>
              <w:rPr>
                <w:lang w:eastAsia="zh-CN"/>
              </w:rPr>
            </w:pPr>
            <w:r w:rsidRPr="0029038F">
              <w:t>1.238</w:t>
            </w:r>
            <w:r>
              <w:t>3</w:t>
            </w:r>
          </w:p>
        </w:tc>
      </w:tr>
      <w:tr w:rsidR="008B6C7E" w14:paraId="52E4C4FD" w14:textId="77777777" w:rsidTr="0021584A">
        <w:trPr>
          <w:trHeight w:val="320"/>
          <w:jc w:val="center"/>
        </w:trPr>
        <w:tc>
          <w:tcPr>
            <w:tcW w:w="0" w:type="auto"/>
            <w:vMerge/>
            <w:tcBorders>
              <w:left w:val="nil"/>
              <w:bottom w:val="single" w:sz="2" w:space="0" w:color="auto"/>
              <w:right w:val="nil"/>
            </w:tcBorders>
            <w:vAlign w:val="center"/>
          </w:tcPr>
          <w:p w14:paraId="46F25198" w14:textId="77777777" w:rsidR="008B6C7E" w:rsidRDefault="008B6C7E" w:rsidP="0021584A">
            <w:pPr>
              <w:pStyle w:val="ac"/>
              <w:rPr>
                <w:lang w:eastAsia="zh-CN"/>
              </w:rPr>
            </w:pPr>
          </w:p>
        </w:tc>
        <w:tc>
          <w:tcPr>
            <w:tcW w:w="0" w:type="auto"/>
            <w:tcBorders>
              <w:left w:val="nil"/>
              <w:bottom w:val="single" w:sz="2" w:space="0" w:color="auto"/>
              <w:right w:val="nil"/>
            </w:tcBorders>
            <w:vAlign w:val="center"/>
          </w:tcPr>
          <w:p w14:paraId="5930FF72" w14:textId="77777777" w:rsidR="008B6C7E" w:rsidRDefault="008B6C7E" w:rsidP="0021584A">
            <w:pPr>
              <w:pStyle w:val="ac"/>
              <w:rPr>
                <w:lang w:eastAsia="zh-CN"/>
              </w:rPr>
            </w:pPr>
            <w:r w:rsidRPr="004E5097">
              <w:rPr>
                <w:lang w:eastAsia="zh-CN"/>
              </w:rPr>
              <w:t>standardized Euclidean</w:t>
            </w:r>
          </w:p>
        </w:tc>
        <w:tc>
          <w:tcPr>
            <w:tcW w:w="0" w:type="auto"/>
            <w:tcBorders>
              <w:left w:val="nil"/>
              <w:bottom w:val="single" w:sz="2" w:space="0" w:color="auto"/>
              <w:right w:val="nil"/>
            </w:tcBorders>
            <w:vAlign w:val="center"/>
          </w:tcPr>
          <w:p w14:paraId="47C4A057" w14:textId="77777777" w:rsidR="008B6C7E" w:rsidRDefault="008B6C7E" w:rsidP="0021584A">
            <w:pPr>
              <w:pStyle w:val="ac"/>
              <w:rPr>
                <w:lang w:eastAsia="zh-CN"/>
              </w:rPr>
            </w:pPr>
            <w:r w:rsidRPr="0029038F">
              <w:t>0.5453</w:t>
            </w:r>
          </w:p>
        </w:tc>
        <w:tc>
          <w:tcPr>
            <w:tcW w:w="0" w:type="auto"/>
            <w:tcBorders>
              <w:left w:val="nil"/>
              <w:bottom w:val="single" w:sz="2" w:space="0" w:color="auto"/>
              <w:right w:val="nil"/>
            </w:tcBorders>
            <w:vAlign w:val="center"/>
          </w:tcPr>
          <w:p w14:paraId="5D4800F8" w14:textId="77777777" w:rsidR="008B6C7E" w:rsidRDefault="008B6C7E" w:rsidP="0021584A">
            <w:pPr>
              <w:pStyle w:val="ac"/>
              <w:rPr>
                <w:lang w:eastAsia="zh-CN"/>
              </w:rPr>
            </w:pPr>
            <w:r w:rsidRPr="0029038F">
              <w:t>0.8663</w:t>
            </w:r>
          </w:p>
        </w:tc>
        <w:tc>
          <w:tcPr>
            <w:tcW w:w="0" w:type="auto"/>
            <w:tcBorders>
              <w:left w:val="nil"/>
              <w:bottom w:val="single" w:sz="2" w:space="0" w:color="auto"/>
              <w:right w:val="nil"/>
            </w:tcBorders>
            <w:vAlign w:val="center"/>
          </w:tcPr>
          <w:p w14:paraId="2E5A225B" w14:textId="77777777" w:rsidR="008B6C7E" w:rsidRDefault="008B6C7E" w:rsidP="0021584A">
            <w:pPr>
              <w:pStyle w:val="ac"/>
              <w:rPr>
                <w:lang w:eastAsia="zh-CN"/>
              </w:rPr>
            </w:pPr>
            <w:r w:rsidRPr="0029038F">
              <w:t>1.4116</w:t>
            </w:r>
          </w:p>
        </w:tc>
      </w:tr>
    </w:tbl>
    <w:p w14:paraId="2D660623" w14:textId="114DD78B" w:rsidR="00D62360" w:rsidRDefault="00786FD4" w:rsidP="008822F4">
      <w:pPr>
        <w:pStyle w:val="ae"/>
        <w:rPr>
          <w:lang w:eastAsia="zh-CN"/>
        </w:rPr>
      </w:pPr>
      <w:r>
        <w:rPr>
          <w:lang w:eastAsia="zh-CN"/>
        </w:rPr>
        <w:t xml:space="preserve">As shown in </w:t>
      </w:r>
      <w:r w:rsidR="001F4A8E" w:rsidRPr="00E2777F">
        <w:rPr>
          <w:b/>
          <w:bCs/>
          <w:lang w:eastAsia="zh-CN"/>
        </w:rPr>
        <w:fldChar w:fldCharType="begin"/>
      </w:r>
      <w:r w:rsidR="001F4A8E" w:rsidRPr="00E2777F">
        <w:rPr>
          <w:b/>
          <w:bCs/>
          <w:lang w:eastAsia="zh-CN"/>
        </w:rPr>
        <w:instrText xml:space="preserve"> REF _Ref48055184 \h </w:instrText>
      </w:r>
      <w:r w:rsidR="00E2777F" w:rsidRPr="00E2777F">
        <w:rPr>
          <w:b/>
          <w:bCs/>
          <w:lang w:eastAsia="zh-CN"/>
        </w:rPr>
        <w:instrText xml:space="preserve"> \* MERGEFORMAT </w:instrText>
      </w:r>
      <w:r w:rsidR="001F4A8E" w:rsidRPr="00E2777F">
        <w:rPr>
          <w:b/>
          <w:bCs/>
          <w:lang w:eastAsia="zh-CN"/>
        </w:rPr>
      </w:r>
      <w:r w:rsidR="001F4A8E" w:rsidRPr="00E2777F">
        <w:rPr>
          <w:b/>
          <w:bCs/>
          <w:lang w:eastAsia="zh-CN"/>
        </w:rPr>
        <w:fldChar w:fldCharType="separate"/>
      </w:r>
      <w:r w:rsidR="003E3D82" w:rsidRPr="003E3D82">
        <w:rPr>
          <w:b/>
          <w:bCs/>
        </w:rPr>
        <w:t xml:space="preserve">TABLE </w:t>
      </w:r>
      <w:r w:rsidR="003E3D82" w:rsidRPr="003E3D82">
        <w:rPr>
          <w:b/>
          <w:bCs/>
          <w:noProof/>
        </w:rPr>
        <w:t>V</w:t>
      </w:r>
      <w:r w:rsidR="001F4A8E" w:rsidRPr="00E2777F">
        <w:rPr>
          <w:b/>
          <w:bCs/>
          <w:lang w:eastAsia="zh-CN"/>
        </w:rPr>
        <w:fldChar w:fldCharType="end"/>
      </w:r>
      <w:r w:rsidRPr="00786FD4">
        <w:rPr>
          <w:lang w:eastAsia="zh-CN"/>
        </w:rPr>
        <w:t xml:space="preserve">, the information </w:t>
      </w:r>
      <w:r w:rsidR="003B284E">
        <w:rPr>
          <w:lang w:eastAsia="zh-CN"/>
        </w:rPr>
        <w:t>fusion</w:t>
      </w:r>
      <w:r w:rsidR="00393FF2">
        <w:rPr>
          <w:lang w:eastAsia="zh-CN"/>
        </w:rPr>
        <w:t xml:space="preserve"> </w:t>
      </w:r>
      <w:r w:rsidRPr="00786FD4">
        <w:rPr>
          <w:lang w:eastAsia="zh-CN"/>
        </w:rPr>
        <w:t>results based on the proposed RFA and Eucli</w:t>
      </w:r>
      <w:r w:rsidR="00B048CE">
        <w:rPr>
          <w:lang w:eastAsia="zh-CN"/>
        </w:rPr>
        <w:t>d</w:t>
      </w:r>
      <w:r w:rsidRPr="00786FD4">
        <w:rPr>
          <w:lang w:eastAsia="zh-CN"/>
        </w:rPr>
        <w:t xml:space="preserve">ean </w:t>
      </w:r>
      <w:r>
        <w:rPr>
          <w:lang w:eastAsia="zh-CN"/>
        </w:rPr>
        <w:t>d</w:t>
      </w:r>
      <w:r w:rsidRPr="00786FD4">
        <w:rPr>
          <w:lang w:eastAsia="zh-CN"/>
        </w:rPr>
        <w:t xml:space="preserve">istance </w:t>
      </w:r>
      <w:r w:rsidRPr="00786FD4">
        <w:rPr>
          <w:rFonts w:hint="eastAsia"/>
          <w:lang w:eastAsia="zh-CN"/>
        </w:rPr>
        <w:t>achi</w:t>
      </w:r>
      <w:r w:rsidRPr="00786FD4">
        <w:rPr>
          <w:lang w:eastAsia="zh-CN"/>
        </w:rPr>
        <w:t xml:space="preserve">eves the best </w:t>
      </w:r>
      <w:r w:rsidR="008B56F6" w:rsidRPr="00786FD4">
        <w:rPr>
          <w:lang w:eastAsia="zh-CN"/>
        </w:rPr>
        <w:t>monotonicity</w:t>
      </w:r>
      <w:r w:rsidR="008B56F6">
        <w:rPr>
          <w:lang w:eastAsia="zh-CN"/>
        </w:rPr>
        <w:t>,</w:t>
      </w:r>
      <w:r w:rsidR="008B56F6" w:rsidRPr="00786FD4">
        <w:rPr>
          <w:lang w:eastAsia="zh-CN"/>
        </w:rPr>
        <w:t xml:space="preserve"> tendency</w:t>
      </w:r>
      <w:r w:rsidR="002C0E42">
        <w:rPr>
          <w:lang w:eastAsia="zh-CN"/>
        </w:rPr>
        <w:t>,</w:t>
      </w:r>
      <w:r w:rsidR="008B56F6" w:rsidRPr="00786FD4">
        <w:rPr>
          <w:lang w:eastAsia="zh-CN"/>
        </w:rPr>
        <w:t xml:space="preserve"> </w:t>
      </w:r>
      <w:r w:rsidR="008B56F6">
        <w:rPr>
          <w:lang w:eastAsia="zh-CN"/>
        </w:rPr>
        <w:t xml:space="preserve">and </w:t>
      </w:r>
      <w:r w:rsidRPr="00786FD4">
        <w:rPr>
          <w:lang w:eastAsia="zh-CN"/>
        </w:rPr>
        <w:t>score (</w:t>
      </w:r>
      <w:r w:rsidR="008B56F6">
        <w:rPr>
          <w:lang w:eastAsia="zh-CN"/>
        </w:rPr>
        <w:t>0.6473, 0.8937</w:t>
      </w:r>
      <w:r w:rsidR="00BC7853">
        <w:rPr>
          <w:lang w:eastAsia="zh-CN"/>
        </w:rPr>
        <w:t>,</w:t>
      </w:r>
      <w:r w:rsidR="008B56F6">
        <w:rPr>
          <w:lang w:eastAsia="zh-CN"/>
        </w:rPr>
        <w:t xml:space="preserve"> and </w:t>
      </w:r>
      <w:r w:rsidRPr="00786FD4">
        <w:rPr>
          <w:lang w:eastAsia="zh-CN"/>
        </w:rPr>
        <w:t>1.5408)</w:t>
      </w:r>
      <w:r w:rsidR="005670D4">
        <w:rPr>
          <w:lang w:eastAsia="zh-CN"/>
        </w:rPr>
        <w:t xml:space="preserve">, which </w:t>
      </w:r>
      <w:r w:rsidR="005670D4">
        <w:rPr>
          <w:rFonts w:hint="eastAsia"/>
          <w:lang w:eastAsia="zh-CN"/>
        </w:rPr>
        <w:t>re</w:t>
      </w:r>
      <w:r w:rsidR="005670D4">
        <w:rPr>
          <w:lang w:eastAsia="zh-CN"/>
        </w:rPr>
        <w:t xml:space="preserve">spectively </w:t>
      </w:r>
      <w:r w:rsidR="005670D4" w:rsidRPr="005670D4">
        <w:rPr>
          <w:lang w:eastAsia="zh-CN"/>
        </w:rPr>
        <w:t>achieve 1</w:t>
      </w:r>
      <w:r w:rsidR="00EF7F50">
        <w:rPr>
          <w:lang w:eastAsia="zh-CN"/>
        </w:rPr>
        <w:t>1.32</w:t>
      </w:r>
      <w:r w:rsidR="005670D4" w:rsidRPr="005670D4">
        <w:rPr>
          <w:lang w:eastAsia="zh-CN"/>
        </w:rPr>
        <w:t>%</w:t>
      </w:r>
      <w:r w:rsidR="005670D4">
        <w:rPr>
          <w:lang w:eastAsia="zh-CN"/>
        </w:rPr>
        <w:t xml:space="preserve">, </w:t>
      </w:r>
      <w:r w:rsidR="00EF7F50">
        <w:rPr>
          <w:lang w:eastAsia="zh-CN"/>
        </w:rPr>
        <w:t>0.12%</w:t>
      </w:r>
      <w:r w:rsidR="00BC7853">
        <w:rPr>
          <w:lang w:eastAsia="zh-CN"/>
        </w:rPr>
        <w:t>,</w:t>
      </w:r>
      <w:r w:rsidR="00EF7F50">
        <w:rPr>
          <w:lang w:eastAsia="zh-CN"/>
        </w:rPr>
        <w:t xml:space="preserve"> and 4.54%</w:t>
      </w:r>
      <w:r w:rsidR="005670D4" w:rsidRPr="005670D4">
        <w:rPr>
          <w:lang w:eastAsia="zh-CN"/>
        </w:rPr>
        <w:t xml:space="preserve"> improvement compared to the best existing method (RA-Euclidean)</w:t>
      </w:r>
      <w:r w:rsidR="00EF7F50">
        <w:rPr>
          <w:lang w:eastAsia="zh-CN"/>
        </w:rPr>
        <w:t>, achieve 61.82</w:t>
      </w:r>
      <w:r w:rsidR="00EF7F50" w:rsidRPr="005670D4">
        <w:rPr>
          <w:lang w:eastAsia="zh-CN"/>
        </w:rPr>
        <w:t>%</w:t>
      </w:r>
      <w:r w:rsidR="00EF7F50">
        <w:rPr>
          <w:lang w:eastAsia="zh-CN"/>
        </w:rPr>
        <w:t>, 3.16%</w:t>
      </w:r>
      <w:r w:rsidR="00BC7853">
        <w:rPr>
          <w:lang w:eastAsia="zh-CN"/>
        </w:rPr>
        <w:t>,</w:t>
      </w:r>
      <w:r w:rsidR="00EF7F50">
        <w:rPr>
          <w:lang w:eastAsia="zh-CN"/>
        </w:rPr>
        <w:t xml:space="preserve"> and 9.17%</w:t>
      </w:r>
      <w:r w:rsidR="00EF7F50" w:rsidRPr="005670D4">
        <w:rPr>
          <w:lang w:eastAsia="zh-CN"/>
        </w:rPr>
        <w:t xml:space="preserve"> improvement compared </w:t>
      </w:r>
      <w:r w:rsidR="00EF7F50" w:rsidRPr="005670D4">
        <w:rPr>
          <w:lang w:eastAsia="zh-CN"/>
        </w:rPr>
        <w:lastRenderedPageBreak/>
        <w:t xml:space="preserve">to the </w:t>
      </w:r>
      <w:r w:rsidR="00EF7F50">
        <w:rPr>
          <w:lang w:eastAsia="zh-CN"/>
        </w:rPr>
        <w:t>worst</w:t>
      </w:r>
      <w:r w:rsidR="00EF7F50" w:rsidRPr="005670D4">
        <w:rPr>
          <w:lang w:eastAsia="zh-CN"/>
        </w:rPr>
        <w:t xml:space="preserve"> existing method (</w:t>
      </w:r>
      <w:r w:rsidR="00EF7F50">
        <w:rPr>
          <w:lang w:eastAsia="zh-CN"/>
        </w:rPr>
        <w:t>ICA</w:t>
      </w:r>
      <w:r w:rsidR="00EF7F50" w:rsidRPr="005670D4">
        <w:rPr>
          <w:lang w:eastAsia="zh-CN"/>
        </w:rPr>
        <w:t>-Euclidean)</w:t>
      </w:r>
      <w:r w:rsidR="00EF7F50">
        <w:rPr>
          <w:lang w:eastAsia="zh-CN"/>
        </w:rPr>
        <w:t>.</w:t>
      </w:r>
      <w:r w:rsidR="007550E7">
        <w:rPr>
          <w:lang w:eastAsia="zh-CN"/>
        </w:rPr>
        <w:t xml:space="preserve"> In </w:t>
      </w:r>
      <w:r w:rsidR="00962859">
        <w:rPr>
          <w:lang w:eastAsia="zh-CN"/>
        </w:rPr>
        <w:t>general</w:t>
      </w:r>
      <w:r w:rsidR="007550E7">
        <w:rPr>
          <w:lang w:eastAsia="zh-CN"/>
        </w:rPr>
        <w:t>, with 3 different distance functions, the proposed RFA all achieves</w:t>
      </w:r>
      <w:del w:id="58" w:author="铉元 苏" w:date="2021-01-05T15:04:00Z">
        <w:r w:rsidR="007550E7" w:rsidDel="00894C49">
          <w:rPr>
            <w:lang w:eastAsia="zh-CN"/>
          </w:rPr>
          <w:delText xml:space="preserve"> the</w:delText>
        </w:r>
      </w:del>
      <w:r w:rsidR="007550E7">
        <w:rPr>
          <w:lang w:eastAsia="zh-CN"/>
        </w:rPr>
        <w:t xml:space="preserve"> better results compared with the other 5 methods. </w:t>
      </w:r>
    </w:p>
    <w:p w14:paraId="3E063997" w14:textId="7252A810" w:rsidR="003B284E" w:rsidRDefault="008F0C71" w:rsidP="008822F4">
      <w:pPr>
        <w:pStyle w:val="ae"/>
        <w:rPr>
          <w:lang w:eastAsia="zh-CN"/>
        </w:rPr>
      </w:pPr>
      <w:r>
        <w:rPr>
          <w:rFonts w:hint="eastAsia"/>
          <w:lang w:eastAsia="zh-CN"/>
        </w:rPr>
        <w:t>T</w:t>
      </w:r>
      <w:r>
        <w:rPr>
          <w:lang w:eastAsia="zh-CN"/>
        </w:rPr>
        <w:t>o sum up, the above-mentioned results demonstrate the superiority on robust information fusion of our proposed RFA, which brings about</w:t>
      </w:r>
      <w:del w:id="59" w:author="铉元 苏" w:date="2021-01-05T15:04:00Z">
        <w:r w:rsidDel="00894C49">
          <w:rPr>
            <w:lang w:eastAsia="zh-CN"/>
          </w:rPr>
          <w:delText xml:space="preserve"> the</w:delText>
        </w:r>
      </w:del>
      <w:r>
        <w:rPr>
          <w:lang w:eastAsia="zh-CN"/>
        </w:rPr>
        <w:t xml:space="preserve"> better robustness and completeness for information fusion by applying the novel sequential fusion layer</w:t>
      </w:r>
      <w:r w:rsidR="00D76AAF">
        <w:rPr>
          <w:lang w:eastAsia="zh-CN"/>
        </w:rPr>
        <w:t>. In addition, RA, the recurrent encoder-decoder architecture published in recent years, obtains</w:t>
      </w:r>
      <w:del w:id="60" w:author="铉元 苏" w:date="2021-01-05T15:04:00Z">
        <w:r w:rsidR="00D76AAF" w:rsidDel="00894C49">
          <w:rPr>
            <w:lang w:eastAsia="zh-CN"/>
          </w:rPr>
          <w:delText xml:space="preserve"> the</w:delText>
        </w:r>
      </w:del>
      <w:r w:rsidR="00D76AAF">
        <w:rPr>
          <w:lang w:eastAsia="zh-CN"/>
        </w:rPr>
        <w:t xml:space="preserve"> slightly inferior but quite satisfied results (No.2 performance among the 6 methods), which </w:t>
      </w:r>
      <w:r w:rsidR="00C77020">
        <w:rPr>
          <w:lang w:eastAsia="zh-CN"/>
        </w:rPr>
        <w:t>also confirms the potential of the type of recurrent methods on information fusion.</w:t>
      </w:r>
    </w:p>
    <w:p w14:paraId="0FDC3DA2" w14:textId="77777777" w:rsidR="00C44D5C" w:rsidRDefault="005F085D" w:rsidP="00C44D5C">
      <w:pPr>
        <w:pStyle w:val="2"/>
        <w:numPr>
          <w:ilvl w:val="0"/>
          <w:numId w:val="0"/>
        </w:numPr>
      </w:pPr>
      <w:r>
        <w:rPr>
          <w:i w:val="0"/>
          <w:iCs w:val="0"/>
        </w:rPr>
        <w:t>B</w:t>
      </w:r>
      <w:r w:rsidR="00C44D5C" w:rsidRPr="00BE77B4">
        <w:rPr>
          <w:i w:val="0"/>
          <w:iCs w:val="0"/>
        </w:rPr>
        <w:t>.</w:t>
      </w:r>
      <w:r w:rsidR="00C44D5C">
        <w:t xml:space="preserve">  </w:t>
      </w:r>
      <w:r w:rsidR="00F25982">
        <w:t>E</w:t>
      </w:r>
      <w:r w:rsidR="00A96528">
        <w:t>valuation of pro</w:t>
      </w:r>
      <w:r w:rsidR="00BC5AF2">
        <w:t>po</w:t>
      </w:r>
      <w:r w:rsidR="00A96528">
        <w:t xml:space="preserve">sed risk assessment framework using </w:t>
      </w:r>
      <w:r w:rsidR="00347710">
        <w:t>the</w:t>
      </w:r>
      <w:r w:rsidR="00C44D5C">
        <w:t xml:space="preserve"> </w:t>
      </w:r>
      <w:r w:rsidR="00347710">
        <w:t xml:space="preserve">UAV’s real </w:t>
      </w:r>
      <w:r w:rsidR="00B3155D">
        <w:t>f</w:t>
      </w:r>
      <w:r w:rsidR="006D75AB">
        <w:t>li</w:t>
      </w:r>
      <w:r w:rsidR="00C44D5C">
        <w:t>ght dataset</w:t>
      </w:r>
    </w:p>
    <w:p w14:paraId="0F353949" w14:textId="0BF41609" w:rsidR="0025217D" w:rsidRDefault="0025217D" w:rsidP="0025217D">
      <w:pPr>
        <w:pStyle w:val="af2"/>
      </w:pPr>
      <w:r>
        <w:t xml:space="preserve">In this </w:t>
      </w:r>
      <w:r w:rsidR="00184258">
        <w:t>sub</w:t>
      </w:r>
      <w:r>
        <w:t xml:space="preserve">section, </w:t>
      </w:r>
      <w:r w:rsidR="000E64ED">
        <w:t xml:space="preserve">the real </w:t>
      </w:r>
      <w:r w:rsidR="000E64ED">
        <w:rPr>
          <w:rFonts w:hint="eastAsia"/>
        </w:rPr>
        <w:t>f</w:t>
      </w:r>
      <w:r w:rsidR="000E64ED">
        <w:t xml:space="preserve">light datasets of </w:t>
      </w:r>
      <w:r w:rsidR="000E64ED" w:rsidRPr="001769A3">
        <w:rPr>
          <w:u w:val="thick" w:color="C00000"/>
        </w:rPr>
        <w:t>a</w:t>
      </w:r>
      <w:r w:rsidR="000E64ED">
        <w:t xml:space="preserve"> UAV</w:t>
      </w:r>
      <w:r>
        <w:t xml:space="preserve"> </w:t>
      </w:r>
      <w:r w:rsidR="00042BA3">
        <w:t>are</w:t>
      </w:r>
      <w:r w:rsidR="000E64ED">
        <w:t xml:space="preserve"> applied to validate </w:t>
      </w:r>
      <w:r>
        <w:t xml:space="preserve">the proposed </w:t>
      </w:r>
      <w:r w:rsidR="000E64ED">
        <w:t xml:space="preserve">entire </w:t>
      </w:r>
      <w:r>
        <w:t xml:space="preserve">hybrid </w:t>
      </w:r>
      <w:r w:rsidR="000E64ED">
        <w:t xml:space="preserve">framework for </w:t>
      </w:r>
      <w:r>
        <w:t>hierarchical risk assessment.</w:t>
      </w:r>
    </w:p>
    <w:p w14:paraId="07E3594C" w14:textId="77777777" w:rsidR="00B17AAA" w:rsidRDefault="00B17AAA" w:rsidP="00BD7CDB">
      <w:pPr>
        <w:pStyle w:val="3"/>
        <w:numPr>
          <w:ilvl w:val="2"/>
          <w:numId w:val="24"/>
        </w:numPr>
      </w:pPr>
      <w:r>
        <w:t>Data overview</w:t>
      </w:r>
    </w:p>
    <w:p w14:paraId="37E57FCB" w14:textId="2DFE062D" w:rsidR="0025217D" w:rsidRDefault="0025217D" w:rsidP="0025217D">
      <w:pPr>
        <w:pStyle w:val="af2"/>
      </w:pPr>
      <w:r>
        <w:t xml:space="preserve">In this subsection, the real CM data collected from </w:t>
      </w:r>
      <w:r w:rsidRPr="001769A3">
        <w:rPr>
          <w:u w:val="thick" w:color="C00000"/>
        </w:rPr>
        <w:t>a</w:t>
      </w:r>
      <w:r>
        <w:t xml:space="preserve"> UAV during the flight period is utilized to verify the effectiveness of our proposed hybrid framework.</w:t>
      </w:r>
    </w:p>
    <w:p w14:paraId="7A6457A6" w14:textId="37444126" w:rsidR="0025217D" w:rsidRDefault="0025217D" w:rsidP="007C2397">
      <w:pPr>
        <w:pStyle w:val="af2"/>
      </w:pPr>
      <w:r>
        <w:t xml:space="preserve">As shown in </w:t>
      </w:r>
      <w:r w:rsidR="00E2777F" w:rsidRPr="00C86A7A">
        <w:rPr>
          <w:b/>
          <w:bCs/>
        </w:rPr>
        <w:fldChar w:fldCharType="begin"/>
      </w:r>
      <w:r w:rsidR="00E2777F" w:rsidRPr="00C86A7A">
        <w:rPr>
          <w:b/>
          <w:bCs/>
        </w:rPr>
        <w:instrText xml:space="preserve"> REF _Ref48053689 \h </w:instrText>
      </w:r>
      <w:r w:rsidR="00C86A7A" w:rsidRPr="00C86A7A">
        <w:rPr>
          <w:b/>
          <w:bCs/>
        </w:rPr>
        <w:instrText xml:space="preserve"> \* MERGEFORMAT </w:instrText>
      </w:r>
      <w:r w:rsidR="00E2777F" w:rsidRPr="00C86A7A">
        <w:rPr>
          <w:b/>
          <w:bCs/>
        </w:rPr>
      </w:r>
      <w:r w:rsidR="00E2777F" w:rsidRPr="00C86A7A">
        <w:rPr>
          <w:b/>
          <w:bCs/>
        </w:rPr>
        <w:fldChar w:fldCharType="separate"/>
      </w:r>
      <w:r w:rsidR="003E3D82" w:rsidRPr="003E3D82">
        <w:rPr>
          <w:b/>
          <w:bCs/>
        </w:rPr>
        <w:t xml:space="preserve">TABLE </w:t>
      </w:r>
      <w:r w:rsidR="003E3D82" w:rsidRPr="003E3D82">
        <w:rPr>
          <w:b/>
          <w:bCs/>
          <w:noProof/>
        </w:rPr>
        <w:t>II</w:t>
      </w:r>
      <w:r w:rsidR="00E2777F" w:rsidRPr="00C86A7A">
        <w:rPr>
          <w:b/>
          <w:bCs/>
        </w:rPr>
        <w:fldChar w:fldCharType="end"/>
      </w:r>
      <w:r>
        <w:t>, a three-level EI system is established that contains one 1</w:t>
      </w:r>
      <w:r>
        <w:rPr>
          <w:vertAlign w:val="superscript"/>
        </w:rPr>
        <w:t>st</w:t>
      </w:r>
      <w:r>
        <w:t xml:space="preserve">-level </w:t>
      </w:r>
      <w:r w:rsidR="0013228A">
        <w:t>EI</w:t>
      </w:r>
      <w:r>
        <w:t>, five 2</w:t>
      </w:r>
      <w:r>
        <w:rPr>
          <w:vertAlign w:val="superscript"/>
        </w:rPr>
        <w:t>nd</w:t>
      </w:r>
      <w:r>
        <w:t xml:space="preserve"> -level </w:t>
      </w:r>
      <w:r w:rsidR="0013228A">
        <w:t>EIs</w:t>
      </w:r>
      <w:r>
        <w:t>, eleven 3</w:t>
      </w:r>
      <w:r>
        <w:rPr>
          <w:vertAlign w:val="superscript"/>
        </w:rPr>
        <w:t>rd</w:t>
      </w:r>
      <w:r>
        <w:t xml:space="preserve">-level </w:t>
      </w:r>
      <w:r w:rsidR="0013228A">
        <w:t>EIs</w:t>
      </w:r>
      <w:r>
        <w:t xml:space="preserve"> and twenty corresponding sensitive </w:t>
      </w:r>
      <w:r w:rsidR="0013228A">
        <w:t>CM</w:t>
      </w:r>
      <w:r>
        <w:t xml:space="preserve"> parameters. For each sensitive CM parameters </w:t>
      </w:r>
      <w:r>
        <w:rPr>
          <w:position w:val="-12"/>
        </w:rPr>
        <w:object w:dxaOrig="219" w:dyaOrig="339" w14:anchorId="669D646C">
          <v:shape id="对象 185" o:spid="_x0000_i1296" type="#_x0000_t75" style="width:11.15pt;height:16.25pt;mso-position-horizontal-relative:page;mso-position-vertical-relative:page" o:ole="">
            <v:imagedata r:id="rId508" o:title=""/>
          </v:shape>
          <o:OLEObject Type="Embed" ProgID="Equation.DSMT4" ShapeID="对象 185" DrawAspect="Content" ObjectID="_1676960847" r:id="rId509"/>
        </w:object>
      </w:r>
      <w:r>
        <w:t xml:space="preserve">, </w:t>
      </w:r>
      <w:r w:rsidR="007C2397">
        <w:t xml:space="preserve">there are many time series </w:t>
      </w:r>
      <w:r w:rsidR="007C2397">
        <w:rPr>
          <w:position w:val="-12"/>
        </w:rPr>
        <w:object w:dxaOrig="1257" w:dyaOrig="339" w14:anchorId="3F226D1C">
          <v:shape id="对象 186" o:spid="_x0000_i1297" type="#_x0000_t75" style="width:62.7pt;height:16.25pt;mso-position-horizontal-relative:page;mso-position-vertical-relative:page" o:ole="">
            <v:imagedata r:id="rId510" o:title=""/>
          </v:shape>
          <o:OLEObject Type="Embed" ProgID="Equation.DSMT4" ShapeID="对象 186" DrawAspect="Content" ObjectID="_1676960848" r:id="rId511"/>
        </w:object>
      </w:r>
      <w:r w:rsidR="007C2397">
        <w:t xml:space="preserve">with with </w:t>
      </w:r>
      <w:r w:rsidR="00A07652">
        <w:rPr>
          <w:position w:val="-6"/>
        </w:rPr>
        <w:object w:dxaOrig="680" w:dyaOrig="240" w14:anchorId="26C097E6">
          <v:shape id="_x0000_i1298" type="#_x0000_t75" style="width:34.35pt;height:12.1pt" o:ole="">
            <v:imagedata r:id="rId512" o:title=""/>
          </v:shape>
          <o:OLEObject Type="Embed" ProgID="Equation.DSMT4" ShapeID="_x0000_i1298" DrawAspect="Content" ObjectID="_1676960849" r:id="rId513"/>
        </w:object>
      </w:r>
      <w:r w:rsidR="007C2397">
        <w:t xml:space="preserve"> sampling points collected under the normal status, which are applied to the offline training for RFA and adaptive GMM. </w:t>
      </w:r>
      <w:r>
        <w:t xml:space="preserve">In addition, in order to test the performance of the proposed framework on evaluating the </w:t>
      </w:r>
      <w:r w:rsidR="007C2397">
        <w:t>hierarchical</w:t>
      </w:r>
      <w:r>
        <w:t xml:space="preserve"> risk under the different abnormality status of UAVs, four CM parameters </w:t>
      </w:r>
      <w:r>
        <w:rPr>
          <w:position w:val="-10"/>
        </w:rPr>
        <w:object w:dxaOrig="299" w:dyaOrig="339" w14:anchorId="45902C65">
          <v:shape id="对象 203" o:spid="_x0000_i1299" type="#_x0000_t75" style="width:14.4pt;height:16.25pt;mso-position-horizontal-relative:page;mso-position-vertical-relative:page" o:ole="">
            <v:imagedata r:id="rId514" o:title=""/>
          </v:shape>
          <o:OLEObject Type="Embed" ProgID="Equation.DSMT4" ShapeID="对象 203" DrawAspect="Content" ObjectID="_1676960850" r:id="rId515"/>
        </w:object>
      </w:r>
      <w:r>
        <w:t xml:space="preserve">, </w:t>
      </w:r>
      <w:r>
        <w:rPr>
          <w:position w:val="-10"/>
        </w:rPr>
        <w:object w:dxaOrig="319" w:dyaOrig="339" w14:anchorId="4703F05D">
          <v:shape id="对象 204" o:spid="_x0000_i1300" type="#_x0000_t75" style="width:16.25pt;height:16.25pt;mso-position-horizontal-relative:page;mso-position-vertical-relative:page" o:ole="">
            <v:imagedata r:id="rId516" o:title=""/>
          </v:shape>
          <o:OLEObject Type="Embed" ProgID="Equation.DSMT4" ShapeID="对象 204" DrawAspect="Content" ObjectID="_1676960851" r:id="rId517"/>
        </w:object>
      </w:r>
      <w:r>
        <w:t xml:space="preserve">, </w:t>
      </w:r>
      <w:r>
        <w:rPr>
          <w:position w:val="-10"/>
        </w:rPr>
        <w:object w:dxaOrig="299" w:dyaOrig="339" w14:anchorId="7D28F92C">
          <v:shape id="对象 205" o:spid="_x0000_i1301" type="#_x0000_t75" style="width:14.4pt;height:16.25pt;mso-position-horizontal-relative:page;mso-position-vertical-relative:page" o:ole="">
            <v:imagedata r:id="rId518" o:title=""/>
          </v:shape>
          <o:OLEObject Type="Embed" ProgID="Equation.DSMT4" ShapeID="对象 205" DrawAspect="Content" ObjectID="_1676960852" r:id="rId519"/>
        </w:object>
      </w:r>
      <w:r>
        <w:t xml:space="preserve">, </w:t>
      </w:r>
      <w:r>
        <w:rPr>
          <w:position w:val="-10"/>
        </w:rPr>
        <w:object w:dxaOrig="319" w:dyaOrig="339" w14:anchorId="27EC0193">
          <v:shape id="对象 206" o:spid="_x0000_i1302" type="#_x0000_t75" style="width:16.25pt;height:16.25pt;mso-position-horizontal-relative:page;mso-position-vertical-relative:page" o:ole="">
            <v:imagedata r:id="rId520" o:title=""/>
          </v:shape>
          <o:OLEObject Type="Embed" ProgID="Equation.DSMT4" ShapeID="对象 206" DrawAspect="Content" ObjectID="_1676960853" r:id="rId521"/>
        </w:object>
      </w:r>
      <w:r>
        <w:t xml:space="preserve"> belonging to the two 3</w:t>
      </w:r>
      <w:r>
        <w:rPr>
          <w:vertAlign w:val="superscript"/>
        </w:rPr>
        <w:t>rd</w:t>
      </w:r>
      <w:r>
        <w:t xml:space="preserve">-level indices, oil </w:t>
      </w:r>
      <w:bookmarkStart w:id="61" w:name="_Hlk33696191"/>
      <w:r>
        <w:rPr>
          <w:position w:val="-10"/>
        </w:rPr>
        <w:object w:dxaOrig="279" w:dyaOrig="299" w14:anchorId="24053028">
          <v:shape id="对象 207" o:spid="_x0000_i1303" type="#_x0000_t75" style="width:14.4pt;height:14.4pt;mso-position-horizontal-relative:page;mso-position-vertical-relative:page" o:ole="">
            <v:imagedata r:id="rId522" o:title=""/>
          </v:shape>
          <o:OLEObject Type="Embed" ProgID="Equation.DSMT4" ShapeID="对象 207" DrawAspect="Content" ObjectID="_1676960854" r:id="rId523"/>
        </w:object>
      </w:r>
      <w:bookmarkEnd w:id="61"/>
      <w:r>
        <w:t xml:space="preserve">, 28V battery </w:t>
      </w:r>
      <w:bookmarkStart w:id="62" w:name="_Hlk33696196"/>
      <w:r>
        <w:rPr>
          <w:position w:val="-10"/>
        </w:rPr>
        <w:object w:dxaOrig="299" w:dyaOrig="299" w14:anchorId="76153A81">
          <v:shape id="对象 208" o:spid="_x0000_i1304" type="#_x0000_t75" style="width:14.4pt;height:14.4pt;mso-position-horizontal-relative:page;mso-position-vertical-relative:page" o:ole="">
            <v:imagedata r:id="rId524" o:title=""/>
          </v:shape>
          <o:OLEObject Type="Embed" ProgID="Equation.DSMT4" ShapeID="对象 208" DrawAspect="Content" ObjectID="_1676960855" r:id="rId525"/>
        </w:object>
      </w:r>
      <w:bookmarkEnd w:id="62"/>
      <w:r>
        <w:t xml:space="preserve"> are injected 4 </w:t>
      </w:r>
      <w:r w:rsidRPr="00DF5ED1">
        <w:rPr>
          <w:u w:val="thick" w:color="C00000"/>
        </w:rPr>
        <w:t>type</w:t>
      </w:r>
      <w:r w:rsidR="00DF5ED1" w:rsidRPr="00DF5ED1">
        <w:rPr>
          <w:u w:val="thick" w:color="C00000"/>
        </w:rPr>
        <w:t>s</w:t>
      </w:r>
      <w:r>
        <w:t xml:space="preserve"> of abnormality that are respectively named as the degradation st</w:t>
      </w:r>
      <w:r>
        <w:rPr>
          <w:rFonts w:hint="eastAsia"/>
        </w:rPr>
        <w:t xml:space="preserve">atus </w:t>
      </w:r>
      <w:r>
        <w:t>Ⅰ-Ⅳ. For the CM parameters under each type of abnormality, there are respectively 5</w:t>
      </w:r>
      <w:r w:rsidR="00B10EEF">
        <w:t xml:space="preserve"> groups of</w:t>
      </w:r>
      <w:r>
        <w:t xml:space="preserve"> time series samples utilized to test the risk assessment framework.</w:t>
      </w:r>
    </w:p>
    <w:p w14:paraId="76837163" w14:textId="05651D7A" w:rsidR="0025217D" w:rsidRDefault="0025217D" w:rsidP="0025217D">
      <w:pPr>
        <w:pStyle w:val="af2"/>
      </w:pPr>
      <w:r>
        <w:t xml:space="preserve">Due to lack of the sufficient real anomaly data </w:t>
      </w:r>
      <w:r>
        <w:rPr>
          <w:rFonts w:hint="eastAsia"/>
        </w:rPr>
        <w:t>of</w:t>
      </w:r>
      <w:r>
        <w:t xml:space="preserve"> UAV</w:t>
      </w:r>
      <w:r>
        <w:rPr>
          <w:rFonts w:hint="eastAsia"/>
        </w:rPr>
        <w:t>s</w:t>
      </w:r>
      <w:r>
        <w:t xml:space="preserve">, we apply the anomaly injections to obtain the above-mentioned 4 </w:t>
      </w:r>
      <w:r w:rsidRPr="00A07652">
        <w:rPr>
          <w:rFonts w:hint="eastAsia"/>
          <w:u w:val="thick" w:color="C00000"/>
        </w:rPr>
        <w:t>t</w:t>
      </w:r>
      <w:r w:rsidRPr="00A07652">
        <w:rPr>
          <w:u w:val="thick" w:color="C00000"/>
        </w:rPr>
        <w:t>ype</w:t>
      </w:r>
      <w:r w:rsidR="00A07652" w:rsidRPr="00A07652">
        <w:rPr>
          <w:u w:val="thick" w:color="C00000"/>
        </w:rPr>
        <w:t>s</w:t>
      </w:r>
      <w:r>
        <w:t xml:space="preserve"> of anomaly CM data. Specifically, the anomaly data is conducted by respectively adding the 4 </w:t>
      </w:r>
      <w:r w:rsidRPr="006265F0">
        <w:rPr>
          <w:u w:val="thick" w:color="C00000"/>
        </w:rPr>
        <w:t>type</w:t>
      </w:r>
      <w:r w:rsidR="006265F0" w:rsidRPr="006265F0">
        <w:rPr>
          <w:u w:val="thick" w:color="C00000"/>
        </w:rPr>
        <w:t>s</w:t>
      </w:r>
      <w:r>
        <w:t xml:space="preserve"> of Gaussian random series and the time series under the normal stat</w:t>
      </w:r>
      <w:r w:rsidR="00A07652">
        <w:t>us</w:t>
      </w:r>
      <w:r>
        <w:t xml:space="preserve">. Taking a time series sample </w:t>
      </w:r>
      <w:r>
        <w:rPr>
          <w:position w:val="-12"/>
        </w:rPr>
        <w:object w:dxaOrig="279" w:dyaOrig="339" w14:anchorId="27726E1C">
          <v:shape id="对象 194" o:spid="_x0000_i1305" type="#_x0000_t75" style="width:14.4pt;height:16.25pt;mso-position-horizontal-relative:page;mso-position-vertical-relative:page" o:ole="">
            <v:imagedata r:id="rId526" o:title=""/>
          </v:shape>
          <o:OLEObject Type="Embed" ProgID="Equation.DSMT4" ShapeID="对象 194" DrawAspect="Content" ObjectID="_1676960856" r:id="rId527"/>
        </w:object>
      </w:r>
      <w:r>
        <w:t xml:space="preserve"> of CM parameter </w:t>
      </w:r>
      <w:r>
        <w:rPr>
          <w:position w:val="-10"/>
        </w:rPr>
        <w:object w:dxaOrig="299" w:dyaOrig="339" w14:anchorId="6BF6FCC3">
          <v:shape id="对象 210" o:spid="_x0000_i1306" type="#_x0000_t75" style="width:14.4pt;height:16.25pt;mso-position-horizontal-relative:page;mso-position-vertical-relative:page" o:ole="">
            <v:imagedata r:id="rId528" o:title=""/>
          </v:shape>
          <o:OLEObject Type="Embed" ProgID="Equation.DSMT4" ShapeID="对象 210" DrawAspect="Content" ObjectID="_1676960857" r:id="rId529"/>
        </w:object>
      </w:r>
      <w:r>
        <w:t xml:space="preserve"> as the example, this process can be expressed 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25217D" w14:paraId="0626C9A4" w14:textId="77777777" w:rsidTr="00A65E06">
        <w:trPr>
          <w:jc w:val="center"/>
        </w:trPr>
        <w:tc>
          <w:tcPr>
            <w:tcW w:w="4754" w:type="pct"/>
            <w:vAlign w:val="center"/>
          </w:tcPr>
          <w:p w14:paraId="2BA1ED5C" w14:textId="77777777" w:rsidR="0025217D" w:rsidRDefault="0025217D" w:rsidP="00A65E06">
            <w:pPr>
              <w:pStyle w:val="ac"/>
            </w:pPr>
            <w:r>
              <w:rPr>
                <w:position w:val="-14"/>
              </w:rPr>
              <w:object w:dxaOrig="2280" w:dyaOrig="379" w14:anchorId="7D4BC7D0">
                <v:shape id="对象 196" o:spid="_x0000_i1307" type="#_x0000_t75" style="width:113.8pt;height:19.5pt;mso-position-horizontal-relative:page;mso-position-vertical-relative:page" o:ole="">
                  <v:imagedata r:id="rId530" o:title=""/>
                </v:shape>
                <o:OLEObject Type="Embed" ProgID="Equation.DSMT4" ShapeID="对象 196" DrawAspect="Content" ObjectID="_1676960858" r:id="rId531"/>
              </w:object>
            </w:r>
            <w:r>
              <w:t>,</w:t>
            </w:r>
          </w:p>
        </w:tc>
        <w:tc>
          <w:tcPr>
            <w:tcW w:w="246" w:type="pct"/>
            <w:vAlign w:val="center"/>
          </w:tcPr>
          <w:p w14:paraId="7E1BA8C7" w14:textId="77777777" w:rsidR="0025217D" w:rsidRDefault="0025217D" w:rsidP="00A65E06">
            <w:pPr>
              <w:pStyle w:val="ac"/>
            </w:pPr>
            <w:r>
              <w:t>(</w:t>
            </w:r>
            <w:r w:rsidR="005A0283">
              <w:t>36</w:t>
            </w:r>
            <w:r>
              <w:t>)</w:t>
            </w:r>
          </w:p>
        </w:tc>
      </w:tr>
    </w:tbl>
    <w:p w14:paraId="1912490F" w14:textId="440FDBCA" w:rsidR="0025217D" w:rsidRDefault="0025217D" w:rsidP="0025217D">
      <w:pPr>
        <w:pStyle w:val="af2"/>
        <w:ind w:firstLine="0"/>
      </w:pPr>
      <w:r>
        <w:t xml:space="preserve">where </w:t>
      </w:r>
      <w:r>
        <w:rPr>
          <w:position w:val="-12"/>
        </w:rPr>
        <w:object w:dxaOrig="319" w:dyaOrig="339" w14:anchorId="5F3D63E2">
          <v:shape id="对象 197" o:spid="_x0000_i1308" type="#_x0000_t75" style="width:16.25pt;height:16.25pt;mso-position-horizontal-relative:page;mso-position-vertical-relative:page" o:ole="">
            <v:imagedata r:id="rId532" o:title=""/>
          </v:shape>
          <o:OLEObject Type="Embed" ProgID="Equation.DSMT4" ShapeID="对象 197" DrawAspect="Content" ObjectID="_1676960859" r:id="rId533"/>
        </w:object>
      </w:r>
      <w:r>
        <w:t xml:space="preserve">, </w:t>
      </w:r>
      <w:r w:rsidR="006744F5">
        <w:rPr>
          <w:position w:val="-12"/>
        </w:rPr>
        <w:object w:dxaOrig="279" w:dyaOrig="340" w14:anchorId="512DAF8A">
          <v:shape id="_x0000_i1309" type="#_x0000_t75" style="width:14.4pt;height:16.25pt" o:ole="">
            <v:imagedata r:id="rId534" o:title=""/>
          </v:shape>
          <o:OLEObject Type="Embed" ProgID="Equation.DSMT4" ShapeID="_x0000_i1309" DrawAspect="Content" ObjectID="_1676960860" r:id="rId535"/>
        </w:object>
      </w:r>
      <w:r>
        <w:t xml:space="preserve"> are respectively the time series sample under the anomaly status and the normal status, </w:t>
      </w:r>
      <w:r>
        <w:rPr>
          <w:position w:val="-14"/>
        </w:rPr>
        <w:object w:dxaOrig="1339" w:dyaOrig="379" w14:anchorId="60B42430">
          <v:shape id="对象 199" o:spid="_x0000_i1310" type="#_x0000_t75" style="width:67.8pt;height:19.5pt;mso-position-horizontal-relative:page;mso-position-vertical-relative:page" o:ole="">
            <v:imagedata r:id="rId536" o:title=""/>
          </v:shape>
          <o:OLEObject Type="Embed" ProgID="Equation.DSMT4" ShapeID="对象 199" DrawAspect="Content" ObjectID="_1676960861" r:id="rId537"/>
        </w:object>
      </w:r>
      <w:r>
        <w:t xml:space="preserve"> is a Gaussian random series that is composed of </w:t>
      </w:r>
      <w:r>
        <w:rPr>
          <w:position w:val="-4"/>
        </w:rPr>
        <w:object w:dxaOrig="199" w:dyaOrig="219" w14:anchorId="79DD2438">
          <v:shape id="对象 200" o:spid="_x0000_i1311" type="#_x0000_t75" style="width:11.15pt;height:11.15pt;mso-position-horizontal-relative:page;mso-position-vertical-relative:page" o:ole="">
            <v:imagedata r:id="rId538" o:title=""/>
          </v:shape>
          <o:OLEObject Type="Embed" ProgID="Equation.DSMT4" ShapeID="对象 200" DrawAspect="Content" ObjectID="_1676960862" r:id="rId539"/>
        </w:object>
      </w:r>
      <w:r>
        <w:t xml:space="preserve"> Gaussian random numbers with </w:t>
      </w:r>
      <w:r>
        <w:rPr>
          <w:position w:val="-12"/>
        </w:rPr>
        <w:object w:dxaOrig="399" w:dyaOrig="339" w14:anchorId="33C36FEE">
          <v:shape id="对象 201" o:spid="_x0000_i1312" type="#_x0000_t75" style="width:19.5pt;height:16.25pt;mso-position-horizontal-relative:page;mso-position-vertical-relative:page" o:ole="">
            <v:imagedata r:id="rId540" o:title=""/>
          </v:shape>
          <o:OLEObject Type="Embed" ProgID="Equation.DSMT4" ShapeID="对象 201" DrawAspect="Content" ObjectID="_1676960863" r:id="rId541"/>
        </w:object>
      </w:r>
      <w:r>
        <w:t xml:space="preserve"> as mean and </w:t>
      </w:r>
      <w:r>
        <w:rPr>
          <w:position w:val="-12"/>
        </w:rPr>
        <w:object w:dxaOrig="379" w:dyaOrig="339" w14:anchorId="6BA9D367">
          <v:shape id="对象 202" o:spid="_x0000_i1313" type="#_x0000_t75" style="width:19.5pt;height:16.25pt;mso-position-horizontal-relative:page;mso-position-vertical-relative:page" o:ole="">
            <v:imagedata r:id="rId542" o:title=""/>
          </v:shape>
          <o:OLEObject Type="Embed" ProgID="Equation.DSMT4" ShapeID="对象 202" DrawAspect="Content" ObjectID="_1676960864" r:id="rId543"/>
        </w:object>
      </w:r>
      <w:r>
        <w:t xml:space="preserve"> as variance. </w:t>
      </w:r>
      <w:r>
        <w:rPr>
          <w:position w:val="-12"/>
        </w:rPr>
        <w:object w:dxaOrig="279" w:dyaOrig="339" w14:anchorId="6D1FFD5E">
          <v:shape id="_x0000_i1314" type="#_x0000_t75" style="width:13.45pt;height:16.25pt;mso-position-horizontal-relative:page;mso-position-vertical-relative:page" o:ole="">
            <v:imagedata r:id="rId544" o:title=""/>
          </v:shape>
          <o:OLEObject Type="Embed" ProgID="Equation.DSMT4" ShapeID="_x0000_i1314" DrawAspect="Content" ObjectID="_1676960865" r:id="rId545"/>
        </w:object>
      </w:r>
      <w:r>
        <w:t>,</w:t>
      </w:r>
      <w:r>
        <w:rPr>
          <w:position w:val="-12"/>
        </w:rPr>
        <w:object w:dxaOrig="279" w:dyaOrig="339" w14:anchorId="7F47EF2A">
          <v:shape id="_x0000_i1315" type="#_x0000_t75" style="width:13.45pt;height:16.25pt;mso-position-horizontal-relative:page;mso-position-vertical-relative:page" o:ole="">
            <v:imagedata r:id="rId546" o:title=""/>
          </v:shape>
          <o:OLEObject Type="Embed" ProgID="Equation.DSMT4" ShapeID="_x0000_i1315" DrawAspect="Content" ObjectID="_1676960866" r:id="rId547"/>
        </w:object>
      </w:r>
      <w:r>
        <w:t xml:space="preserve"> are the mean and variance of time series sample </w:t>
      </w:r>
      <w:r>
        <w:rPr>
          <w:position w:val="-12"/>
        </w:rPr>
        <w:object w:dxaOrig="279" w:dyaOrig="339" w14:anchorId="05AF0D61">
          <v:shape id="_x0000_i1316" type="#_x0000_t75" style="width:13.45pt;height:16.25pt;mso-position-horizontal-relative:page;mso-position-vertical-relative:page" o:ole="">
            <v:imagedata r:id="rId548" o:title=""/>
          </v:shape>
          <o:OLEObject Type="Embed" ProgID="Equation.DSMT4" ShapeID="_x0000_i1316" DrawAspect="Content" ObjectID="_1676960867" r:id="rId549"/>
        </w:object>
      </w:r>
      <w:r>
        <w:t xml:space="preserve">, </w:t>
      </w:r>
      <w:r>
        <w:rPr>
          <w:position w:val="-10"/>
        </w:rPr>
        <w:object w:dxaOrig="199" w:dyaOrig="299" w14:anchorId="27A1041A">
          <v:shape id="_x0000_i1317" type="#_x0000_t75" style="width:11.15pt;height:14.4pt;mso-position-horizontal-relative:page;mso-position-vertical-relative:page" o:ole="">
            <v:imagedata r:id="rId550" o:title=""/>
          </v:shape>
          <o:OLEObject Type="Embed" ProgID="Equation.DSMT4" ShapeID="_x0000_i1317" DrawAspect="Content" ObjectID="_1676960868" r:id="rId551"/>
        </w:object>
      </w:r>
      <w:r>
        <w:t>,</w:t>
      </w:r>
      <w:r>
        <w:rPr>
          <w:position w:val="-10"/>
        </w:rPr>
        <w:object w:dxaOrig="219" w:dyaOrig="299" w14:anchorId="67272652">
          <v:shape id="_x0000_i1318" type="#_x0000_t75" style="width:11.15pt;height:14.4pt;mso-position-horizontal-relative:page;mso-position-vertical-relative:page" o:ole="">
            <v:imagedata r:id="rId552" o:title=""/>
          </v:shape>
          <o:OLEObject Type="Embed" ProgID="Equation.DSMT4" ShapeID="_x0000_i1318" DrawAspect="Content" ObjectID="_1676960869" r:id="rId553"/>
        </w:object>
      </w:r>
      <w:r>
        <w:t xml:space="preserve"> are the mean anomaly coefficient and the variance anomaly coefficient. In this paper, the anomaly coefficients </w:t>
      </w:r>
      <w:r>
        <w:rPr>
          <w:position w:val="-12"/>
        </w:rPr>
        <w:object w:dxaOrig="619" w:dyaOrig="339" w14:anchorId="63F5FF90">
          <v:shape id="_x0000_i1319" type="#_x0000_t75" style="width:31.6pt;height:16.25pt;mso-position-horizontal-relative:page;mso-position-vertical-relative:page" o:ole="">
            <v:imagedata r:id="rId554" o:title=""/>
          </v:shape>
          <o:OLEObject Type="Embed" ProgID="Equation.DSMT4" ShapeID="_x0000_i1319" DrawAspect="Content" ObjectID="_1676960870" r:id="rId555"/>
        </w:object>
      </w:r>
      <w:r>
        <w:t xml:space="preserve"> are respectively set as </w:t>
      </w:r>
      <w:r w:rsidR="00C83C96">
        <w:rPr>
          <w:position w:val="-12"/>
        </w:rPr>
        <w:object w:dxaOrig="980" w:dyaOrig="340" w14:anchorId="6F5A271A">
          <v:shape id="_x0000_i1320" type="#_x0000_t75" style="width:49.7pt;height:16.25pt" o:ole="">
            <v:imagedata r:id="rId556" o:title=""/>
          </v:shape>
          <o:OLEObject Type="Embed" ProgID="Equation.DSMT4" ShapeID="_x0000_i1320" DrawAspect="Content" ObjectID="_1676960871" r:id="rId557"/>
        </w:object>
      </w:r>
      <w:r>
        <w:t xml:space="preserve">, </w:t>
      </w:r>
      <w:r w:rsidR="00C83C96">
        <w:rPr>
          <w:position w:val="-12"/>
        </w:rPr>
        <w:object w:dxaOrig="760" w:dyaOrig="340" w14:anchorId="709B10F2">
          <v:shape id="_x0000_i1321" type="#_x0000_t75" style="width:38.1pt;height:16.25pt" o:ole="">
            <v:imagedata r:id="rId558" o:title=""/>
          </v:shape>
          <o:OLEObject Type="Embed" ProgID="Equation.DSMT4" ShapeID="_x0000_i1321" DrawAspect="Content" ObjectID="_1676960872" r:id="rId559"/>
        </w:object>
      </w:r>
      <w:r>
        <w:t>,</w:t>
      </w:r>
      <w:r w:rsidR="00C83C96">
        <w:rPr>
          <w:position w:val="-12"/>
        </w:rPr>
        <w:object w:dxaOrig="980" w:dyaOrig="340" w14:anchorId="07E6018A">
          <v:shape id="_x0000_i1322" type="#_x0000_t75" style="width:49.7pt;height:16.25pt" o:ole="">
            <v:imagedata r:id="rId560" o:title=""/>
          </v:shape>
          <o:OLEObject Type="Embed" ProgID="Equation.DSMT4" ShapeID="_x0000_i1322" DrawAspect="Content" ObjectID="_1676960873" r:id="rId561"/>
        </w:object>
      </w:r>
      <w:r>
        <w:t xml:space="preserve"> and </w:t>
      </w:r>
      <w:r w:rsidR="00C83C96">
        <w:rPr>
          <w:position w:val="-12"/>
        </w:rPr>
        <w:object w:dxaOrig="800" w:dyaOrig="340" w14:anchorId="1DD5B4B8">
          <v:shape id="_x0000_i1323" type="#_x0000_t75" style="width:40.4pt;height:16.25pt" o:ole="">
            <v:imagedata r:id="rId562" o:title=""/>
          </v:shape>
          <o:OLEObject Type="Embed" ProgID="Equation.DSMT4" ShapeID="_x0000_i1323" DrawAspect="Content" ObjectID="_1676960874" r:id="rId563"/>
        </w:object>
      </w:r>
      <w:r>
        <w:t xml:space="preserve"> to reflect the 4 </w:t>
      </w:r>
      <w:r w:rsidRPr="00A07652">
        <w:rPr>
          <w:u w:val="thick" w:color="C00000"/>
        </w:rPr>
        <w:t>type</w:t>
      </w:r>
      <w:r w:rsidR="00A07652" w:rsidRPr="00A07652">
        <w:rPr>
          <w:u w:val="thick" w:color="C00000"/>
        </w:rPr>
        <w:t>s</w:t>
      </w:r>
      <w:r>
        <w:t xml:space="preserve"> of anomaly.</w:t>
      </w:r>
      <w:r>
        <w:rPr>
          <w:rFonts w:hint="eastAsia"/>
        </w:rPr>
        <w:t xml:space="preserve"> </w:t>
      </w:r>
      <w:r w:rsidR="005F009E" w:rsidRPr="00B548CA">
        <w:rPr>
          <w:u w:val="thick" w:color="00B050"/>
        </w:rPr>
        <w:t>The above anomaly injection simulates the abnormal symptoms of oil overpressure, oil overtemperature</w:t>
      </w:r>
      <w:r w:rsidR="0011025B" w:rsidRPr="00B548CA">
        <w:rPr>
          <w:u w:val="thick" w:color="00B050"/>
        </w:rPr>
        <w:t>,</w:t>
      </w:r>
      <w:r w:rsidR="005F009E" w:rsidRPr="00B548CA">
        <w:rPr>
          <w:u w:val="thick" w:color="00B050"/>
        </w:rPr>
        <w:t xml:space="preserve"> and battery voltage </w:t>
      </w:r>
      <w:r w:rsidR="00050285" w:rsidRPr="00B548CA">
        <w:rPr>
          <w:u w:val="thick" w:color="00B050"/>
        </w:rPr>
        <w:t>increase</w:t>
      </w:r>
      <w:r w:rsidR="005F009E" w:rsidRPr="00B548CA">
        <w:rPr>
          <w:u w:val="thick" w:color="00B050"/>
        </w:rPr>
        <w:t xml:space="preserve"> </w:t>
      </w:r>
      <w:r w:rsidR="00050285" w:rsidRPr="00B548CA">
        <w:rPr>
          <w:u w:val="thick" w:color="00B050"/>
        </w:rPr>
        <w:t xml:space="preserve">that have been </w:t>
      </w:r>
      <w:r w:rsidR="005F009E" w:rsidRPr="00B548CA">
        <w:rPr>
          <w:u w:val="thick" w:color="00B050"/>
        </w:rPr>
        <w:t>recorded in the historical flight of the UAV</w:t>
      </w:r>
      <w:r w:rsidR="00C65101">
        <w:t>, which can be</w:t>
      </w:r>
      <w:r>
        <w:t xml:space="preserve"> illustrated in </w:t>
      </w:r>
      <w:r w:rsidR="001002F7" w:rsidRPr="001002F7">
        <w:rPr>
          <w:b/>
          <w:bCs/>
        </w:rPr>
        <w:fldChar w:fldCharType="begin"/>
      </w:r>
      <w:r w:rsidR="001002F7" w:rsidRPr="001002F7">
        <w:rPr>
          <w:b/>
          <w:bCs/>
        </w:rPr>
        <w:instrText xml:space="preserve"> REF _Ref48055558 \h  \* MERGEFORMAT </w:instrText>
      </w:r>
      <w:r w:rsidR="001002F7" w:rsidRPr="001002F7">
        <w:rPr>
          <w:b/>
          <w:bCs/>
        </w:rPr>
      </w:r>
      <w:r w:rsidR="001002F7" w:rsidRPr="001002F7">
        <w:rPr>
          <w:b/>
          <w:bCs/>
        </w:rPr>
        <w:fldChar w:fldCharType="separate"/>
      </w:r>
      <w:r w:rsidR="003E3D82" w:rsidRPr="003E3D82">
        <w:rPr>
          <w:b/>
          <w:bCs/>
        </w:rPr>
        <w:t xml:space="preserve">Figure </w:t>
      </w:r>
      <w:r w:rsidR="003E3D82" w:rsidRPr="003E3D82">
        <w:rPr>
          <w:b/>
          <w:bCs/>
          <w:noProof/>
        </w:rPr>
        <w:t>11</w:t>
      </w:r>
      <w:r w:rsidR="001002F7" w:rsidRPr="001002F7">
        <w:rPr>
          <w:b/>
          <w:bCs/>
        </w:rPr>
        <w:fldChar w:fldCharType="end"/>
      </w:r>
      <w:r w:rsidR="001002F7">
        <w:rPr>
          <w:b/>
          <w:bCs/>
        </w:rPr>
        <w:t xml:space="preserve"> </w:t>
      </w:r>
      <w:r>
        <w:t>and</w:t>
      </w:r>
      <w:r w:rsidR="001002F7">
        <w:rPr>
          <w:b/>
          <w:bCs/>
        </w:rPr>
        <w:t xml:space="preserve"> </w:t>
      </w:r>
      <w:r w:rsidR="001002F7" w:rsidRPr="001002F7">
        <w:rPr>
          <w:b/>
          <w:bCs/>
        </w:rPr>
        <w:fldChar w:fldCharType="begin"/>
      </w:r>
      <w:r w:rsidR="001002F7" w:rsidRPr="001002F7">
        <w:rPr>
          <w:b/>
          <w:bCs/>
        </w:rPr>
        <w:instrText xml:space="preserve"> REF _Ref48055567 \h  \* MERGEFORMAT </w:instrText>
      </w:r>
      <w:r w:rsidR="001002F7" w:rsidRPr="001002F7">
        <w:rPr>
          <w:b/>
          <w:bCs/>
        </w:rPr>
      </w:r>
      <w:r w:rsidR="001002F7" w:rsidRPr="001002F7">
        <w:rPr>
          <w:b/>
          <w:bCs/>
        </w:rPr>
        <w:fldChar w:fldCharType="separate"/>
      </w:r>
      <w:r w:rsidR="003E3D82" w:rsidRPr="003E3D82">
        <w:rPr>
          <w:b/>
          <w:bCs/>
        </w:rPr>
        <w:t xml:space="preserve">Figure </w:t>
      </w:r>
      <w:r w:rsidR="003E3D82" w:rsidRPr="003E3D82">
        <w:rPr>
          <w:b/>
          <w:bCs/>
          <w:noProof/>
        </w:rPr>
        <w:t>12</w:t>
      </w:r>
      <w:r w:rsidR="001002F7" w:rsidRPr="001002F7">
        <w:rPr>
          <w:b/>
          <w:bCs/>
        </w:rPr>
        <w:fldChar w:fldCharType="end"/>
      </w:r>
      <w:r>
        <w:t>.</w:t>
      </w:r>
    </w:p>
    <w:p w14:paraId="73C593E6" w14:textId="5DC943BB" w:rsidR="00583362" w:rsidRDefault="00583362" w:rsidP="00996D65">
      <w:pPr>
        <w:pStyle w:val="af2"/>
        <w:keepNext/>
        <w:ind w:firstLine="0"/>
        <w:jc w:val="center"/>
      </w:pPr>
    </w:p>
    <w:p w14:paraId="15E08BEA" w14:textId="2A55C7FA" w:rsidR="00F47330" w:rsidRDefault="00F47330" w:rsidP="00996D65">
      <w:pPr>
        <w:pStyle w:val="af2"/>
        <w:keepNext/>
        <w:ind w:firstLine="0"/>
        <w:jc w:val="center"/>
      </w:pPr>
    </w:p>
    <w:p w14:paraId="50CA0E3D" w14:textId="2F5F9A74" w:rsidR="00996D65" w:rsidRDefault="00996D65" w:rsidP="00996D65">
      <w:pPr>
        <w:pStyle w:val="figurecaption"/>
        <w:numPr>
          <w:ilvl w:val="0"/>
          <w:numId w:val="0"/>
        </w:numPr>
        <w:rPr>
          <w:sz w:val="20"/>
          <w:szCs w:val="20"/>
        </w:rPr>
      </w:pPr>
      <w:bookmarkStart w:id="63" w:name="_Ref48055558"/>
      <w:r w:rsidRPr="00996D65">
        <w:rPr>
          <w:sz w:val="20"/>
          <w:szCs w:val="20"/>
        </w:rPr>
        <w:t xml:space="preserve">Figure </w:t>
      </w:r>
      <w:r w:rsidRPr="00996D65">
        <w:rPr>
          <w:sz w:val="20"/>
          <w:szCs w:val="20"/>
        </w:rPr>
        <w:fldChar w:fldCharType="begin"/>
      </w:r>
      <w:r w:rsidRPr="00996D65">
        <w:rPr>
          <w:sz w:val="20"/>
          <w:szCs w:val="20"/>
        </w:rPr>
        <w:instrText xml:space="preserve"> SEQ Figure \* ARABIC </w:instrText>
      </w:r>
      <w:r w:rsidRPr="00996D65">
        <w:rPr>
          <w:sz w:val="20"/>
          <w:szCs w:val="20"/>
        </w:rPr>
        <w:fldChar w:fldCharType="separate"/>
      </w:r>
      <w:r w:rsidR="003E3D82">
        <w:rPr>
          <w:noProof/>
          <w:sz w:val="20"/>
          <w:szCs w:val="20"/>
        </w:rPr>
        <w:t>11</w:t>
      </w:r>
      <w:r w:rsidRPr="00996D65">
        <w:rPr>
          <w:sz w:val="20"/>
          <w:szCs w:val="20"/>
        </w:rPr>
        <w:fldChar w:fldCharType="end"/>
      </w:r>
      <w:bookmarkEnd w:id="63"/>
      <w:r w:rsidRPr="00996D65">
        <w:rPr>
          <w:sz w:val="20"/>
          <w:szCs w:val="20"/>
        </w:rPr>
        <w:t xml:space="preserve"> Anomaly injection of the CM parameters</w:t>
      </w:r>
      <w:r w:rsidRPr="00996D65">
        <w:rPr>
          <w:i/>
          <w:iCs/>
          <w:sz w:val="20"/>
          <w:szCs w:val="20"/>
        </w:rPr>
        <w:t xml:space="preserve"> </w:t>
      </w:r>
      <w:r w:rsidRPr="00996D65">
        <w:rPr>
          <w:position w:val="-10"/>
          <w:sz w:val="20"/>
          <w:szCs w:val="20"/>
        </w:rPr>
        <w:object w:dxaOrig="299" w:dyaOrig="339" w14:anchorId="5216A359">
          <v:shape id="对象 231" o:spid="_x0000_i1324" type="#_x0000_t75" style="width:14.4pt;height:16.25pt;mso-position-horizontal-relative:page;mso-position-vertical-relative:page" o:ole="">
            <v:imagedata r:id="rId564" o:title=""/>
          </v:shape>
          <o:OLEObject Type="Embed" ProgID="Equation.DSMT4" ShapeID="对象 231" DrawAspect="Content" ObjectID="_1676960875" r:id="rId565"/>
        </w:object>
      </w:r>
      <w:r w:rsidRPr="00996D65">
        <w:rPr>
          <w:sz w:val="20"/>
          <w:szCs w:val="20"/>
        </w:rPr>
        <w:t xml:space="preserve">, </w:t>
      </w:r>
      <w:r w:rsidRPr="00996D65">
        <w:rPr>
          <w:position w:val="-10"/>
          <w:sz w:val="20"/>
          <w:szCs w:val="20"/>
        </w:rPr>
        <w:object w:dxaOrig="319" w:dyaOrig="339" w14:anchorId="49857BC7">
          <v:shape id="对象 232" o:spid="_x0000_i1325" type="#_x0000_t75" style="width:16.25pt;height:16.25pt;mso-position-horizontal-relative:page;mso-position-vertical-relative:page" o:ole="">
            <v:imagedata r:id="rId566" o:title=""/>
          </v:shape>
          <o:OLEObject Type="Embed" ProgID="Equation.DSMT4" ShapeID="对象 232" DrawAspect="Content" ObjectID="_1676960876" r:id="rId567"/>
        </w:object>
      </w:r>
      <w:r w:rsidR="001A6B3A">
        <w:rPr>
          <w:sz w:val="20"/>
          <w:szCs w:val="20"/>
        </w:rPr>
        <w:t xml:space="preserve"> (local)</w:t>
      </w:r>
    </w:p>
    <w:p w14:paraId="08F2CB3D" w14:textId="37E5834F" w:rsidR="00741102" w:rsidRDefault="00741102" w:rsidP="00996D65">
      <w:pPr>
        <w:pStyle w:val="figurecaption"/>
        <w:numPr>
          <w:ilvl w:val="0"/>
          <w:numId w:val="0"/>
        </w:numPr>
        <w:rPr>
          <w:sz w:val="20"/>
          <w:szCs w:val="20"/>
        </w:rPr>
      </w:pPr>
    </w:p>
    <w:p w14:paraId="447F413D" w14:textId="1BBD28D2" w:rsidR="0025217D" w:rsidRPr="000E2389" w:rsidRDefault="000E2389" w:rsidP="000E2389">
      <w:pPr>
        <w:pStyle w:val="af3"/>
        <w:jc w:val="center"/>
        <w:rPr>
          <w:rFonts w:ascii="Times New Roman" w:hAnsi="Times New Roman"/>
        </w:rPr>
      </w:pPr>
      <w:bookmarkStart w:id="64" w:name="_Ref48055567"/>
      <w:r w:rsidRPr="000E2389">
        <w:rPr>
          <w:rFonts w:ascii="Times New Roman" w:hAnsi="Times New Roman"/>
        </w:rPr>
        <w:t xml:space="preserve">Figure </w:t>
      </w:r>
      <w:r w:rsidRPr="000E2389">
        <w:rPr>
          <w:rFonts w:ascii="Times New Roman" w:hAnsi="Times New Roman"/>
        </w:rPr>
        <w:fldChar w:fldCharType="begin"/>
      </w:r>
      <w:r w:rsidRPr="000E2389">
        <w:rPr>
          <w:rFonts w:ascii="Times New Roman" w:hAnsi="Times New Roman"/>
        </w:rPr>
        <w:instrText xml:space="preserve"> SEQ Figure \* ARABIC </w:instrText>
      </w:r>
      <w:r w:rsidRPr="000E2389">
        <w:rPr>
          <w:rFonts w:ascii="Times New Roman" w:hAnsi="Times New Roman"/>
        </w:rPr>
        <w:fldChar w:fldCharType="separate"/>
      </w:r>
      <w:r w:rsidR="003E3D82">
        <w:rPr>
          <w:rFonts w:ascii="Times New Roman" w:hAnsi="Times New Roman"/>
          <w:noProof/>
        </w:rPr>
        <w:t>12</w:t>
      </w:r>
      <w:r w:rsidRPr="000E2389">
        <w:rPr>
          <w:rFonts w:ascii="Times New Roman" w:hAnsi="Times New Roman"/>
        </w:rPr>
        <w:fldChar w:fldCharType="end"/>
      </w:r>
      <w:bookmarkEnd w:id="64"/>
      <w:r w:rsidRPr="000E2389">
        <w:rPr>
          <w:rFonts w:ascii="Times New Roman" w:hAnsi="Times New Roman"/>
        </w:rPr>
        <w:t xml:space="preserve"> Anomaly injection of the CM parameters </w:t>
      </w:r>
      <w:r w:rsidRPr="000E2389">
        <w:rPr>
          <w:rFonts w:ascii="Times New Roman" w:hAnsi="Times New Roman"/>
          <w:position w:val="-10"/>
        </w:rPr>
        <w:object w:dxaOrig="299" w:dyaOrig="339" w14:anchorId="5835CA5A">
          <v:shape id="对象 234" o:spid="_x0000_i1326" type="#_x0000_t75" style="width:14.4pt;height:16.25pt;mso-position-horizontal-relative:page;mso-position-vertical-relative:page" o:ole="">
            <v:imagedata r:id="rId568" o:title=""/>
          </v:shape>
          <o:OLEObject Type="Embed" ProgID="Equation.DSMT4" ShapeID="对象 234" DrawAspect="Content" ObjectID="_1676960877" r:id="rId569"/>
        </w:object>
      </w:r>
      <w:r w:rsidRPr="000E2389">
        <w:rPr>
          <w:rFonts w:ascii="Times New Roman" w:hAnsi="Times New Roman"/>
        </w:rPr>
        <w:t xml:space="preserve">, </w:t>
      </w:r>
      <w:r w:rsidRPr="000E2389">
        <w:rPr>
          <w:rFonts w:ascii="Times New Roman" w:hAnsi="Times New Roman"/>
          <w:position w:val="-10"/>
        </w:rPr>
        <w:object w:dxaOrig="319" w:dyaOrig="339" w14:anchorId="22A0C739">
          <v:shape id="对象 235" o:spid="_x0000_i1327" type="#_x0000_t75" style="width:16.25pt;height:16.25pt;mso-position-horizontal-relative:page;mso-position-vertical-relative:page" o:ole="">
            <v:imagedata r:id="rId570" o:title=""/>
          </v:shape>
          <o:OLEObject Type="Embed" ProgID="Equation.DSMT4" ShapeID="对象 235" DrawAspect="Content" ObjectID="_1676960878" r:id="rId571"/>
        </w:object>
      </w:r>
      <w:r w:rsidR="001A6B3A">
        <w:rPr>
          <w:rFonts w:ascii="Times New Roman" w:hAnsi="Times New Roman"/>
        </w:rPr>
        <w:t xml:space="preserve"> </w:t>
      </w:r>
      <w:r w:rsidR="001A6B3A" w:rsidRPr="001A6B3A">
        <w:rPr>
          <w:rFonts w:ascii="Times New Roman" w:hAnsi="Times New Roman"/>
        </w:rPr>
        <w:t>(local)</w:t>
      </w:r>
    </w:p>
    <w:p w14:paraId="60F69B99" w14:textId="77777777" w:rsidR="00B17AAA" w:rsidRDefault="00B17AAA" w:rsidP="009379AE">
      <w:pPr>
        <w:pStyle w:val="3"/>
      </w:pPr>
      <w:r>
        <w:t>Real-time hierarchical risk assessment of UAVs</w:t>
      </w:r>
    </w:p>
    <w:p w14:paraId="6FBC1FA2" w14:textId="51441364" w:rsidR="0025217D" w:rsidRDefault="0025217D" w:rsidP="0025217D">
      <w:pPr>
        <w:pStyle w:val="af2"/>
      </w:pPr>
      <w:r>
        <w:rPr>
          <w:rFonts w:hint="eastAsia"/>
        </w:rPr>
        <w:t>I</w:t>
      </w:r>
      <w:r>
        <w:t xml:space="preserve">n this subsection, </w:t>
      </w:r>
      <w:r w:rsidR="00656F84">
        <w:t>by means of</w:t>
      </w:r>
      <w:r>
        <w:t xml:space="preserve"> the established EI system, we evaluate the real-time </w:t>
      </w:r>
      <w:r w:rsidR="00B06CF7">
        <w:t>hierarchical</w:t>
      </w:r>
      <w:r>
        <w:t xml:space="preserve"> risk of UAVs step by step. </w:t>
      </w:r>
    </w:p>
    <w:p w14:paraId="1F168F00" w14:textId="77777777" w:rsidR="0025217D" w:rsidRDefault="0025217D" w:rsidP="0025217D">
      <w:pPr>
        <w:pStyle w:val="bulletlist"/>
      </w:pPr>
      <w:r>
        <w:t>EI system establishment and initial weight definition</w:t>
      </w:r>
    </w:p>
    <w:p w14:paraId="3F78C44C" w14:textId="77777777" w:rsidR="0025217D" w:rsidRDefault="0025217D" w:rsidP="0025217D">
      <w:pPr>
        <w:pStyle w:val="af2"/>
      </w:pPr>
      <w:r>
        <w:t xml:space="preserve">First, the order relation method is utilized to define the initial weight set </w:t>
      </w:r>
      <w:r>
        <w:rPr>
          <w:position w:val="-12"/>
        </w:rPr>
        <w:object w:dxaOrig="1918" w:dyaOrig="339" w14:anchorId="0D079819">
          <v:shape id="对象 221" o:spid="_x0000_i1328" type="#_x0000_t75" style="width:96.15pt;height:16.25pt;mso-position-horizontal-relative:page;mso-position-vertical-relative:page" o:ole="">
            <v:imagedata r:id="rId572" o:title=""/>
          </v:shape>
          <o:OLEObject Type="Embed" ProgID="Equation.DSMT4" ShapeID="对象 221" DrawAspect="Content" ObjectID="_1676960879" r:id="rId573"/>
        </w:object>
      </w:r>
      <w:r>
        <w:t xml:space="preserve"> for each 2</w:t>
      </w:r>
      <w:r w:rsidRPr="007A1D51">
        <w:rPr>
          <w:vertAlign w:val="superscript"/>
        </w:rPr>
        <w:t>nd</w:t>
      </w:r>
      <w:r>
        <w:t xml:space="preserve">-level EIs </w:t>
      </w:r>
      <w:r>
        <w:rPr>
          <w:position w:val="-12"/>
        </w:rPr>
        <w:object w:dxaOrig="1698" w:dyaOrig="339" w14:anchorId="7762A802">
          <v:shape id="对象 222" o:spid="_x0000_i1329" type="#_x0000_t75" style="width:86.4pt;height:16.25pt;mso-position-horizontal-relative:page;mso-position-vertical-relative:page" o:ole="">
            <v:imagedata r:id="rId574" o:title=""/>
          </v:shape>
          <o:OLEObject Type="Embed" ProgID="Equation.DSMT4" ShapeID="对象 222" DrawAspect="Content" ObjectID="_1676960880" r:id="rId575"/>
        </w:object>
      </w:r>
      <w:r>
        <w:t xml:space="preserve">. According to the logic components of UAVs and the respective function during the flight period, the importance ranking of these indices is set as follows: flight control subsystem &gt; steering gear subsystem &gt; engine subsystem &gt; electrical subsystem, and their relative importance assignment is set as </w:t>
      </w:r>
      <w:r>
        <w:rPr>
          <w:position w:val="-12"/>
        </w:rPr>
        <w:object w:dxaOrig="1337" w:dyaOrig="339" w14:anchorId="1ED44605">
          <v:shape id="对象 223" o:spid="_x0000_i1330" type="#_x0000_t75" style="width:67.8pt;height:16.25pt;mso-position-horizontal-relative:page;mso-position-vertical-relative:page" o:ole="">
            <v:imagedata r:id="rId576" o:title=""/>
          </v:shape>
          <o:OLEObject Type="Embed" ProgID="Equation.DSMT4" ShapeID="对象 223" DrawAspect="Content" ObjectID="_1676960881" r:id="rId577"/>
        </w:object>
      </w:r>
      <w:r>
        <w:t>. Through the order relation method, the initial weight set of the 2</w:t>
      </w:r>
      <w:r w:rsidRPr="007B48EF">
        <w:rPr>
          <w:vertAlign w:val="superscript"/>
        </w:rPr>
        <w:t>nd</w:t>
      </w:r>
      <w:r>
        <w:t xml:space="preserve">-level EIs is obtained as </w:t>
      </w:r>
      <w:r>
        <w:rPr>
          <w:position w:val="-12"/>
        </w:rPr>
        <w:object w:dxaOrig="3117" w:dyaOrig="339" w14:anchorId="508EF9DE">
          <v:shape id="对象 224" o:spid="_x0000_i1331" type="#_x0000_t75" style="width:156.55pt;height:16.25pt;mso-position-horizontal-relative:page;mso-position-vertical-relative:page" o:ole="">
            <v:imagedata r:id="rId578" o:title=""/>
          </v:shape>
          <o:OLEObject Type="Embed" ProgID="Equation.DSMT4" ShapeID="对象 224" DrawAspect="Content" ObjectID="_1676960882" r:id="rId579"/>
        </w:object>
      </w:r>
      <w:r>
        <w:t xml:space="preserve">. Similarly, we can define and </w:t>
      </w:r>
      <w:r>
        <w:lastRenderedPageBreak/>
        <w:t>calculate the initial weight sets of the other 3</w:t>
      </w:r>
      <w:r>
        <w:rPr>
          <w:vertAlign w:val="superscript"/>
        </w:rPr>
        <w:t>rd</w:t>
      </w:r>
      <w:r>
        <w:t xml:space="preserve">-level EIs as </w:t>
      </w:r>
      <w:r>
        <w:rPr>
          <w:position w:val="-12"/>
        </w:rPr>
        <w:object w:dxaOrig="1598" w:dyaOrig="339" w14:anchorId="1814A180">
          <v:shape id="对象 225" o:spid="_x0000_i1332" type="#_x0000_t75" style="width:79.45pt;height:16.25pt;mso-position-horizontal-relative:page;mso-position-vertical-relative:page" o:ole="">
            <v:imagedata r:id="rId580" o:title=""/>
          </v:shape>
          <o:OLEObject Type="Embed" ProgID="Equation.DSMT4" ShapeID="对象 225" DrawAspect="Content" ObjectID="_1676960883" r:id="rId581"/>
        </w:object>
      </w:r>
      <w:r>
        <w:t xml:space="preserve">, </w:t>
      </w:r>
      <w:r>
        <w:rPr>
          <w:position w:val="-12"/>
        </w:rPr>
        <w:object w:dxaOrig="2118" w:dyaOrig="339" w14:anchorId="6A847BE5">
          <v:shape id="对象 226" o:spid="_x0000_i1333" type="#_x0000_t75" style="width:106.35pt;height:16.25pt;mso-position-horizontal-relative:page;mso-position-vertical-relative:page" o:ole="">
            <v:imagedata r:id="rId582" o:title=""/>
          </v:shape>
          <o:OLEObject Type="Embed" ProgID="Equation.DSMT4" ShapeID="对象 226" DrawAspect="Content" ObjectID="_1676960884" r:id="rId583"/>
        </w:object>
      </w:r>
      <w:r>
        <w:t xml:space="preserve">, </w:t>
      </w:r>
      <w:r>
        <w:rPr>
          <w:position w:val="-12"/>
        </w:rPr>
        <w:object w:dxaOrig="1618" w:dyaOrig="339" w14:anchorId="7791FC92">
          <v:shape id="对象 227" o:spid="_x0000_i1334" type="#_x0000_t75" style="width:80.35pt;height:16.25pt;mso-position-horizontal-relative:page;mso-position-vertical-relative:page" o:ole="">
            <v:imagedata r:id="rId584" o:title=""/>
          </v:shape>
          <o:OLEObject Type="Embed" ProgID="Equation.DSMT4" ShapeID="对象 227" DrawAspect="Content" ObjectID="_1676960885" r:id="rId585"/>
        </w:object>
      </w:r>
      <w:r>
        <w:t xml:space="preserve">, </w:t>
      </w:r>
      <w:r>
        <w:rPr>
          <w:position w:val="-12"/>
        </w:rPr>
        <w:object w:dxaOrig="1618" w:dyaOrig="339" w14:anchorId="36935AF6">
          <v:shape id="对象 228" o:spid="_x0000_i1335" type="#_x0000_t75" style="width:80.35pt;height:16.25pt;mso-position-horizontal-relative:page;mso-position-vertical-relative:page" o:ole="">
            <v:imagedata r:id="rId586" o:title=""/>
          </v:shape>
          <o:OLEObject Type="Embed" ProgID="Equation.DSMT4" ShapeID="对象 228" DrawAspect="Content" ObjectID="_1676960886" r:id="rId587"/>
        </w:object>
      </w:r>
      <w:r>
        <w:t xml:space="preserve"> and </w:t>
      </w:r>
      <w:r>
        <w:rPr>
          <w:position w:val="-12"/>
        </w:rPr>
        <w:object w:dxaOrig="1078" w:dyaOrig="339" w14:anchorId="4E1554D3">
          <v:shape id="对象 229" o:spid="_x0000_i1336" type="#_x0000_t75" style="width:53.9pt;height:16.25pt;mso-position-horizontal-relative:page;mso-position-vertical-relative:page" o:ole="">
            <v:imagedata r:id="rId588" o:title=""/>
          </v:shape>
          <o:OLEObject Type="Embed" ProgID="Equation.DSMT4" ShapeID="对象 229" DrawAspect="Content" ObjectID="_1676960887" r:id="rId589"/>
        </w:object>
      </w:r>
      <w:r>
        <w:t>.</w:t>
      </w:r>
    </w:p>
    <w:p w14:paraId="170F7486" w14:textId="77777777" w:rsidR="00FE6261" w:rsidRDefault="00FE6261" w:rsidP="00FE6261">
      <w:pPr>
        <w:pStyle w:val="bulletlist"/>
      </w:pPr>
      <w:r>
        <w:t>Robust information fusion by RFA</w:t>
      </w:r>
    </w:p>
    <w:p w14:paraId="46F5F526" w14:textId="4815F2E9" w:rsidR="00FE6261" w:rsidRDefault="00E55178" w:rsidP="00E55178">
      <w:pPr>
        <w:pStyle w:val="af2"/>
      </w:pPr>
      <w:r>
        <w:t>As described in subsection C, for each 3</w:t>
      </w:r>
      <w:r w:rsidRPr="00E55178">
        <w:rPr>
          <w:vertAlign w:val="superscript"/>
        </w:rPr>
        <w:t>rd</w:t>
      </w:r>
      <w:r>
        <w:t>-level EI, there is an RFA trained using the historical normal CM data in an unsupervised way</w:t>
      </w:r>
      <w:r w:rsidR="00725B25">
        <w:t>, then given its real-time CM data, the trained RFA will extract its robust feature embedding for information fusion.</w:t>
      </w:r>
      <w:r w:rsidR="007C472A">
        <w:t xml:space="preserve"> Specifically, the detailed hyperparameters of RFA </w:t>
      </w:r>
      <w:r w:rsidR="006265F0" w:rsidRPr="006265F0">
        <w:rPr>
          <w:u w:val="thick" w:color="C00000"/>
        </w:rPr>
        <w:t>are</w:t>
      </w:r>
      <w:r w:rsidR="007C472A">
        <w:t xml:space="preserve"> illustrated in</w:t>
      </w:r>
      <w:r w:rsidR="00927576">
        <w:rPr>
          <w:b/>
          <w:bCs/>
        </w:rPr>
        <w:t xml:space="preserve"> </w:t>
      </w:r>
      <w:r w:rsidR="00927576" w:rsidRPr="00927576">
        <w:rPr>
          <w:b/>
          <w:bCs/>
        </w:rPr>
        <w:fldChar w:fldCharType="begin"/>
      </w:r>
      <w:r w:rsidR="00927576" w:rsidRPr="00927576">
        <w:rPr>
          <w:b/>
          <w:bCs/>
        </w:rPr>
        <w:instrText xml:space="preserve"> REF _Ref48055722 \h  \* MERGEFORMAT </w:instrText>
      </w:r>
      <w:r w:rsidR="00927576" w:rsidRPr="00927576">
        <w:rPr>
          <w:b/>
          <w:bCs/>
        </w:rPr>
      </w:r>
      <w:r w:rsidR="00927576" w:rsidRPr="00927576">
        <w:rPr>
          <w:b/>
          <w:bCs/>
        </w:rPr>
        <w:fldChar w:fldCharType="separate"/>
      </w:r>
      <w:r w:rsidR="003E3D82" w:rsidRPr="003E3D82">
        <w:rPr>
          <w:b/>
          <w:bCs/>
        </w:rPr>
        <w:t xml:space="preserve">TABLE </w:t>
      </w:r>
      <w:r w:rsidR="003E3D82" w:rsidRPr="003E3D82">
        <w:rPr>
          <w:b/>
          <w:bCs/>
          <w:noProof/>
        </w:rPr>
        <w:t>VI</w:t>
      </w:r>
      <w:r w:rsidR="00927576" w:rsidRPr="00927576">
        <w:rPr>
          <w:b/>
          <w:bCs/>
        </w:rPr>
        <w:fldChar w:fldCharType="end"/>
      </w:r>
      <w:r w:rsidR="007C472A">
        <w:t>.</w:t>
      </w:r>
    </w:p>
    <w:p w14:paraId="64CA7CAF" w14:textId="51F8F1F5" w:rsidR="002E2DCD" w:rsidRPr="00D71E1C" w:rsidRDefault="002E2DCD" w:rsidP="002E2DCD">
      <w:pPr>
        <w:pStyle w:val="af3"/>
        <w:keepNext/>
        <w:jc w:val="center"/>
        <w:rPr>
          <w:rFonts w:ascii="Times New Roman" w:hAnsi="Times New Roman"/>
        </w:rPr>
      </w:pPr>
      <w:bookmarkStart w:id="65" w:name="_Ref48055722"/>
      <w:r w:rsidRPr="00D71E1C">
        <w:rPr>
          <w:rFonts w:ascii="Times New Roman" w:hAnsi="Times New Roman"/>
        </w:rPr>
        <w:t xml:space="preserve">TABLE </w:t>
      </w:r>
      <w:r w:rsidRPr="00D71E1C">
        <w:rPr>
          <w:rFonts w:ascii="Times New Roman" w:hAnsi="Times New Roman"/>
        </w:rPr>
        <w:fldChar w:fldCharType="begin"/>
      </w:r>
      <w:r w:rsidRPr="00D71E1C">
        <w:rPr>
          <w:rFonts w:ascii="Times New Roman" w:hAnsi="Times New Roman"/>
        </w:rPr>
        <w:instrText xml:space="preserve"> SEQ TABLE \* ROMAN </w:instrText>
      </w:r>
      <w:r w:rsidRPr="00D71E1C">
        <w:rPr>
          <w:rFonts w:ascii="Times New Roman" w:hAnsi="Times New Roman"/>
        </w:rPr>
        <w:fldChar w:fldCharType="separate"/>
      </w:r>
      <w:r w:rsidR="003E3D82">
        <w:rPr>
          <w:rFonts w:ascii="Times New Roman" w:hAnsi="Times New Roman"/>
          <w:noProof/>
        </w:rPr>
        <w:t>VI</w:t>
      </w:r>
      <w:r w:rsidRPr="00D71E1C">
        <w:rPr>
          <w:rFonts w:ascii="Times New Roman" w:hAnsi="Times New Roman"/>
        </w:rPr>
        <w:fldChar w:fldCharType="end"/>
      </w:r>
      <w:bookmarkEnd w:id="65"/>
      <w:r w:rsidRPr="00D71E1C">
        <w:rPr>
          <w:rFonts w:ascii="Times New Roman" w:hAnsi="Times New Roman"/>
        </w:rPr>
        <w:t xml:space="preserve"> Detailed comparisons for HIs in a quantitative way</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3027"/>
        <w:gridCol w:w="716"/>
        <w:gridCol w:w="2273"/>
        <w:gridCol w:w="1701"/>
      </w:tblGrid>
      <w:tr w:rsidR="007C472A" w14:paraId="2C39AAD7" w14:textId="77777777" w:rsidTr="00DD7BBC">
        <w:trPr>
          <w:trHeight w:val="320"/>
          <w:jc w:val="center"/>
        </w:trPr>
        <w:tc>
          <w:tcPr>
            <w:tcW w:w="0" w:type="auto"/>
            <w:tcBorders>
              <w:left w:val="nil"/>
              <w:right w:val="nil"/>
            </w:tcBorders>
            <w:vAlign w:val="center"/>
          </w:tcPr>
          <w:p w14:paraId="471E2329" w14:textId="77777777" w:rsidR="007C472A" w:rsidRDefault="007C472A" w:rsidP="00DD7BBC">
            <w:pPr>
              <w:pStyle w:val="ac"/>
              <w:rPr>
                <w:b/>
                <w:bCs/>
              </w:rPr>
            </w:pPr>
            <w:r>
              <w:rPr>
                <w:b/>
                <w:bCs/>
              </w:rPr>
              <w:t>Hyperparameter</w:t>
            </w:r>
          </w:p>
        </w:tc>
        <w:tc>
          <w:tcPr>
            <w:tcW w:w="0" w:type="auto"/>
            <w:tcBorders>
              <w:left w:val="nil"/>
              <w:right w:val="nil"/>
            </w:tcBorders>
            <w:vAlign w:val="center"/>
          </w:tcPr>
          <w:p w14:paraId="6A37B0B6" w14:textId="77777777" w:rsidR="007C472A" w:rsidRDefault="007C472A" w:rsidP="00DD7BBC">
            <w:pPr>
              <w:pStyle w:val="ac"/>
              <w:rPr>
                <w:b/>
                <w:bCs/>
                <w:lang w:eastAsia="zh-CN"/>
              </w:rPr>
            </w:pPr>
            <w:r>
              <w:rPr>
                <w:rFonts w:hint="eastAsia"/>
                <w:b/>
                <w:bCs/>
                <w:lang w:eastAsia="zh-CN"/>
              </w:rPr>
              <w:t>V</w:t>
            </w:r>
            <w:r>
              <w:rPr>
                <w:b/>
                <w:bCs/>
                <w:lang w:eastAsia="zh-CN"/>
              </w:rPr>
              <w:t>alue</w:t>
            </w:r>
          </w:p>
        </w:tc>
        <w:tc>
          <w:tcPr>
            <w:tcW w:w="2273" w:type="dxa"/>
            <w:tcBorders>
              <w:left w:val="nil"/>
              <w:right w:val="nil"/>
            </w:tcBorders>
            <w:vAlign w:val="center"/>
          </w:tcPr>
          <w:p w14:paraId="758327A1" w14:textId="77777777" w:rsidR="007C472A" w:rsidRDefault="007C472A" w:rsidP="00DD7BBC">
            <w:pPr>
              <w:pStyle w:val="ac"/>
              <w:rPr>
                <w:b/>
                <w:bCs/>
              </w:rPr>
            </w:pPr>
            <w:r>
              <w:rPr>
                <w:b/>
                <w:bCs/>
              </w:rPr>
              <w:t>Hyperparameter</w:t>
            </w:r>
          </w:p>
        </w:tc>
        <w:tc>
          <w:tcPr>
            <w:tcW w:w="1701" w:type="dxa"/>
            <w:tcBorders>
              <w:left w:val="nil"/>
              <w:right w:val="nil"/>
            </w:tcBorders>
            <w:vAlign w:val="center"/>
          </w:tcPr>
          <w:p w14:paraId="439452CF" w14:textId="77777777" w:rsidR="007C472A" w:rsidRDefault="007C472A" w:rsidP="00DD7BBC">
            <w:pPr>
              <w:pStyle w:val="ac"/>
              <w:rPr>
                <w:b/>
                <w:bCs/>
              </w:rPr>
            </w:pPr>
            <w:r>
              <w:rPr>
                <w:rFonts w:hint="eastAsia"/>
                <w:b/>
                <w:bCs/>
                <w:lang w:eastAsia="zh-CN"/>
              </w:rPr>
              <w:t>V</w:t>
            </w:r>
            <w:r>
              <w:rPr>
                <w:b/>
                <w:bCs/>
                <w:lang w:eastAsia="zh-CN"/>
              </w:rPr>
              <w:t>alue</w:t>
            </w:r>
          </w:p>
        </w:tc>
      </w:tr>
      <w:tr w:rsidR="007C472A" w14:paraId="5F431104" w14:textId="77777777" w:rsidTr="00DD7BBC">
        <w:trPr>
          <w:trHeight w:val="320"/>
          <w:jc w:val="center"/>
        </w:trPr>
        <w:tc>
          <w:tcPr>
            <w:tcW w:w="0" w:type="auto"/>
            <w:tcBorders>
              <w:left w:val="nil"/>
              <w:right w:val="nil"/>
            </w:tcBorders>
            <w:vAlign w:val="center"/>
          </w:tcPr>
          <w:p w14:paraId="3B5BB334" w14:textId="77777777" w:rsidR="007C472A" w:rsidRPr="007C472A" w:rsidRDefault="007C472A" w:rsidP="00DD7BBC">
            <w:pPr>
              <w:pStyle w:val="ac"/>
              <w:rPr>
                <w:lang w:eastAsia="zh-CN"/>
              </w:rPr>
            </w:pPr>
            <w:r>
              <w:rPr>
                <w:lang w:eastAsia="zh-CN"/>
              </w:rPr>
              <w:t>Input size</w:t>
            </w:r>
          </w:p>
        </w:tc>
        <w:tc>
          <w:tcPr>
            <w:tcW w:w="0" w:type="auto"/>
            <w:tcBorders>
              <w:left w:val="nil"/>
              <w:right w:val="nil"/>
            </w:tcBorders>
            <w:vAlign w:val="center"/>
          </w:tcPr>
          <w:p w14:paraId="47F6951A" w14:textId="331CB8E1" w:rsidR="007C472A" w:rsidRDefault="00DD7BBC" w:rsidP="00DD7BBC">
            <w:pPr>
              <w:pStyle w:val="ac"/>
              <w:rPr>
                <w:lang w:eastAsia="zh-CN"/>
              </w:rPr>
            </w:pPr>
            <w:r>
              <w:rPr>
                <w:rFonts w:hint="eastAsia"/>
                <w:lang w:eastAsia="zh-CN"/>
              </w:rPr>
              <w:t>1</w:t>
            </w:r>
            <w:r>
              <w:rPr>
                <w:lang w:eastAsia="zh-CN"/>
              </w:rPr>
              <w:t>*6</w:t>
            </w:r>
            <w:r w:rsidR="00365DC7">
              <w:rPr>
                <w:i/>
                <w:iCs/>
                <w:lang w:eastAsia="zh-CN"/>
              </w:rPr>
              <w:t>H</w:t>
            </w:r>
          </w:p>
        </w:tc>
        <w:tc>
          <w:tcPr>
            <w:tcW w:w="2273" w:type="dxa"/>
            <w:tcBorders>
              <w:left w:val="nil"/>
              <w:right w:val="nil"/>
            </w:tcBorders>
            <w:vAlign w:val="center"/>
          </w:tcPr>
          <w:p w14:paraId="59C2DDA9" w14:textId="77777777" w:rsidR="007C472A" w:rsidRDefault="007C472A" w:rsidP="00DD7BBC">
            <w:pPr>
              <w:pStyle w:val="ac"/>
              <w:rPr>
                <w:lang w:eastAsia="zh-CN"/>
              </w:rPr>
            </w:pPr>
            <w:r>
              <w:rPr>
                <w:rFonts w:hint="eastAsia"/>
                <w:lang w:eastAsia="zh-CN"/>
              </w:rPr>
              <w:t>D</w:t>
            </w:r>
            <w:r>
              <w:rPr>
                <w:lang w:eastAsia="zh-CN"/>
              </w:rPr>
              <w:t>ropout rate</w:t>
            </w:r>
          </w:p>
        </w:tc>
        <w:tc>
          <w:tcPr>
            <w:tcW w:w="1701" w:type="dxa"/>
            <w:tcBorders>
              <w:left w:val="nil"/>
              <w:right w:val="nil"/>
            </w:tcBorders>
            <w:vAlign w:val="center"/>
          </w:tcPr>
          <w:p w14:paraId="23BE86B8" w14:textId="77777777" w:rsidR="007C472A" w:rsidRDefault="007C472A" w:rsidP="00DD7BBC">
            <w:pPr>
              <w:pStyle w:val="ac"/>
              <w:rPr>
                <w:lang w:eastAsia="zh-CN"/>
              </w:rPr>
            </w:pPr>
            <w:r>
              <w:rPr>
                <w:rFonts w:hint="eastAsia"/>
                <w:lang w:eastAsia="zh-CN"/>
              </w:rPr>
              <w:t>0</w:t>
            </w:r>
            <w:r>
              <w:rPr>
                <w:lang w:eastAsia="zh-CN"/>
              </w:rPr>
              <w:t>.3</w:t>
            </w:r>
          </w:p>
        </w:tc>
      </w:tr>
      <w:tr w:rsidR="007C472A" w14:paraId="6C8155F4" w14:textId="77777777" w:rsidTr="00DD7BBC">
        <w:trPr>
          <w:trHeight w:val="320"/>
          <w:jc w:val="center"/>
        </w:trPr>
        <w:tc>
          <w:tcPr>
            <w:tcW w:w="0" w:type="auto"/>
            <w:tcBorders>
              <w:left w:val="nil"/>
              <w:right w:val="nil"/>
            </w:tcBorders>
            <w:vAlign w:val="center"/>
          </w:tcPr>
          <w:p w14:paraId="2AF0ADEE" w14:textId="77777777" w:rsidR="007C472A" w:rsidRDefault="007C472A" w:rsidP="00DD7BBC">
            <w:pPr>
              <w:pStyle w:val="ac"/>
              <w:rPr>
                <w:lang w:eastAsia="zh-CN"/>
              </w:rPr>
            </w:pPr>
            <w:r>
              <w:rPr>
                <w:lang w:eastAsia="zh-CN"/>
              </w:rPr>
              <w:t>Feature embedding size</w:t>
            </w:r>
          </w:p>
        </w:tc>
        <w:tc>
          <w:tcPr>
            <w:tcW w:w="0" w:type="auto"/>
            <w:tcBorders>
              <w:left w:val="nil"/>
              <w:right w:val="nil"/>
            </w:tcBorders>
            <w:vAlign w:val="center"/>
          </w:tcPr>
          <w:p w14:paraId="6E4D5761" w14:textId="77777777" w:rsidR="007C472A" w:rsidRDefault="00DD7BBC" w:rsidP="00DD7BBC">
            <w:pPr>
              <w:pStyle w:val="ac"/>
              <w:rPr>
                <w:lang w:eastAsia="zh-CN"/>
              </w:rPr>
            </w:pPr>
            <w:r>
              <w:rPr>
                <w:rFonts w:hint="eastAsia"/>
                <w:lang w:eastAsia="zh-CN"/>
              </w:rPr>
              <w:t>1</w:t>
            </w:r>
            <w:r>
              <w:rPr>
                <w:lang w:eastAsia="zh-CN"/>
              </w:rPr>
              <w:t>*2</w:t>
            </w:r>
          </w:p>
        </w:tc>
        <w:tc>
          <w:tcPr>
            <w:tcW w:w="2273" w:type="dxa"/>
            <w:tcBorders>
              <w:left w:val="nil"/>
              <w:right w:val="nil"/>
            </w:tcBorders>
            <w:vAlign w:val="center"/>
          </w:tcPr>
          <w:p w14:paraId="281E0EDD" w14:textId="77777777" w:rsidR="007C472A" w:rsidRDefault="00F14524" w:rsidP="00DD7BBC">
            <w:pPr>
              <w:pStyle w:val="ac"/>
              <w:rPr>
                <w:lang w:eastAsia="zh-CN"/>
              </w:rPr>
            </w:pPr>
            <w:r>
              <w:rPr>
                <w:lang w:eastAsia="zh-CN"/>
              </w:rPr>
              <w:t>Loss function</w:t>
            </w:r>
          </w:p>
        </w:tc>
        <w:tc>
          <w:tcPr>
            <w:tcW w:w="1701" w:type="dxa"/>
            <w:tcBorders>
              <w:left w:val="nil"/>
              <w:right w:val="nil"/>
            </w:tcBorders>
            <w:vAlign w:val="center"/>
          </w:tcPr>
          <w:p w14:paraId="242CFA0C" w14:textId="77777777" w:rsidR="007C472A" w:rsidRDefault="00F14524" w:rsidP="00DD7BBC">
            <w:pPr>
              <w:pStyle w:val="ac"/>
              <w:rPr>
                <w:lang w:eastAsia="zh-CN"/>
              </w:rPr>
            </w:pPr>
            <w:r>
              <w:rPr>
                <w:lang w:eastAsia="zh-CN"/>
              </w:rPr>
              <w:t>M</w:t>
            </w:r>
            <w:r>
              <w:rPr>
                <w:rFonts w:hint="eastAsia"/>
                <w:lang w:eastAsia="zh-CN"/>
              </w:rPr>
              <w:t>ean</w:t>
            </w:r>
            <w:r>
              <w:rPr>
                <w:lang w:eastAsia="zh-CN"/>
              </w:rPr>
              <w:t xml:space="preserve"> square e</w:t>
            </w:r>
            <w:r w:rsidR="005E46FE">
              <w:rPr>
                <w:lang w:eastAsia="zh-CN"/>
              </w:rPr>
              <w:t>rror</w:t>
            </w:r>
          </w:p>
        </w:tc>
      </w:tr>
      <w:tr w:rsidR="007C472A" w14:paraId="4FE6902E" w14:textId="77777777" w:rsidTr="00DD7BBC">
        <w:trPr>
          <w:trHeight w:val="320"/>
          <w:jc w:val="center"/>
        </w:trPr>
        <w:tc>
          <w:tcPr>
            <w:tcW w:w="0" w:type="auto"/>
            <w:tcBorders>
              <w:left w:val="nil"/>
              <w:right w:val="nil"/>
            </w:tcBorders>
            <w:vAlign w:val="center"/>
          </w:tcPr>
          <w:p w14:paraId="38CB694D" w14:textId="77777777" w:rsidR="007C472A" w:rsidRDefault="007C472A" w:rsidP="00DD7BBC">
            <w:pPr>
              <w:pStyle w:val="ac"/>
              <w:rPr>
                <w:lang w:eastAsia="zh-CN"/>
              </w:rPr>
            </w:pPr>
            <w:r>
              <w:rPr>
                <w:rFonts w:hint="eastAsia"/>
                <w:lang w:eastAsia="zh-CN"/>
              </w:rPr>
              <w:t>N</w:t>
            </w:r>
            <w:r>
              <w:rPr>
                <w:lang w:eastAsia="zh-CN"/>
              </w:rPr>
              <w:t>umber of LSTM cells</w:t>
            </w:r>
          </w:p>
        </w:tc>
        <w:tc>
          <w:tcPr>
            <w:tcW w:w="0" w:type="auto"/>
            <w:tcBorders>
              <w:left w:val="nil"/>
              <w:right w:val="nil"/>
            </w:tcBorders>
            <w:vAlign w:val="center"/>
          </w:tcPr>
          <w:p w14:paraId="6E938BF5" w14:textId="77777777" w:rsidR="007C472A" w:rsidRDefault="00361282" w:rsidP="00DD7BBC">
            <w:pPr>
              <w:pStyle w:val="ac"/>
              <w:rPr>
                <w:lang w:eastAsia="zh-CN"/>
              </w:rPr>
            </w:pPr>
            <w:r>
              <w:rPr>
                <w:rFonts w:hint="eastAsia"/>
                <w:lang w:eastAsia="zh-CN"/>
              </w:rPr>
              <w:t>3</w:t>
            </w:r>
          </w:p>
        </w:tc>
        <w:tc>
          <w:tcPr>
            <w:tcW w:w="2273" w:type="dxa"/>
            <w:tcBorders>
              <w:left w:val="nil"/>
              <w:right w:val="nil"/>
            </w:tcBorders>
            <w:vAlign w:val="center"/>
          </w:tcPr>
          <w:p w14:paraId="2D6D1FCE" w14:textId="77777777" w:rsidR="007C472A" w:rsidRDefault="007C472A" w:rsidP="00DD7BBC">
            <w:pPr>
              <w:pStyle w:val="ac"/>
              <w:rPr>
                <w:lang w:eastAsia="zh-CN"/>
              </w:rPr>
            </w:pPr>
            <w:r>
              <w:rPr>
                <w:rFonts w:hint="eastAsia"/>
                <w:lang w:eastAsia="zh-CN"/>
              </w:rPr>
              <w:t>O</w:t>
            </w:r>
            <w:r>
              <w:rPr>
                <w:lang w:eastAsia="zh-CN"/>
              </w:rPr>
              <w:t>ptimizer</w:t>
            </w:r>
          </w:p>
        </w:tc>
        <w:tc>
          <w:tcPr>
            <w:tcW w:w="1701" w:type="dxa"/>
            <w:tcBorders>
              <w:left w:val="nil"/>
              <w:right w:val="nil"/>
            </w:tcBorders>
            <w:vAlign w:val="center"/>
          </w:tcPr>
          <w:p w14:paraId="4E69E798" w14:textId="77777777" w:rsidR="007C472A" w:rsidRDefault="00361282" w:rsidP="00DD7BBC">
            <w:pPr>
              <w:pStyle w:val="ac"/>
              <w:rPr>
                <w:lang w:eastAsia="zh-CN"/>
              </w:rPr>
            </w:pPr>
            <w:r>
              <w:rPr>
                <w:rFonts w:hint="eastAsia"/>
                <w:lang w:eastAsia="zh-CN"/>
              </w:rPr>
              <w:t>A</w:t>
            </w:r>
            <w:r>
              <w:rPr>
                <w:lang w:eastAsia="zh-CN"/>
              </w:rPr>
              <w:t>dam</w:t>
            </w:r>
          </w:p>
        </w:tc>
      </w:tr>
      <w:tr w:rsidR="007C472A" w14:paraId="33D102BF" w14:textId="77777777" w:rsidTr="00DD7BBC">
        <w:trPr>
          <w:trHeight w:val="320"/>
          <w:jc w:val="center"/>
        </w:trPr>
        <w:tc>
          <w:tcPr>
            <w:tcW w:w="0" w:type="auto"/>
            <w:tcBorders>
              <w:left w:val="nil"/>
              <w:right w:val="nil"/>
            </w:tcBorders>
            <w:vAlign w:val="center"/>
          </w:tcPr>
          <w:p w14:paraId="5B360602" w14:textId="77777777" w:rsidR="007C472A" w:rsidRDefault="00361282" w:rsidP="00DD7BBC">
            <w:pPr>
              <w:pStyle w:val="ac"/>
              <w:rPr>
                <w:lang w:eastAsia="zh-CN"/>
              </w:rPr>
            </w:pPr>
            <w:r>
              <w:rPr>
                <w:rFonts w:hint="eastAsia"/>
                <w:lang w:eastAsia="zh-CN"/>
              </w:rPr>
              <w:t>N</w:t>
            </w:r>
            <w:r>
              <w:rPr>
                <w:lang w:eastAsia="zh-CN"/>
              </w:rPr>
              <w:t>umber of sequential fusion layers</w:t>
            </w:r>
          </w:p>
        </w:tc>
        <w:tc>
          <w:tcPr>
            <w:tcW w:w="0" w:type="auto"/>
            <w:tcBorders>
              <w:left w:val="nil"/>
              <w:right w:val="nil"/>
            </w:tcBorders>
            <w:vAlign w:val="center"/>
          </w:tcPr>
          <w:p w14:paraId="429157A3" w14:textId="77777777" w:rsidR="007C472A" w:rsidRDefault="00361282" w:rsidP="00DD7BBC">
            <w:pPr>
              <w:pStyle w:val="ac"/>
              <w:rPr>
                <w:lang w:eastAsia="zh-CN"/>
              </w:rPr>
            </w:pPr>
            <w:r>
              <w:rPr>
                <w:rFonts w:hint="eastAsia"/>
                <w:lang w:eastAsia="zh-CN"/>
              </w:rPr>
              <w:t>2</w:t>
            </w:r>
          </w:p>
        </w:tc>
        <w:tc>
          <w:tcPr>
            <w:tcW w:w="2273" w:type="dxa"/>
            <w:tcBorders>
              <w:left w:val="nil"/>
              <w:right w:val="nil"/>
            </w:tcBorders>
            <w:vAlign w:val="center"/>
          </w:tcPr>
          <w:p w14:paraId="5CDBEB0B" w14:textId="77777777" w:rsidR="007C472A" w:rsidRDefault="00361282" w:rsidP="00DD7BBC">
            <w:pPr>
              <w:pStyle w:val="ac"/>
              <w:rPr>
                <w:lang w:eastAsia="zh-CN"/>
              </w:rPr>
            </w:pPr>
            <w:r>
              <w:rPr>
                <w:rFonts w:hint="eastAsia"/>
                <w:lang w:eastAsia="zh-CN"/>
              </w:rPr>
              <w:t>E</w:t>
            </w:r>
            <w:r>
              <w:rPr>
                <w:lang w:eastAsia="zh-CN"/>
              </w:rPr>
              <w:t>pochs</w:t>
            </w:r>
          </w:p>
        </w:tc>
        <w:tc>
          <w:tcPr>
            <w:tcW w:w="1701" w:type="dxa"/>
            <w:tcBorders>
              <w:left w:val="nil"/>
              <w:right w:val="nil"/>
            </w:tcBorders>
            <w:vAlign w:val="center"/>
          </w:tcPr>
          <w:p w14:paraId="7BD4F53C" w14:textId="77777777" w:rsidR="007C472A" w:rsidRDefault="00361282" w:rsidP="00DD7BBC">
            <w:pPr>
              <w:pStyle w:val="ac"/>
              <w:rPr>
                <w:lang w:eastAsia="zh-CN"/>
              </w:rPr>
            </w:pPr>
            <w:r>
              <w:rPr>
                <w:rFonts w:hint="eastAsia"/>
                <w:lang w:eastAsia="zh-CN"/>
              </w:rPr>
              <w:t>4</w:t>
            </w:r>
            <w:r>
              <w:rPr>
                <w:lang w:eastAsia="zh-CN"/>
              </w:rPr>
              <w:t>0</w:t>
            </w:r>
          </w:p>
        </w:tc>
      </w:tr>
      <w:tr w:rsidR="00361282" w14:paraId="4DB5F0B2" w14:textId="77777777" w:rsidTr="00DD7BBC">
        <w:trPr>
          <w:trHeight w:val="320"/>
          <w:jc w:val="center"/>
        </w:trPr>
        <w:tc>
          <w:tcPr>
            <w:tcW w:w="0" w:type="auto"/>
            <w:tcBorders>
              <w:left w:val="nil"/>
              <w:right w:val="nil"/>
            </w:tcBorders>
            <w:vAlign w:val="center"/>
          </w:tcPr>
          <w:p w14:paraId="74632E47" w14:textId="77777777" w:rsidR="00361282" w:rsidRDefault="00361282" w:rsidP="00DD7BBC">
            <w:pPr>
              <w:pStyle w:val="ac"/>
              <w:rPr>
                <w:lang w:eastAsia="zh-CN"/>
              </w:rPr>
            </w:pPr>
            <w:r>
              <w:rPr>
                <w:rFonts w:hint="eastAsia"/>
                <w:lang w:eastAsia="zh-CN"/>
              </w:rPr>
              <w:t>B</w:t>
            </w:r>
            <w:r>
              <w:rPr>
                <w:lang w:eastAsia="zh-CN"/>
              </w:rPr>
              <w:t>idirectional</w:t>
            </w:r>
          </w:p>
        </w:tc>
        <w:tc>
          <w:tcPr>
            <w:tcW w:w="0" w:type="auto"/>
            <w:tcBorders>
              <w:left w:val="nil"/>
              <w:right w:val="nil"/>
            </w:tcBorders>
            <w:vAlign w:val="center"/>
          </w:tcPr>
          <w:p w14:paraId="1BF35248" w14:textId="77777777" w:rsidR="00361282" w:rsidRPr="007C472A" w:rsidRDefault="00361282" w:rsidP="00DD7BBC">
            <w:pPr>
              <w:pStyle w:val="ac"/>
              <w:rPr>
                <w:lang w:eastAsia="zh-CN"/>
              </w:rPr>
            </w:pPr>
            <w:r>
              <w:rPr>
                <w:rFonts w:hint="eastAsia"/>
                <w:lang w:eastAsia="zh-CN"/>
              </w:rPr>
              <w:t>T</w:t>
            </w:r>
            <w:r>
              <w:rPr>
                <w:lang w:eastAsia="zh-CN"/>
              </w:rPr>
              <w:t>rue</w:t>
            </w:r>
          </w:p>
        </w:tc>
        <w:tc>
          <w:tcPr>
            <w:tcW w:w="2273" w:type="dxa"/>
            <w:tcBorders>
              <w:left w:val="nil"/>
              <w:right w:val="nil"/>
            </w:tcBorders>
            <w:vAlign w:val="center"/>
          </w:tcPr>
          <w:p w14:paraId="60A84AA1" w14:textId="77777777" w:rsidR="00361282" w:rsidRPr="007C472A" w:rsidRDefault="00361282" w:rsidP="00DD7BBC">
            <w:pPr>
              <w:pStyle w:val="ac"/>
              <w:rPr>
                <w:lang w:eastAsia="zh-CN"/>
              </w:rPr>
            </w:pPr>
            <w:r>
              <w:rPr>
                <w:rFonts w:hint="eastAsia"/>
                <w:lang w:eastAsia="zh-CN"/>
              </w:rPr>
              <w:t>B</w:t>
            </w:r>
            <w:r>
              <w:rPr>
                <w:lang w:eastAsia="zh-CN"/>
              </w:rPr>
              <w:t>atch size</w:t>
            </w:r>
          </w:p>
        </w:tc>
        <w:tc>
          <w:tcPr>
            <w:tcW w:w="1701" w:type="dxa"/>
            <w:tcBorders>
              <w:left w:val="nil"/>
              <w:right w:val="nil"/>
            </w:tcBorders>
            <w:vAlign w:val="center"/>
          </w:tcPr>
          <w:p w14:paraId="3343DE5A" w14:textId="77777777" w:rsidR="00361282" w:rsidRPr="007C472A" w:rsidRDefault="001A7F32" w:rsidP="00DD7BBC">
            <w:pPr>
              <w:pStyle w:val="ac"/>
              <w:rPr>
                <w:lang w:eastAsia="zh-CN"/>
              </w:rPr>
            </w:pPr>
            <w:r>
              <w:rPr>
                <w:rFonts w:hint="eastAsia"/>
                <w:lang w:eastAsia="zh-CN"/>
              </w:rPr>
              <w:t>1</w:t>
            </w:r>
            <w:r>
              <w:rPr>
                <w:lang w:eastAsia="zh-CN"/>
              </w:rPr>
              <w:t>6</w:t>
            </w:r>
          </w:p>
        </w:tc>
      </w:tr>
    </w:tbl>
    <w:p w14:paraId="57DFB9E0" w14:textId="27B92C6E" w:rsidR="00DF49D3" w:rsidRDefault="00DF49D3" w:rsidP="00DF49D3">
      <w:pPr>
        <w:pStyle w:val="af2"/>
      </w:pPr>
      <w:r>
        <w:rPr>
          <w:rFonts w:hint="eastAsia"/>
        </w:rPr>
        <w:t>S</w:t>
      </w:r>
      <w:r>
        <w:t>till taking the 3</w:t>
      </w:r>
      <w:r w:rsidRPr="00DF49D3">
        <w:rPr>
          <w:vertAlign w:val="superscript"/>
        </w:rPr>
        <w:t>rd</w:t>
      </w:r>
      <w:r>
        <w:t>-level EIs</w:t>
      </w:r>
      <w:r w:rsidR="00335BEC">
        <w:t xml:space="preserve"> </w:t>
      </w:r>
      <w:r w:rsidR="00335BEC">
        <w:rPr>
          <w:position w:val="-10"/>
        </w:rPr>
        <w:object w:dxaOrig="279" w:dyaOrig="299" w14:anchorId="23640B1B">
          <v:shape id="对象 245" o:spid="_x0000_i1337" type="#_x0000_t75" style="width:13.45pt;height:14.4pt;mso-position-horizontal-relative:page;mso-position-vertical-relative:page" o:ole="">
            <v:imagedata r:id="rId590" o:title=""/>
          </v:shape>
          <o:OLEObject Type="Embed" ProgID="Equation.DSMT4" ShapeID="对象 245" DrawAspect="Content" ObjectID="_1676960888" r:id="rId591"/>
        </w:object>
      </w:r>
      <w:r w:rsidR="00335BEC">
        <w:t xml:space="preserve">, </w:t>
      </w:r>
      <w:r w:rsidR="00335BEC">
        <w:rPr>
          <w:position w:val="-10"/>
        </w:rPr>
        <w:object w:dxaOrig="299" w:dyaOrig="299" w14:anchorId="500AC63A">
          <v:shape id="对象 246" o:spid="_x0000_i1338" type="#_x0000_t75" style="width:14.4pt;height:14.4pt;mso-position-horizontal-relative:page;mso-position-vertical-relative:page" o:ole="">
            <v:imagedata r:id="rId592" o:title=""/>
          </v:shape>
          <o:OLEObject Type="Embed" ProgID="Equation.DSMT4" ShapeID="对象 246" DrawAspect="Content" ObjectID="_1676960889" r:id="rId593"/>
        </w:object>
      </w:r>
      <w:r>
        <w:t xml:space="preserve"> as the examples, </w:t>
      </w:r>
      <w:r w:rsidR="00335BEC">
        <w:t>the training loss of their RFA</w:t>
      </w:r>
      <w:r w:rsidR="005953FF">
        <w:t>s</w:t>
      </w:r>
      <w:r w:rsidR="00335BEC">
        <w:t xml:space="preserve"> is shown in</w:t>
      </w:r>
      <w:r w:rsidR="00127C93">
        <w:rPr>
          <w:b/>
          <w:bCs/>
        </w:rPr>
        <w:t xml:space="preserve"> </w:t>
      </w:r>
      <w:r w:rsidR="00127C93" w:rsidRPr="00127C93">
        <w:rPr>
          <w:b/>
          <w:bCs/>
        </w:rPr>
        <w:fldChar w:fldCharType="begin"/>
      </w:r>
      <w:r w:rsidR="00127C93" w:rsidRPr="00127C93">
        <w:rPr>
          <w:b/>
          <w:bCs/>
        </w:rPr>
        <w:instrText xml:space="preserve"> REF _Ref48055916 \h  \* MERGEFORMAT </w:instrText>
      </w:r>
      <w:r w:rsidR="00127C93" w:rsidRPr="00127C93">
        <w:rPr>
          <w:b/>
          <w:bCs/>
        </w:rPr>
      </w:r>
      <w:r w:rsidR="00127C93" w:rsidRPr="00127C93">
        <w:rPr>
          <w:b/>
          <w:bCs/>
        </w:rPr>
        <w:fldChar w:fldCharType="separate"/>
      </w:r>
      <w:r w:rsidR="003E3D82" w:rsidRPr="003E3D82">
        <w:rPr>
          <w:b/>
          <w:bCs/>
        </w:rPr>
        <w:t xml:space="preserve">Figure </w:t>
      </w:r>
      <w:r w:rsidR="003E3D82" w:rsidRPr="003E3D82">
        <w:rPr>
          <w:b/>
          <w:bCs/>
          <w:noProof/>
        </w:rPr>
        <w:t>13</w:t>
      </w:r>
      <w:r w:rsidR="00127C93" w:rsidRPr="00127C93">
        <w:rPr>
          <w:b/>
          <w:bCs/>
        </w:rPr>
        <w:fldChar w:fldCharType="end"/>
      </w:r>
      <w:r w:rsidR="00FC5632" w:rsidRPr="00127C93">
        <w:t>.</w:t>
      </w:r>
    </w:p>
    <w:p w14:paraId="3EA0E689" w14:textId="460DBE2F" w:rsidR="003218CC" w:rsidRDefault="003218CC" w:rsidP="003218CC">
      <w:pPr>
        <w:pStyle w:val="af2"/>
        <w:ind w:firstLine="0"/>
        <w:jc w:val="center"/>
      </w:pPr>
    </w:p>
    <w:p w14:paraId="0FD7B23E" w14:textId="69BE9097" w:rsidR="00335BEC" w:rsidRPr="009A279C" w:rsidRDefault="009A279C" w:rsidP="009A279C">
      <w:pPr>
        <w:pStyle w:val="af3"/>
        <w:jc w:val="center"/>
        <w:rPr>
          <w:rFonts w:ascii="Times New Roman" w:hAnsi="Times New Roman"/>
        </w:rPr>
      </w:pPr>
      <w:bookmarkStart w:id="66" w:name="_Ref48055916"/>
      <w:r w:rsidRPr="009A279C">
        <w:rPr>
          <w:rFonts w:ascii="Times New Roman" w:hAnsi="Times New Roman"/>
        </w:rPr>
        <w:t xml:space="preserve">Figure </w:t>
      </w:r>
      <w:r w:rsidRPr="009A279C">
        <w:rPr>
          <w:rFonts w:ascii="Times New Roman" w:hAnsi="Times New Roman"/>
        </w:rPr>
        <w:fldChar w:fldCharType="begin"/>
      </w:r>
      <w:r w:rsidRPr="009A279C">
        <w:rPr>
          <w:rFonts w:ascii="Times New Roman" w:hAnsi="Times New Roman"/>
        </w:rPr>
        <w:instrText xml:space="preserve"> SEQ Figure \* ARABIC </w:instrText>
      </w:r>
      <w:r w:rsidRPr="009A279C">
        <w:rPr>
          <w:rFonts w:ascii="Times New Roman" w:hAnsi="Times New Roman"/>
        </w:rPr>
        <w:fldChar w:fldCharType="separate"/>
      </w:r>
      <w:r w:rsidR="003E3D82">
        <w:rPr>
          <w:rFonts w:ascii="Times New Roman" w:hAnsi="Times New Roman"/>
          <w:noProof/>
        </w:rPr>
        <w:t>13</w:t>
      </w:r>
      <w:r w:rsidRPr="009A279C">
        <w:rPr>
          <w:rFonts w:ascii="Times New Roman" w:hAnsi="Times New Roman"/>
        </w:rPr>
        <w:fldChar w:fldCharType="end"/>
      </w:r>
      <w:bookmarkEnd w:id="66"/>
      <w:r w:rsidRPr="009A279C">
        <w:rPr>
          <w:rFonts w:ascii="Times New Roman" w:hAnsi="Times New Roman"/>
        </w:rPr>
        <w:t xml:space="preserve"> Training loss of RFAs related with </w:t>
      </w:r>
      <w:r w:rsidRPr="009A279C">
        <w:rPr>
          <w:rFonts w:ascii="Times New Roman" w:hAnsi="Times New Roman"/>
          <w:position w:val="-10"/>
        </w:rPr>
        <w:object w:dxaOrig="279" w:dyaOrig="299" w14:anchorId="2B5EB19A">
          <v:shape id="_x0000_i1339" type="#_x0000_t75" style="width:13.45pt;height:14.4pt;mso-position-horizontal-relative:page;mso-position-vertical-relative:page" o:ole="">
            <v:imagedata r:id="rId590" o:title=""/>
          </v:shape>
          <o:OLEObject Type="Embed" ProgID="Equation.DSMT4" ShapeID="_x0000_i1339" DrawAspect="Content" ObjectID="_1676960890" r:id="rId594"/>
        </w:object>
      </w:r>
      <w:r w:rsidRPr="009A279C">
        <w:rPr>
          <w:rFonts w:ascii="Times New Roman" w:hAnsi="Times New Roman"/>
        </w:rPr>
        <w:t xml:space="preserve">, </w:t>
      </w:r>
      <w:r w:rsidRPr="009A279C">
        <w:rPr>
          <w:rFonts w:ascii="Times New Roman" w:hAnsi="Times New Roman"/>
          <w:position w:val="-10"/>
        </w:rPr>
        <w:object w:dxaOrig="299" w:dyaOrig="299" w14:anchorId="6AD03084">
          <v:shape id="_x0000_i1340" type="#_x0000_t75" style="width:14.4pt;height:14.4pt;mso-position-horizontal-relative:page;mso-position-vertical-relative:page" o:ole="">
            <v:imagedata r:id="rId592" o:title=""/>
          </v:shape>
          <o:OLEObject Type="Embed" ProgID="Equation.DSMT4" ShapeID="_x0000_i1340" DrawAspect="Content" ObjectID="_1676960891" r:id="rId595"/>
        </w:object>
      </w:r>
    </w:p>
    <w:p w14:paraId="60DDAD3E" w14:textId="63173DD9" w:rsidR="00FE6261" w:rsidRPr="00DF49D3" w:rsidRDefault="00D51544" w:rsidP="00557816">
      <w:pPr>
        <w:pStyle w:val="af2"/>
      </w:pPr>
      <w:r>
        <w:rPr>
          <w:rFonts w:hint="eastAsia"/>
        </w:rPr>
        <w:t>A</w:t>
      </w:r>
      <w:r>
        <w:t>s shown in</w:t>
      </w:r>
      <w:r w:rsidR="00D45AD0">
        <w:rPr>
          <w:b/>
          <w:bCs/>
        </w:rPr>
        <w:t xml:space="preserve"> </w:t>
      </w:r>
      <w:r w:rsidR="00D45AD0" w:rsidRPr="00D45AD0">
        <w:rPr>
          <w:b/>
          <w:bCs/>
        </w:rPr>
        <w:fldChar w:fldCharType="begin"/>
      </w:r>
      <w:r w:rsidR="00D45AD0" w:rsidRPr="00D45AD0">
        <w:rPr>
          <w:b/>
          <w:bCs/>
        </w:rPr>
        <w:instrText xml:space="preserve"> REF _Ref48055916 \h  \* MERGEFORMAT </w:instrText>
      </w:r>
      <w:r w:rsidR="00D45AD0" w:rsidRPr="00D45AD0">
        <w:rPr>
          <w:b/>
          <w:bCs/>
        </w:rPr>
      </w:r>
      <w:r w:rsidR="00D45AD0" w:rsidRPr="00D45AD0">
        <w:rPr>
          <w:b/>
          <w:bCs/>
        </w:rPr>
        <w:fldChar w:fldCharType="separate"/>
      </w:r>
      <w:r w:rsidR="003E3D82" w:rsidRPr="003E3D82">
        <w:rPr>
          <w:b/>
          <w:bCs/>
        </w:rPr>
        <w:t xml:space="preserve">Figure </w:t>
      </w:r>
      <w:r w:rsidR="003E3D82" w:rsidRPr="003E3D82">
        <w:rPr>
          <w:b/>
          <w:bCs/>
          <w:noProof/>
        </w:rPr>
        <w:t>13</w:t>
      </w:r>
      <w:r w:rsidR="00D45AD0" w:rsidRPr="00D45AD0">
        <w:rPr>
          <w:b/>
          <w:bCs/>
        </w:rPr>
        <w:fldChar w:fldCharType="end"/>
      </w:r>
      <w:r>
        <w:rPr>
          <w:b/>
          <w:bCs/>
        </w:rPr>
        <w:t xml:space="preserve">, </w:t>
      </w:r>
      <w:r>
        <w:t>a</w:t>
      </w:r>
      <w:r w:rsidRPr="00D51544">
        <w:t xml:space="preserve">s the </w:t>
      </w:r>
      <w:r>
        <w:t xml:space="preserve">growth of the </w:t>
      </w:r>
      <w:r w:rsidRPr="00D51544">
        <w:t xml:space="preserve">training </w:t>
      </w:r>
      <w:r>
        <w:t>epochs</w:t>
      </w:r>
      <w:r w:rsidRPr="00D51544">
        <w:t>, the training loss of RFA gradually decreases, which means that the model gradually learns the implicit relationship between CM data and feature embedding</w:t>
      </w:r>
      <w:r w:rsidR="00557816">
        <w:t>s.</w:t>
      </w:r>
    </w:p>
    <w:p w14:paraId="334C109F" w14:textId="77777777" w:rsidR="0025217D" w:rsidRDefault="0025217D" w:rsidP="0025217D">
      <w:pPr>
        <w:pStyle w:val="bulletlist"/>
      </w:pPr>
      <w:r>
        <w:t>Probabilistic risk quantification by adaptive GMM</w:t>
      </w:r>
    </w:p>
    <w:p w14:paraId="08266939" w14:textId="77777777" w:rsidR="0025217D" w:rsidRPr="00E641E1" w:rsidRDefault="0025217D" w:rsidP="000A18D3">
      <w:pPr>
        <w:pStyle w:val="af2"/>
      </w:pPr>
      <w:r>
        <w:rPr>
          <w:rFonts w:hint="eastAsia"/>
        </w:rPr>
        <w:t>F</w:t>
      </w:r>
      <w:r>
        <w:t>or each 3</w:t>
      </w:r>
      <w:r w:rsidRPr="007B48EF">
        <w:rPr>
          <w:vertAlign w:val="superscript"/>
        </w:rPr>
        <w:t>rd</w:t>
      </w:r>
      <w:r>
        <w:t xml:space="preserve">-level EI, we apply the adaptive GMM to model its baseline distribution from the historical normal feature space automatically and then quantify its real-time probabilistic risk indication given the online CM data. </w:t>
      </w:r>
    </w:p>
    <w:p w14:paraId="449F71CB" w14:textId="62D5A28B" w:rsidR="0025217D" w:rsidRDefault="000A18D3" w:rsidP="0025217D">
      <w:pPr>
        <w:pStyle w:val="af2"/>
      </w:pPr>
      <w:r>
        <w:t>First</w:t>
      </w:r>
      <w:r w:rsidR="0025217D">
        <w:t xml:space="preserve">, </w:t>
      </w:r>
      <w:r w:rsidR="009E6F01">
        <w:t xml:space="preserve">given the </w:t>
      </w:r>
      <w:r w:rsidR="00B155A5">
        <w:t xml:space="preserve">historical </w:t>
      </w:r>
      <w:r w:rsidR="009E6F01">
        <w:t>normal feature embeddings of each 3</w:t>
      </w:r>
      <w:r w:rsidR="009E6F01" w:rsidRPr="009E6F01">
        <w:rPr>
          <w:vertAlign w:val="superscript"/>
        </w:rPr>
        <w:t>rd</w:t>
      </w:r>
      <w:r w:rsidR="009E6F01">
        <w:t xml:space="preserve">-level EIs, </w:t>
      </w:r>
      <w:r w:rsidR="0025217D">
        <w:t>the adaptive GMM is utilized to model the</w:t>
      </w:r>
      <w:r w:rsidR="006C37C6">
        <w:t>ir</w:t>
      </w:r>
      <w:r w:rsidR="0025217D">
        <w:t xml:space="preserve"> baseline distribution automatically, where the parameters and hyperparameters of </w:t>
      </w:r>
      <w:r w:rsidR="00635DA0">
        <w:t>these adaptive GMM</w:t>
      </w:r>
      <w:r w:rsidR="0025217D">
        <w:t xml:space="preserve">s are updated by the EM algorithm and Bayesian optimization algorithm. In this </w:t>
      </w:r>
      <w:r w:rsidR="00E130B9">
        <w:t>paper</w:t>
      </w:r>
      <w:r w:rsidR="0025217D">
        <w:t xml:space="preserve">, the </w:t>
      </w:r>
      <w:r w:rsidR="0025217D" w:rsidRPr="00795FCA">
        <w:t>alternative</w:t>
      </w:r>
      <w:r w:rsidR="0025217D">
        <w:t xml:space="preserve"> hyperparameters of </w:t>
      </w:r>
      <w:r w:rsidR="00635DA0">
        <w:t xml:space="preserve">these </w:t>
      </w:r>
      <w:r w:rsidR="0025217D">
        <w:t>GMM</w:t>
      </w:r>
      <w:r w:rsidR="00FA1B6C">
        <w:t>s</w:t>
      </w:r>
      <w:r w:rsidR="0025217D">
        <w:t xml:space="preserve"> are respectively pre-defined as follows: M-components =</w:t>
      </w:r>
      <w:r w:rsidR="000E22C2" w:rsidRPr="000E22C2">
        <w:rPr>
          <w:position w:val="-12"/>
        </w:rPr>
        <w:object w:dxaOrig="999" w:dyaOrig="340" w14:anchorId="4FE23469">
          <v:shape id="_x0000_i1341" type="#_x0000_t75" style="width:50.15pt;height:16.25pt" o:ole="">
            <v:imagedata r:id="rId596" o:title=""/>
          </v:shape>
          <o:OLEObject Type="Embed" ProgID="Equation.DSMT4" ShapeID="_x0000_i1341" DrawAspect="Content" ObjectID="_1676960892" r:id="rId597"/>
        </w:object>
      </w:r>
      <w:r w:rsidR="0025217D">
        <w:t xml:space="preserve">, covariance type = </w:t>
      </w:r>
      <w:r w:rsidR="000E22C2" w:rsidRPr="000E22C2">
        <w:rPr>
          <w:position w:val="-12"/>
        </w:rPr>
        <w:object w:dxaOrig="2200" w:dyaOrig="340" w14:anchorId="34016EBF">
          <v:shape id="_x0000_i1342" type="#_x0000_t75" style="width:110.1pt;height:16.25pt" o:ole="">
            <v:imagedata r:id="rId598" o:title=""/>
          </v:shape>
          <o:OLEObject Type="Embed" ProgID="Equation.DSMT4" ShapeID="_x0000_i1342" DrawAspect="Content" ObjectID="_1676960893" r:id="rId599"/>
        </w:object>
      </w:r>
      <w:r w:rsidR="0025217D">
        <w:t xml:space="preserve"> and iterations = </w:t>
      </w:r>
      <w:r w:rsidR="004123EF" w:rsidRPr="004123EF">
        <w:rPr>
          <w:position w:val="-12"/>
        </w:rPr>
        <w:object w:dxaOrig="1420" w:dyaOrig="340" w14:anchorId="36025D9E">
          <v:shape id="_x0000_i1343" type="#_x0000_t75" style="width:70.15pt;height:16.25pt" o:ole="">
            <v:imagedata r:id="rId600" o:title=""/>
          </v:shape>
          <o:OLEObject Type="Embed" ProgID="Equation.DSMT4" ShapeID="_x0000_i1343" DrawAspect="Content" ObjectID="_1676960894" r:id="rId601"/>
        </w:object>
      </w:r>
      <w:r w:rsidR="0025217D">
        <w:t>. Referring to the grid search technique</w:t>
      </w:r>
      <w:r w:rsidR="006E438B">
        <w:t xml:space="preserve"> </w:t>
      </w:r>
      <w:r w:rsidR="006E438B">
        <w:fldChar w:fldCharType="begin"/>
      </w:r>
      <w:r w:rsidR="00127D60">
        <w:instrText xml:space="preserve"> ADDIN EN.CITE &lt;EndNote&gt;&lt;Cite&gt;&lt;Author&gt;Lameski&lt;/Author&gt;&lt;Year&gt;2015&lt;/Year&gt;&lt;RecNum&gt;1743&lt;/RecNum&gt;&lt;DisplayText&gt;[47]&lt;/DisplayText&gt;&lt;record&gt;&lt;rec-number&gt;1743&lt;/rec-number&gt;&lt;foreign-keys&gt;&lt;key app="EN" db-id="s0dtva2tk2fr58eae50peptwrdf95ev2s0vt" timestamp="1599967499"&gt;1743&lt;/key&gt;&lt;/foreign-keys&gt;&lt;ref-type name="Book Section"&gt;5&lt;/ref-type&gt;&lt;contributors&gt;&lt;authors&gt;&lt;author&gt;Lameski, Petre&lt;/author&gt;&lt;author&gt;Zdravevski, Eftim&lt;/author&gt;&lt;author&gt;Mingov, Riste&lt;/author&gt;&lt;author&gt;Kulakov, Andrea&lt;/author&gt;&lt;/authors&gt;&lt;/contributors&gt;&lt;titles&gt;&lt;title&gt;SVM parameter tuning with grid search and its impact on reduction of model over-fitting&lt;/title&gt;&lt;secondary-title&gt;Rough sets, fuzzy sets, data mining, and granular computing&lt;/secondary-title&gt;&lt;/titles&gt;&lt;pages&gt;464-474&lt;/pages&gt;&lt;dates&gt;&lt;year&gt;2015&lt;/year&gt;&lt;/dates&gt;&lt;publisher&gt;Springer&lt;/publisher&gt;&lt;urls&gt;&lt;/urls&gt;&lt;/record&gt;&lt;/Cite&gt;&lt;/EndNote&gt;</w:instrText>
      </w:r>
      <w:r w:rsidR="006E438B">
        <w:fldChar w:fldCharType="separate"/>
      </w:r>
      <w:r w:rsidR="00127D60">
        <w:rPr>
          <w:noProof/>
        </w:rPr>
        <w:t>[47]</w:t>
      </w:r>
      <w:r w:rsidR="006E438B">
        <w:fldChar w:fldCharType="end"/>
      </w:r>
      <w:r w:rsidR="0025217D">
        <w:t xml:space="preserve">, these hyperparameters are combined into </w:t>
      </w:r>
      <w:r w:rsidR="000E22C2">
        <w:rPr>
          <w:position w:val="-6"/>
        </w:rPr>
        <w:object w:dxaOrig="1080" w:dyaOrig="240" w14:anchorId="13CE5423">
          <v:shape id="_x0000_i1344" type="#_x0000_t75" style="width:53.9pt;height:12.1pt" o:ole="">
            <v:imagedata r:id="rId602" o:title=""/>
          </v:shape>
          <o:OLEObject Type="Embed" ProgID="Equation.DSMT4" ShapeID="_x0000_i1344" DrawAspect="Content" ObjectID="_1676960895" r:id="rId603"/>
        </w:object>
      </w:r>
      <w:r w:rsidR="0025217D">
        <w:t xml:space="preserve"> GMM candidates. Still taking the EIs </w:t>
      </w:r>
      <w:r w:rsidR="0025217D">
        <w:rPr>
          <w:position w:val="-10"/>
        </w:rPr>
        <w:object w:dxaOrig="279" w:dyaOrig="299" w14:anchorId="6D7E7F1B">
          <v:shape id="对象 257" o:spid="_x0000_i1345" type="#_x0000_t75" style="width:13.45pt;height:14.4pt;mso-position-horizontal-relative:page;mso-position-vertical-relative:page" o:ole="">
            <v:imagedata r:id="rId604" o:title=""/>
          </v:shape>
          <o:OLEObject Type="Embed" ProgID="Equation.DSMT4" ShapeID="对象 257" DrawAspect="Content" ObjectID="_1676960896" r:id="rId605"/>
        </w:object>
      </w:r>
      <w:r w:rsidR="0025217D">
        <w:t xml:space="preserve"> and </w:t>
      </w:r>
      <w:r w:rsidR="0025217D">
        <w:rPr>
          <w:position w:val="-10"/>
        </w:rPr>
        <w:object w:dxaOrig="299" w:dyaOrig="299" w14:anchorId="28DF1816">
          <v:shape id="对象 258" o:spid="_x0000_i1346" type="#_x0000_t75" style="width:14.4pt;height:14.4pt;mso-position-horizontal-relative:page;mso-position-vertical-relative:page" o:ole="">
            <v:imagedata r:id="rId606" o:title=""/>
          </v:shape>
          <o:OLEObject Type="Embed" ProgID="Equation.DSMT4" ShapeID="对象 258" DrawAspect="Content" ObjectID="_1676960897" r:id="rId607"/>
        </w:object>
      </w:r>
      <w:r w:rsidR="0025217D">
        <w:t xml:space="preserve"> as the examples, their Bayesian information criterions (BICs) of 36 GMM candidates with different hyperparameter sets are exhibited in </w:t>
      </w:r>
      <w:r w:rsidR="00017B14" w:rsidRPr="00017B14">
        <w:rPr>
          <w:b/>
          <w:bCs/>
        </w:rPr>
        <w:fldChar w:fldCharType="begin"/>
      </w:r>
      <w:r w:rsidR="00017B14" w:rsidRPr="00017B14">
        <w:rPr>
          <w:b/>
          <w:bCs/>
        </w:rPr>
        <w:instrText xml:space="preserve"> REF _Ref48056018 \h  \* MERGEFORMAT </w:instrText>
      </w:r>
      <w:r w:rsidR="00017B14" w:rsidRPr="00017B14">
        <w:rPr>
          <w:b/>
          <w:bCs/>
        </w:rPr>
      </w:r>
      <w:r w:rsidR="00017B14" w:rsidRPr="00017B14">
        <w:rPr>
          <w:b/>
          <w:bCs/>
        </w:rPr>
        <w:fldChar w:fldCharType="separate"/>
      </w:r>
      <w:r w:rsidR="003E3D82" w:rsidRPr="003E3D82">
        <w:rPr>
          <w:b/>
          <w:bCs/>
        </w:rPr>
        <w:t xml:space="preserve">Figure </w:t>
      </w:r>
      <w:r w:rsidR="003E3D82" w:rsidRPr="003E3D82">
        <w:rPr>
          <w:b/>
          <w:bCs/>
          <w:noProof/>
        </w:rPr>
        <w:t>14</w:t>
      </w:r>
      <w:r w:rsidR="00017B14" w:rsidRPr="00017B14">
        <w:rPr>
          <w:b/>
          <w:bCs/>
        </w:rPr>
        <w:fldChar w:fldCharType="end"/>
      </w:r>
      <w:r w:rsidR="0025217D">
        <w:t>.</w:t>
      </w:r>
    </w:p>
    <w:p w14:paraId="414099BD" w14:textId="1845FD93" w:rsidR="00F46200" w:rsidRDefault="00F46200" w:rsidP="00F46200">
      <w:pPr>
        <w:pStyle w:val="af2"/>
        <w:ind w:firstLine="0"/>
        <w:jc w:val="center"/>
      </w:pPr>
    </w:p>
    <w:p w14:paraId="4DE6C874" w14:textId="5F4E71DE" w:rsidR="0025217D" w:rsidRPr="006F7357" w:rsidRDefault="006F7357" w:rsidP="006F7357">
      <w:pPr>
        <w:pStyle w:val="af3"/>
        <w:jc w:val="center"/>
        <w:rPr>
          <w:rFonts w:ascii="Times New Roman" w:hAnsi="Times New Roman"/>
        </w:rPr>
      </w:pPr>
      <w:bookmarkStart w:id="67" w:name="_Ref48056018"/>
      <w:r w:rsidRPr="006F7357">
        <w:rPr>
          <w:rFonts w:ascii="Times New Roman" w:hAnsi="Times New Roman"/>
        </w:rPr>
        <w:t xml:space="preserve">Figure </w:t>
      </w:r>
      <w:r w:rsidRPr="006F7357">
        <w:rPr>
          <w:rFonts w:ascii="Times New Roman" w:hAnsi="Times New Roman"/>
        </w:rPr>
        <w:fldChar w:fldCharType="begin"/>
      </w:r>
      <w:r w:rsidRPr="006F7357">
        <w:rPr>
          <w:rFonts w:ascii="Times New Roman" w:hAnsi="Times New Roman"/>
        </w:rPr>
        <w:instrText xml:space="preserve"> SEQ Figure \* ARABIC </w:instrText>
      </w:r>
      <w:r w:rsidRPr="006F7357">
        <w:rPr>
          <w:rFonts w:ascii="Times New Roman" w:hAnsi="Times New Roman"/>
        </w:rPr>
        <w:fldChar w:fldCharType="separate"/>
      </w:r>
      <w:r w:rsidR="003E3D82">
        <w:rPr>
          <w:rFonts w:ascii="Times New Roman" w:hAnsi="Times New Roman"/>
          <w:noProof/>
        </w:rPr>
        <w:t>14</w:t>
      </w:r>
      <w:r w:rsidRPr="006F7357">
        <w:rPr>
          <w:rFonts w:ascii="Times New Roman" w:hAnsi="Times New Roman"/>
        </w:rPr>
        <w:fldChar w:fldCharType="end"/>
      </w:r>
      <w:bookmarkEnd w:id="67"/>
      <w:r w:rsidRPr="006F7357">
        <w:rPr>
          <w:rFonts w:ascii="Times New Roman" w:hAnsi="Times New Roman"/>
        </w:rPr>
        <w:t xml:space="preserve"> </w:t>
      </w:r>
      <w:r w:rsidRPr="006F7357">
        <w:rPr>
          <w:rFonts w:ascii="Times New Roman" w:hAnsi="Times New Roman"/>
          <w:lang w:eastAsia="zh-CN"/>
        </w:rPr>
        <w:t>The hyperparameter optimization of GMM candidates for the E</w:t>
      </w:r>
      <w:r w:rsidR="003D4509">
        <w:rPr>
          <w:rFonts w:ascii="Times New Roman" w:hAnsi="Times New Roman"/>
          <w:lang w:eastAsia="zh-CN"/>
        </w:rPr>
        <w:t>I</w:t>
      </w:r>
      <w:r w:rsidRPr="006F7357">
        <w:rPr>
          <w:rFonts w:ascii="Times New Roman" w:hAnsi="Times New Roman"/>
          <w:lang w:eastAsia="zh-CN"/>
        </w:rPr>
        <w:t xml:space="preserve">s </w:t>
      </w:r>
      <w:r w:rsidRPr="006F7357">
        <w:rPr>
          <w:rFonts w:ascii="Times New Roman" w:hAnsi="Times New Roman"/>
          <w:position w:val="-10"/>
          <w:lang w:eastAsia="zh-CN"/>
        </w:rPr>
        <w:object w:dxaOrig="279" w:dyaOrig="299" w14:anchorId="04DAFA90">
          <v:shape id="对象 260" o:spid="_x0000_i1347" type="#_x0000_t75" style="width:13.45pt;height:14.4pt;mso-position-horizontal-relative:page;mso-position-vertical-relative:page" o:ole="">
            <v:imagedata r:id="rId608" o:title=""/>
          </v:shape>
          <o:OLEObject Type="Embed" ProgID="Equation.DSMT4" ShapeID="对象 260" DrawAspect="Content" ObjectID="_1676960898" r:id="rId609"/>
        </w:object>
      </w:r>
      <w:r w:rsidRPr="006F7357">
        <w:rPr>
          <w:rFonts w:ascii="Times New Roman" w:hAnsi="Times New Roman"/>
          <w:lang w:eastAsia="zh-CN"/>
        </w:rPr>
        <w:t xml:space="preserve">, </w:t>
      </w:r>
      <w:r w:rsidRPr="006F7357">
        <w:rPr>
          <w:rFonts w:ascii="Times New Roman" w:hAnsi="Times New Roman"/>
          <w:position w:val="-10"/>
        </w:rPr>
        <w:object w:dxaOrig="299" w:dyaOrig="299" w14:anchorId="5FCB0A80">
          <v:shape id="对象 261" o:spid="_x0000_i1348" type="#_x0000_t75" style="width:14.4pt;height:14.4pt;mso-position-horizontal-relative:page;mso-position-vertical-relative:page" o:ole="">
            <v:imagedata r:id="rId606" o:title=""/>
          </v:shape>
          <o:OLEObject Type="Embed" ProgID="Equation.DSMT4" ShapeID="对象 261" DrawAspect="Content" ObjectID="_1676960899" r:id="rId610"/>
        </w:object>
      </w:r>
    </w:p>
    <w:p w14:paraId="29A4FB0F" w14:textId="1ACB37B3" w:rsidR="0025217D" w:rsidRDefault="0025217D" w:rsidP="0025217D">
      <w:pPr>
        <w:pStyle w:val="af2"/>
      </w:pPr>
      <w:r>
        <w:t>As shown in</w:t>
      </w:r>
      <w:r w:rsidR="00AA4B1D">
        <w:rPr>
          <w:b/>
          <w:bCs/>
        </w:rPr>
        <w:t xml:space="preserve"> </w:t>
      </w:r>
      <w:r w:rsidR="00AA4B1D" w:rsidRPr="00AA4B1D">
        <w:rPr>
          <w:b/>
          <w:bCs/>
        </w:rPr>
        <w:fldChar w:fldCharType="begin"/>
      </w:r>
      <w:r w:rsidR="00AA4B1D" w:rsidRPr="00AA4B1D">
        <w:rPr>
          <w:b/>
          <w:bCs/>
        </w:rPr>
        <w:instrText xml:space="preserve"> REF _Ref48056018 \h  \* MERGEFORMAT </w:instrText>
      </w:r>
      <w:r w:rsidR="00AA4B1D" w:rsidRPr="00AA4B1D">
        <w:rPr>
          <w:b/>
          <w:bCs/>
        </w:rPr>
      </w:r>
      <w:r w:rsidR="00AA4B1D" w:rsidRPr="00AA4B1D">
        <w:rPr>
          <w:b/>
          <w:bCs/>
        </w:rPr>
        <w:fldChar w:fldCharType="separate"/>
      </w:r>
      <w:r w:rsidR="003E3D82" w:rsidRPr="003E3D82">
        <w:rPr>
          <w:b/>
          <w:bCs/>
        </w:rPr>
        <w:t xml:space="preserve">Figure </w:t>
      </w:r>
      <w:r w:rsidR="003E3D82" w:rsidRPr="003E3D82">
        <w:rPr>
          <w:b/>
          <w:bCs/>
          <w:noProof/>
        </w:rPr>
        <w:t>14</w:t>
      </w:r>
      <w:r w:rsidR="00AA4B1D" w:rsidRPr="00AA4B1D">
        <w:rPr>
          <w:b/>
          <w:bCs/>
        </w:rPr>
        <w:fldChar w:fldCharType="end"/>
      </w:r>
      <w:r>
        <w:t xml:space="preserve">, two optimal GMMs with the lowest BICs are chosen as the baseline models for EIs </w:t>
      </w:r>
      <w:r>
        <w:rPr>
          <w:position w:val="-10"/>
        </w:rPr>
        <w:object w:dxaOrig="279" w:dyaOrig="299" w14:anchorId="0B5EC671">
          <v:shape id="对象 262" o:spid="_x0000_i1349" type="#_x0000_t75" style="width:13.45pt;height:14.4pt;mso-position-horizontal-relative:page;mso-position-vertical-relative:page" o:ole="">
            <v:imagedata r:id="rId604" o:title=""/>
          </v:shape>
          <o:OLEObject Type="Embed" ProgID="Equation.DSMT4" ShapeID="对象 262" DrawAspect="Content" ObjectID="_1676960900" r:id="rId611"/>
        </w:object>
      </w:r>
      <w:r>
        <w:t xml:space="preserve"> and </w:t>
      </w:r>
      <w:r>
        <w:rPr>
          <w:position w:val="-10"/>
        </w:rPr>
        <w:object w:dxaOrig="299" w:dyaOrig="299" w14:anchorId="4DEF8CC8">
          <v:shape id="对象 263" o:spid="_x0000_i1350" type="#_x0000_t75" style="width:14.4pt;height:14.4pt;mso-position-horizontal-relative:page;mso-position-vertical-relative:page" o:ole="">
            <v:imagedata r:id="rId606" o:title=""/>
          </v:shape>
          <o:OLEObject Type="Embed" ProgID="Equation.DSMT4" ShapeID="对象 263" DrawAspect="Content" ObjectID="_1676960901" r:id="rId612"/>
        </w:object>
      </w:r>
      <w:r>
        <w:t xml:space="preserve"> respectively</w:t>
      </w:r>
      <w:r>
        <w:rPr>
          <w:rFonts w:hint="eastAsia"/>
        </w:rPr>
        <w:t>,</w:t>
      </w:r>
      <w:r>
        <w:t xml:space="preserve"> which represent the characteristics of the baseline distributions quantitatively.</w:t>
      </w:r>
    </w:p>
    <w:p w14:paraId="39403E06" w14:textId="2035D920" w:rsidR="0025217D" w:rsidRDefault="00BE7091" w:rsidP="0025217D">
      <w:pPr>
        <w:pStyle w:val="af2"/>
      </w:pPr>
      <w:r>
        <w:t>Second</w:t>
      </w:r>
      <w:r w:rsidR="0025217D">
        <w:t xml:space="preserve">, </w:t>
      </w:r>
      <w:r w:rsidR="001202BF">
        <w:t>for each 3</w:t>
      </w:r>
      <w:r w:rsidR="001202BF" w:rsidRPr="001202BF">
        <w:rPr>
          <w:vertAlign w:val="superscript"/>
        </w:rPr>
        <w:t>rd</w:t>
      </w:r>
      <w:r w:rsidR="001202BF">
        <w:t xml:space="preserve">-level EI, </w:t>
      </w:r>
      <w:r w:rsidR="0025217D">
        <w:t xml:space="preserve">given </w:t>
      </w:r>
      <w:r w:rsidR="001202BF">
        <w:t>its</w:t>
      </w:r>
      <w:r w:rsidR="0025217D">
        <w:t xml:space="preserve"> online</w:t>
      </w:r>
      <w:r w:rsidR="001202BF">
        <w:t xml:space="preserve"> feature embedding</w:t>
      </w:r>
      <w:r w:rsidR="00C5778B">
        <w:t>s</w:t>
      </w:r>
      <w:r w:rsidR="001202BF">
        <w:t xml:space="preserve"> fused from the online CM data</w:t>
      </w:r>
      <w:r w:rsidR="0025217D">
        <w:t xml:space="preserve">, there will be a trained baseline model to quantify </w:t>
      </w:r>
      <w:r w:rsidR="00F25ADE">
        <w:t>its</w:t>
      </w:r>
      <w:r w:rsidR="0025217D">
        <w:t xml:space="preserve"> real-time probabilistic risk indications (PRI</w:t>
      </w:r>
      <w:r w:rsidR="00C5778B">
        <w:t>s</w:t>
      </w:r>
      <w:r w:rsidR="0025217D">
        <w:t xml:space="preserve">). To be more intuitive, still taking the EIs </w:t>
      </w:r>
      <w:r w:rsidR="0025217D">
        <w:rPr>
          <w:position w:val="-10"/>
        </w:rPr>
        <w:object w:dxaOrig="279" w:dyaOrig="299" w14:anchorId="79F8A32E">
          <v:shape id="对象 265" o:spid="_x0000_i1351" type="#_x0000_t75" style="width:13.45pt;height:14.4pt;mso-position-horizontal-relative:page;mso-position-vertical-relative:page" o:ole="">
            <v:imagedata r:id="rId604" o:title=""/>
          </v:shape>
          <o:OLEObject Type="Embed" ProgID="Equation.DSMT4" ShapeID="对象 265" DrawAspect="Content" ObjectID="_1676960902" r:id="rId613"/>
        </w:object>
      </w:r>
      <w:r w:rsidR="0025217D">
        <w:t xml:space="preserve"> </w:t>
      </w:r>
      <w:r w:rsidR="0025217D">
        <w:rPr>
          <w:rFonts w:hint="eastAsia"/>
        </w:rPr>
        <w:t>and</w:t>
      </w:r>
      <w:r w:rsidR="0025217D">
        <w:t xml:space="preserve"> </w:t>
      </w:r>
      <w:r w:rsidR="0025217D">
        <w:rPr>
          <w:position w:val="-10"/>
        </w:rPr>
        <w:object w:dxaOrig="299" w:dyaOrig="299" w14:anchorId="52990356">
          <v:shape id="对象 266" o:spid="_x0000_i1352" type="#_x0000_t75" style="width:14.4pt;height:14.4pt;mso-position-horizontal-relative:page;mso-position-vertical-relative:page" o:ole="">
            <v:imagedata r:id="rId606" o:title=""/>
          </v:shape>
          <o:OLEObject Type="Embed" ProgID="Equation.DSMT4" ShapeID="对象 266" DrawAspect="Content" ObjectID="_1676960903" r:id="rId614"/>
        </w:object>
      </w:r>
      <w:r w:rsidR="0025217D">
        <w:t xml:space="preserve"> as the examples,</w:t>
      </w:r>
      <w:r w:rsidR="003477D2">
        <w:t xml:space="preserve"> </w:t>
      </w:r>
      <w:r w:rsidR="003477D2" w:rsidRPr="003477D2">
        <w:rPr>
          <w:b/>
          <w:bCs/>
        </w:rPr>
        <w:fldChar w:fldCharType="begin"/>
      </w:r>
      <w:r w:rsidR="003477D2" w:rsidRPr="003477D2">
        <w:rPr>
          <w:b/>
          <w:bCs/>
        </w:rPr>
        <w:instrText xml:space="preserve"> REF _Ref48056167 \h </w:instrText>
      </w:r>
      <w:r w:rsidR="003477D2">
        <w:rPr>
          <w:b/>
          <w:bCs/>
        </w:rPr>
        <w:instrText xml:space="preserve"> \* MERGEFORMAT </w:instrText>
      </w:r>
      <w:r w:rsidR="003477D2" w:rsidRPr="003477D2">
        <w:rPr>
          <w:b/>
          <w:bCs/>
        </w:rPr>
      </w:r>
      <w:r w:rsidR="003477D2" w:rsidRPr="003477D2">
        <w:rPr>
          <w:b/>
          <w:bCs/>
        </w:rPr>
        <w:fldChar w:fldCharType="separate"/>
      </w:r>
      <w:r w:rsidR="003E3D82" w:rsidRPr="003E3D82">
        <w:rPr>
          <w:b/>
          <w:bCs/>
        </w:rPr>
        <w:t xml:space="preserve">Figure </w:t>
      </w:r>
      <w:r w:rsidR="003E3D82" w:rsidRPr="003E3D82">
        <w:rPr>
          <w:b/>
          <w:bCs/>
          <w:noProof/>
        </w:rPr>
        <w:t>15</w:t>
      </w:r>
      <w:r w:rsidR="003477D2" w:rsidRPr="003477D2">
        <w:rPr>
          <w:b/>
          <w:bCs/>
        </w:rPr>
        <w:fldChar w:fldCharType="end"/>
      </w:r>
      <w:r w:rsidR="0025217D">
        <w:t xml:space="preserve"> and </w:t>
      </w:r>
      <w:r w:rsidR="003477D2" w:rsidRPr="003477D2">
        <w:rPr>
          <w:b/>
          <w:bCs/>
        </w:rPr>
        <w:fldChar w:fldCharType="begin"/>
      </w:r>
      <w:r w:rsidR="003477D2" w:rsidRPr="003477D2">
        <w:rPr>
          <w:b/>
          <w:bCs/>
        </w:rPr>
        <w:instrText xml:space="preserve"> REF _Ref48056176 \h </w:instrText>
      </w:r>
      <w:r w:rsidR="003477D2">
        <w:rPr>
          <w:b/>
          <w:bCs/>
        </w:rPr>
        <w:instrText xml:space="preserve"> \* MERGEFORMAT </w:instrText>
      </w:r>
      <w:r w:rsidR="003477D2" w:rsidRPr="003477D2">
        <w:rPr>
          <w:b/>
          <w:bCs/>
        </w:rPr>
      </w:r>
      <w:r w:rsidR="003477D2" w:rsidRPr="003477D2">
        <w:rPr>
          <w:b/>
          <w:bCs/>
        </w:rPr>
        <w:fldChar w:fldCharType="separate"/>
      </w:r>
      <w:r w:rsidR="003E3D82" w:rsidRPr="003E3D82">
        <w:rPr>
          <w:b/>
          <w:bCs/>
        </w:rPr>
        <w:t xml:space="preserve">Figure </w:t>
      </w:r>
      <w:r w:rsidR="003E3D82" w:rsidRPr="003E3D82">
        <w:rPr>
          <w:b/>
          <w:bCs/>
          <w:noProof/>
        </w:rPr>
        <w:t>16</w:t>
      </w:r>
      <w:r w:rsidR="003477D2" w:rsidRPr="003477D2">
        <w:rPr>
          <w:b/>
          <w:bCs/>
        </w:rPr>
        <w:fldChar w:fldCharType="end"/>
      </w:r>
      <w:r w:rsidR="003477D2">
        <w:t xml:space="preserve"> </w:t>
      </w:r>
      <w:r w:rsidR="0025217D">
        <w:t xml:space="preserve">exhibit the related results of risk quantification under the five </w:t>
      </w:r>
      <w:r w:rsidR="0025217D" w:rsidRPr="006265F0">
        <w:rPr>
          <w:u w:val="thick" w:color="C00000"/>
        </w:rPr>
        <w:t>status</w:t>
      </w:r>
      <w:r w:rsidR="006265F0" w:rsidRPr="006265F0">
        <w:rPr>
          <w:u w:val="thick" w:color="C00000"/>
        </w:rPr>
        <w:t>es</w:t>
      </w:r>
      <w:r w:rsidR="0025217D">
        <w:t xml:space="preserve"> respectively, namely Health status, Degradation status-Ⅰ, Degradation status-Ⅱ, Degradation status-Ⅲ</w:t>
      </w:r>
      <w:r w:rsidR="006265F0">
        <w:t>,</w:t>
      </w:r>
      <w:r w:rsidR="0025217D">
        <w:t xml:space="preserve"> and Degradation status-Ⅳ.</w:t>
      </w:r>
    </w:p>
    <w:p w14:paraId="72FA8672" w14:textId="501DA47A" w:rsidR="00D061BA" w:rsidRDefault="00D061BA" w:rsidP="00D061BA">
      <w:pPr>
        <w:pStyle w:val="af2"/>
        <w:ind w:firstLine="0"/>
        <w:jc w:val="center"/>
      </w:pPr>
    </w:p>
    <w:p w14:paraId="1C3345F5" w14:textId="264BD5F6" w:rsidR="0025217D" w:rsidRPr="003744E1" w:rsidRDefault="003744E1" w:rsidP="003744E1">
      <w:pPr>
        <w:pStyle w:val="af3"/>
        <w:jc w:val="center"/>
        <w:rPr>
          <w:rFonts w:ascii="Times New Roman" w:hAnsi="Times New Roman"/>
        </w:rPr>
      </w:pPr>
      <w:bookmarkStart w:id="68" w:name="_Ref48056167"/>
      <w:r w:rsidRPr="003744E1">
        <w:rPr>
          <w:rFonts w:ascii="Times New Roman" w:hAnsi="Times New Roman"/>
        </w:rPr>
        <w:t xml:space="preserve">Figure </w:t>
      </w:r>
      <w:r w:rsidRPr="003744E1">
        <w:rPr>
          <w:rFonts w:ascii="Times New Roman" w:hAnsi="Times New Roman"/>
        </w:rPr>
        <w:fldChar w:fldCharType="begin"/>
      </w:r>
      <w:r w:rsidRPr="003744E1">
        <w:rPr>
          <w:rFonts w:ascii="Times New Roman" w:hAnsi="Times New Roman"/>
        </w:rPr>
        <w:instrText xml:space="preserve"> SEQ Figure \* ARABIC </w:instrText>
      </w:r>
      <w:r w:rsidRPr="003744E1">
        <w:rPr>
          <w:rFonts w:ascii="Times New Roman" w:hAnsi="Times New Roman"/>
        </w:rPr>
        <w:fldChar w:fldCharType="separate"/>
      </w:r>
      <w:r w:rsidR="003E3D82">
        <w:rPr>
          <w:rFonts w:ascii="Times New Roman" w:hAnsi="Times New Roman"/>
          <w:noProof/>
        </w:rPr>
        <w:t>15</w:t>
      </w:r>
      <w:r w:rsidRPr="003744E1">
        <w:rPr>
          <w:rFonts w:ascii="Times New Roman" w:hAnsi="Times New Roman"/>
        </w:rPr>
        <w:fldChar w:fldCharType="end"/>
      </w:r>
      <w:bookmarkEnd w:id="68"/>
      <w:r w:rsidRPr="003744E1">
        <w:rPr>
          <w:rFonts w:ascii="Times New Roman" w:hAnsi="Times New Roman"/>
        </w:rPr>
        <w:t xml:space="preserve"> </w:t>
      </w:r>
      <w:r w:rsidRPr="003744E1">
        <w:rPr>
          <w:rFonts w:ascii="Times New Roman" w:hAnsi="Times New Roman"/>
          <w:lang w:eastAsia="zh-CN"/>
        </w:rPr>
        <w:t xml:space="preserve">Baseline distribution modeling and probabilistic risk quantification of the EI </w:t>
      </w:r>
      <w:r w:rsidRPr="003744E1">
        <w:rPr>
          <w:rFonts w:ascii="Times New Roman" w:hAnsi="Times New Roman"/>
          <w:position w:val="-10"/>
          <w:lang w:eastAsia="zh-CN"/>
        </w:rPr>
        <w:object w:dxaOrig="279" w:dyaOrig="299" w14:anchorId="55086D55">
          <v:shape id="对象 268" o:spid="_x0000_i1353" type="#_x0000_t75" style="width:13.45pt;height:14.4pt;mso-position-horizontal-relative:page;mso-position-vertical-relative:page" o:ole="">
            <v:imagedata r:id="rId608" o:title=""/>
          </v:shape>
          <o:OLEObject Type="Embed" ProgID="Equation.DSMT4" ShapeID="对象 268" DrawAspect="Content" ObjectID="_1676960904" r:id="rId615"/>
        </w:object>
      </w:r>
      <w:r w:rsidRPr="003744E1">
        <w:rPr>
          <w:rFonts w:ascii="Times New Roman" w:hAnsi="Times New Roman"/>
          <w:lang w:eastAsia="zh-CN"/>
        </w:rPr>
        <w:t xml:space="preserve"> under different abnormal status</w:t>
      </w:r>
    </w:p>
    <w:p w14:paraId="07F299E9" w14:textId="4EBD2865" w:rsidR="00536BF0" w:rsidRDefault="00536BF0" w:rsidP="003744E1">
      <w:pPr>
        <w:pStyle w:val="figurecaption"/>
        <w:keepNext/>
        <w:numPr>
          <w:ilvl w:val="0"/>
          <w:numId w:val="0"/>
        </w:numPr>
      </w:pPr>
    </w:p>
    <w:p w14:paraId="13054820" w14:textId="1C3BBF61" w:rsidR="00536BF0" w:rsidRDefault="00536BF0" w:rsidP="003744E1">
      <w:pPr>
        <w:pStyle w:val="figurecaption"/>
        <w:keepNext/>
        <w:numPr>
          <w:ilvl w:val="0"/>
          <w:numId w:val="0"/>
        </w:numPr>
      </w:pPr>
    </w:p>
    <w:p w14:paraId="4D11D78F" w14:textId="2D517492" w:rsidR="00DC5E51" w:rsidRPr="00230F25" w:rsidRDefault="003744E1" w:rsidP="003744E1">
      <w:pPr>
        <w:pStyle w:val="af3"/>
        <w:jc w:val="center"/>
        <w:rPr>
          <w:rFonts w:ascii="Times New Roman" w:hAnsi="Times New Roman"/>
        </w:rPr>
      </w:pPr>
      <w:bookmarkStart w:id="69" w:name="_Ref48056176"/>
      <w:r w:rsidRPr="00230F25">
        <w:rPr>
          <w:rFonts w:ascii="Times New Roman" w:hAnsi="Times New Roman"/>
        </w:rPr>
        <w:t xml:space="preserve">Figure </w:t>
      </w:r>
      <w:r w:rsidRPr="00230F25">
        <w:rPr>
          <w:rFonts w:ascii="Times New Roman" w:hAnsi="Times New Roman"/>
        </w:rPr>
        <w:fldChar w:fldCharType="begin"/>
      </w:r>
      <w:r w:rsidRPr="00230F25">
        <w:rPr>
          <w:rFonts w:ascii="Times New Roman" w:hAnsi="Times New Roman"/>
        </w:rPr>
        <w:instrText xml:space="preserve"> SEQ Figure \* ARABIC </w:instrText>
      </w:r>
      <w:r w:rsidRPr="00230F25">
        <w:rPr>
          <w:rFonts w:ascii="Times New Roman" w:hAnsi="Times New Roman"/>
        </w:rPr>
        <w:fldChar w:fldCharType="separate"/>
      </w:r>
      <w:r w:rsidR="003E3D82">
        <w:rPr>
          <w:rFonts w:ascii="Times New Roman" w:hAnsi="Times New Roman"/>
          <w:noProof/>
        </w:rPr>
        <w:t>16</w:t>
      </w:r>
      <w:r w:rsidRPr="00230F25">
        <w:rPr>
          <w:rFonts w:ascii="Times New Roman" w:hAnsi="Times New Roman"/>
        </w:rPr>
        <w:fldChar w:fldCharType="end"/>
      </w:r>
      <w:bookmarkEnd w:id="69"/>
      <w:r w:rsidRPr="00230F25">
        <w:rPr>
          <w:rFonts w:ascii="Times New Roman" w:hAnsi="Times New Roman"/>
        </w:rPr>
        <w:t xml:space="preserve"> </w:t>
      </w:r>
      <w:r w:rsidRPr="00230F25">
        <w:rPr>
          <w:rFonts w:ascii="Times New Roman" w:hAnsi="Times New Roman"/>
          <w:lang w:eastAsia="zh-CN"/>
        </w:rPr>
        <w:t xml:space="preserve">Baseline distribution modeling and probabilistic risk quantification of the EI </w:t>
      </w:r>
      <w:r w:rsidRPr="00230F25">
        <w:rPr>
          <w:rFonts w:ascii="Times New Roman" w:hAnsi="Times New Roman"/>
          <w:position w:val="-10"/>
          <w:lang w:eastAsia="zh-CN"/>
        </w:rPr>
        <w:object w:dxaOrig="299" w:dyaOrig="299" w14:anchorId="0851D366">
          <v:shape id="对象 270" o:spid="_x0000_i1354" type="#_x0000_t75" style="width:14.4pt;height:14.4pt;mso-position-horizontal-relative:page;mso-position-vertical-relative:page" o:ole="">
            <v:imagedata r:id="rId616" o:title=""/>
          </v:shape>
          <o:OLEObject Type="Embed" ProgID="Equation.DSMT4" ShapeID="对象 270" DrawAspect="Content" ObjectID="_1676960905" r:id="rId617"/>
        </w:object>
      </w:r>
      <w:r w:rsidRPr="00230F25">
        <w:rPr>
          <w:rFonts w:ascii="Times New Roman" w:hAnsi="Times New Roman"/>
          <w:lang w:eastAsia="zh-CN"/>
        </w:rPr>
        <w:t xml:space="preserve"> under different abnormal status</w:t>
      </w:r>
    </w:p>
    <w:p w14:paraId="40876B7B" w14:textId="7DE4628B" w:rsidR="0025217D" w:rsidRDefault="0025217D" w:rsidP="0025217D">
      <w:pPr>
        <w:pStyle w:val="af2"/>
      </w:pPr>
      <w:r>
        <w:rPr>
          <w:rFonts w:hint="eastAsia"/>
        </w:rPr>
        <w:t>A</w:t>
      </w:r>
      <w:r>
        <w:t xml:space="preserve">s shown in </w:t>
      </w:r>
      <w:r w:rsidR="00AF44C4" w:rsidRPr="00AF44C4">
        <w:rPr>
          <w:b/>
          <w:bCs/>
        </w:rPr>
        <w:fldChar w:fldCharType="begin"/>
      </w:r>
      <w:r w:rsidR="00AF44C4" w:rsidRPr="00AF44C4">
        <w:rPr>
          <w:b/>
          <w:bCs/>
        </w:rPr>
        <w:instrText xml:space="preserve"> REF _Ref48056167 \h </w:instrText>
      </w:r>
      <w:r w:rsidR="00AF44C4">
        <w:rPr>
          <w:b/>
          <w:bCs/>
        </w:rPr>
        <w:instrText xml:space="preserve"> \* MERGEFORMAT </w:instrText>
      </w:r>
      <w:r w:rsidR="00AF44C4" w:rsidRPr="00AF44C4">
        <w:rPr>
          <w:b/>
          <w:bCs/>
        </w:rPr>
      </w:r>
      <w:r w:rsidR="00AF44C4" w:rsidRPr="00AF44C4">
        <w:rPr>
          <w:b/>
          <w:bCs/>
        </w:rPr>
        <w:fldChar w:fldCharType="separate"/>
      </w:r>
      <w:r w:rsidR="003E3D82" w:rsidRPr="003E3D82">
        <w:rPr>
          <w:b/>
          <w:bCs/>
        </w:rPr>
        <w:t xml:space="preserve">Figure </w:t>
      </w:r>
      <w:r w:rsidR="003E3D82" w:rsidRPr="003E3D82">
        <w:rPr>
          <w:b/>
          <w:bCs/>
          <w:noProof/>
        </w:rPr>
        <w:t>15</w:t>
      </w:r>
      <w:r w:rsidR="00AF44C4" w:rsidRPr="00AF44C4">
        <w:rPr>
          <w:b/>
          <w:bCs/>
        </w:rPr>
        <w:fldChar w:fldCharType="end"/>
      </w:r>
      <w:r w:rsidR="00AF44C4">
        <w:rPr>
          <w:b/>
          <w:bCs/>
        </w:rPr>
        <w:t xml:space="preserve"> </w:t>
      </w:r>
      <w:r w:rsidR="00085651">
        <w:t>and</w:t>
      </w:r>
      <w:r w:rsidR="00AF44C4">
        <w:rPr>
          <w:b/>
          <w:bCs/>
        </w:rPr>
        <w:t xml:space="preserve"> </w:t>
      </w:r>
      <w:r w:rsidR="00AF44C4" w:rsidRPr="00AF44C4">
        <w:rPr>
          <w:b/>
          <w:bCs/>
        </w:rPr>
        <w:fldChar w:fldCharType="begin"/>
      </w:r>
      <w:r w:rsidR="00AF44C4" w:rsidRPr="00AF44C4">
        <w:rPr>
          <w:b/>
          <w:bCs/>
        </w:rPr>
        <w:instrText xml:space="preserve"> REF _Ref48056176 \h  \* MERGEFORMAT </w:instrText>
      </w:r>
      <w:r w:rsidR="00AF44C4" w:rsidRPr="00AF44C4">
        <w:rPr>
          <w:b/>
          <w:bCs/>
        </w:rPr>
      </w:r>
      <w:r w:rsidR="00AF44C4" w:rsidRPr="00AF44C4">
        <w:rPr>
          <w:b/>
          <w:bCs/>
        </w:rPr>
        <w:fldChar w:fldCharType="separate"/>
      </w:r>
      <w:r w:rsidR="003E3D82" w:rsidRPr="003E3D82">
        <w:rPr>
          <w:b/>
          <w:bCs/>
        </w:rPr>
        <w:t xml:space="preserve">Figure </w:t>
      </w:r>
      <w:r w:rsidR="003E3D82" w:rsidRPr="003E3D82">
        <w:rPr>
          <w:b/>
          <w:bCs/>
          <w:noProof/>
        </w:rPr>
        <w:t>16</w:t>
      </w:r>
      <w:r w:rsidR="00AF44C4" w:rsidRPr="00AF44C4">
        <w:rPr>
          <w:b/>
          <w:bCs/>
        </w:rPr>
        <w:fldChar w:fldCharType="end"/>
      </w:r>
      <w:r>
        <w:t xml:space="preserve">, the </w:t>
      </w:r>
      <w:r w:rsidR="007C0011">
        <w:t>baseline model</w:t>
      </w:r>
      <w:r w:rsidR="00375BB0">
        <w:t>s</w:t>
      </w:r>
      <w:r>
        <w:t xml:space="preserve"> are presented in the form of normalized probability density contours, which represent the historical feature spaces of two EI</w:t>
      </w:r>
      <w:r>
        <w:rPr>
          <w:rFonts w:hint="eastAsia"/>
        </w:rPr>
        <w:t>s</w:t>
      </w:r>
      <w:r>
        <w:t xml:space="preserve"> under the Health status. In addition, when the abnormality degree of EIs increases, </w:t>
      </w:r>
      <w:r w:rsidR="00585882">
        <w:t>i.e.,</w:t>
      </w:r>
      <w:r>
        <w:t xml:space="preserve"> the anomaly coefficients increases from </w:t>
      </w:r>
      <w:r w:rsidR="00502D04">
        <w:rPr>
          <w:position w:val="-12"/>
        </w:rPr>
        <w:object w:dxaOrig="980" w:dyaOrig="340" w14:anchorId="4627961E">
          <v:shape id="_x0000_i1355" type="#_x0000_t75" style="width:49.7pt;height:16.25pt" o:ole="">
            <v:imagedata r:id="rId618" o:title=""/>
          </v:shape>
          <o:OLEObject Type="Embed" ProgID="Equation.DSMT4" ShapeID="_x0000_i1355" DrawAspect="Content" ObjectID="_1676960906" r:id="rId619"/>
        </w:object>
      </w:r>
      <w:r>
        <w:t xml:space="preserve"> to </w:t>
      </w:r>
      <w:r w:rsidR="00502D04">
        <w:rPr>
          <w:position w:val="-12"/>
        </w:rPr>
        <w:object w:dxaOrig="800" w:dyaOrig="340" w14:anchorId="77B6E139">
          <v:shape id="_x0000_i1356" type="#_x0000_t75" style="width:40.4pt;height:16.25pt" o:ole="">
            <v:imagedata r:id="rId620" o:title=""/>
          </v:shape>
          <o:OLEObject Type="Embed" ProgID="Equation.DSMT4" ShapeID="_x0000_i1356" DrawAspect="Content" ObjectID="_1676960907" r:id="rId621"/>
        </w:object>
      </w:r>
      <w:r>
        <w:t>, it can be seen that the feature spaces under four anomaly status</w:t>
      </w:r>
      <w:r w:rsidR="006265F0">
        <w:t>es</w:t>
      </w:r>
      <w:r>
        <w:t xml:space="preserve"> continuously deviate from the ones under the Health status. Meanwhile, the </w:t>
      </w:r>
      <w:r>
        <w:rPr>
          <w:rFonts w:hint="eastAsia"/>
        </w:rPr>
        <w:t>corres</w:t>
      </w:r>
      <w:r>
        <w:t xml:space="preserve">ponding real-time PRIs of two EIs also increase continuously, which </w:t>
      </w:r>
      <w:r w:rsidRPr="00E02EDF">
        <w:rPr>
          <w:u w:val="thick" w:color="C00000"/>
        </w:rPr>
        <w:t>reflect</w:t>
      </w:r>
      <w:r w:rsidR="00E02EDF" w:rsidRPr="00E02EDF">
        <w:rPr>
          <w:u w:val="thick" w:color="C00000"/>
        </w:rPr>
        <w:t>s</w:t>
      </w:r>
      <w:r>
        <w:t xml:space="preserve"> the increasing potential risk caused by the anomaly status of EIs quantitatively and intuitively.</w:t>
      </w:r>
    </w:p>
    <w:p w14:paraId="2633220E" w14:textId="77777777" w:rsidR="0025217D" w:rsidRDefault="0025217D" w:rsidP="0025217D">
      <w:pPr>
        <w:pStyle w:val="af2"/>
      </w:pPr>
      <w:r>
        <w:rPr>
          <w:rFonts w:hint="eastAsia"/>
        </w:rPr>
        <w:lastRenderedPageBreak/>
        <w:t>T</w:t>
      </w:r>
      <w:r>
        <w:t>hrough the adaptive GMM, we quantify the real-time risk for each 3</w:t>
      </w:r>
      <w:r w:rsidRPr="003A3E4C">
        <w:rPr>
          <w:vertAlign w:val="superscript"/>
        </w:rPr>
        <w:t>rd</w:t>
      </w:r>
      <w:r>
        <w:t xml:space="preserve">-level EI using the offline and online </w:t>
      </w:r>
      <w:r w:rsidR="00502D04">
        <w:t>feature embeddings</w:t>
      </w:r>
      <w:r>
        <w:t xml:space="preserve"> effectively. It should be noticed that it is a truly data-driven risk quantification method with quite little manual intervention and the evaluation results can be well interpreted by the risk indications with the probabilistic meanings.</w:t>
      </w:r>
    </w:p>
    <w:p w14:paraId="12AE3ACC" w14:textId="77777777" w:rsidR="0025217D" w:rsidRDefault="0025217D" w:rsidP="0025217D">
      <w:pPr>
        <w:pStyle w:val="bulletlist"/>
      </w:pPr>
      <w:r>
        <w:rPr>
          <w:rFonts w:hint="eastAsia"/>
          <w:lang w:eastAsia="zh-CN"/>
        </w:rPr>
        <w:t>Co</w:t>
      </w:r>
      <w:r>
        <w:t>mprehensive evaluation by dynamic FCE</w:t>
      </w:r>
    </w:p>
    <w:p w14:paraId="41125111" w14:textId="77777777" w:rsidR="0025217D" w:rsidRDefault="0025217D" w:rsidP="0025217D">
      <w:pPr>
        <w:pStyle w:val="af2"/>
      </w:pPr>
      <w:r>
        <w:t>According to the real-time probabilistic risk indications of each 3</w:t>
      </w:r>
      <w:r w:rsidRPr="00660F28">
        <w:rPr>
          <w:vertAlign w:val="superscript"/>
        </w:rPr>
        <w:t>rd</w:t>
      </w:r>
      <w:r>
        <w:t>-level</w:t>
      </w:r>
      <w:r w:rsidR="00B375D6">
        <w:t xml:space="preserve"> EI</w:t>
      </w:r>
      <w:r>
        <w:t>, the dynamic FCE is applied to evaluate the hierarchical risk of</w:t>
      </w:r>
      <w:r w:rsidR="00A2503C">
        <w:t xml:space="preserve"> other EI</w:t>
      </w:r>
      <w:r>
        <w:t>s level by level.</w:t>
      </w:r>
    </w:p>
    <w:p w14:paraId="76BCD26A" w14:textId="77777777" w:rsidR="0025217D" w:rsidRDefault="0025217D" w:rsidP="0025217D">
      <w:pPr>
        <w:pStyle w:val="af2"/>
      </w:pPr>
    </w:p>
    <w:p w14:paraId="44E11329" w14:textId="0CEA5752" w:rsidR="0025217D" w:rsidRDefault="0025217D" w:rsidP="0025217D">
      <w:pPr>
        <w:pStyle w:val="af2"/>
      </w:pPr>
      <w:r>
        <w:rPr>
          <w:rFonts w:hint="eastAsia"/>
        </w:rPr>
        <w:t>F</w:t>
      </w:r>
      <w:r>
        <w:t>or all five 2</w:t>
      </w:r>
      <w:r w:rsidRPr="007F1450">
        <w:rPr>
          <w:vertAlign w:val="superscript"/>
        </w:rPr>
        <w:t>nd</w:t>
      </w:r>
      <w:r>
        <w:t>-level EIs, given the real-time probabilistic risk indications and weights of their belong</w:t>
      </w:r>
      <w:r w:rsidR="006D4044">
        <w:t>ing</w:t>
      </w:r>
      <w:r>
        <w:t xml:space="preserve"> 3</w:t>
      </w:r>
      <w:r w:rsidRPr="007F1450">
        <w:rPr>
          <w:vertAlign w:val="superscript"/>
        </w:rPr>
        <w:t>rd</w:t>
      </w:r>
      <w:r>
        <w:t>-level EIs, we can obtain their real-time risk indication</w:t>
      </w:r>
      <w:r w:rsidR="00DE33FB">
        <w:t>s</w:t>
      </w:r>
      <w:r>
        <w:t xml:space="preserve"> by means of the weighted average </w:t>
      </w:r>
      <w:r w:rsidRPr="00010C74">
        <w:rPr>
          <w:position w:val="-26"/>
        </w:rPr>
        <w:object w:dxaOrig="1320" w:dyaOrig="600" w14:anchorId="3DEB503A">
          <v:shape id="_x0000_i1357" type="#_x0000_t75" style="width:65.95pt;height:30.2pt" o:ole="">
            <v:imagedata r:id="rId622" o:title=""/>
          </v:shape>
          <o:OLEObject Type="Embed" ProgID="Equation.DSMT4" ShapeID="_x0000_i1357" DrawAspect="Content" ObjectID="_1676960908" r:id="rId623"/>
        </w:object>
      </w:r>
      <w:r>
        <w:t>. Furthermore, given the real-time 2</w:t>
      </w:r>
      <w:r w:rsidRPr="00010C74">
        <w:rPr>
          <w:vertAlign w:val="superscript"/>
        </w:rPr>
        <w:t>nd</w:t>
      </w:r>
      <w:r>
        <w:t xml:space="preserve">-level risk indications, the corresponding initial weights are </w:t>
      </w:r>
      <w:r w:rsidRPr="00E02EDF">
        <w:rPr>
          <w:u w:val="thick" w:color="C00000"/>
        </w:rPr>
        <w:t>dynamical</w:t>
      </w:r>
      <w:r>
        <w:t xml:space="preserve"> with the help of the variable weight coefficients. The above process can be illustrated in </w:t>
      </w:r>
      <w:r w:rsidR="00A24558" w:rsidRPr="00A24558">
        <w:rPr>
          <w:b/>
          <w:bCs/>
        </w:rPr>
        <w:fldChar w:fldCharType="begin"/>
      </w:r>
      <w:r w:rsidR="00A24558" w:rsidRPr="00A24558">
        <w:rPr>
          <w:b/>
          <w:bCs/>
        </w:rPr>
        <w:instrText xml:space="preserve"> REF _Ref48057461 \h </w:instrText>
      </w:r>
      <w:r w:rsidR="00A24558">
        <w:rPr>
          <w:b/>
          <w:bCs/>
        </w:rPr>
        <w:instrText xml:space="preserve"> \* MERGEFORMAT </w:instrText>
      </w:r>
      <w:r w:rsidR="00A24558" w:rsidRPr="00A24558">
        <w:rPr>
          <w:b/>
          <w:bCs/>
        </w:rPr>
      </w:r>
      <w:r w:rsidR="00A24558" w:rsidRPr="00A24558">
        <w:rPr>
          <w:b/>
          <w:bCs/>
        </w:rPr>
        <w:fldChar w:fldCharType="separate"/>
      </w:r>
      <w:r w:rsidR="003E3D82" w:rsidRPr="003E3D82">
        <w:rPr>
          <w:b/>
          <w:bCs/>
        </w:rPr>
        <w:t xml:space="preserve">Figure </w:t>
      </w:r>
      <w:r w:rsidR="003E3D82" w:rsidRPr="003E3D82">
        <w:rPr>
          <w:b/>
          <w:bCs/>
          <w:noProof/>
        </w:rPr>
        <w:t>17</w:t>
      </w:r>
      <w:r w:rsidR="00A24558" w:rsidRPr="00A24558">
        <w:rPr>
          <w:b/>
          <w:bCs/>
        </w:rPr>
        <w:fldChar w:fldCharType="end"/>
      </w:r>
      <w:r>
        <w:t xml:space="preserve"> intuitively.</w:t>
      </w:r>
    </w:p>
    <w:p w14:paraId="207002D8" w14:textId="3B29A4A9" w:rsidR="006A5596" w:rsidRDefault="006A5596" w:rsidP="006A5596">
      <w:pPr>
        <w:pStyle w:val="af2"/>
        <w:ind w:firstLine="0"/>
        <w:jc w:val="center"/>
      </w:pPr>
    </w:p>
    <w:p w14:paraId="2EA7B8CD" w14:textId="7F4A2976" w:rsidR="0025217D" w:rsidRPr="00086CF9" w:rsidRDefault="00EE13F4" w:rsidP="00086CF9">
      <w:pPr>
        <w:pStyle w:val="af3"/>
        <w:jc w:val="center"/>
        <w:rPr>
          <w:rFonts w:ascii="Times New Roman" w:hAnsi="Times New Roman"/>
        </w:rPr>
      </w:pPr>
      <w:bookmarkStart w:id="70" w:name="_Ref48057461"/>
      <w:r w:rsidRPr="00086CF9">
        <w:rPr>
          <w:rFonts w:ascii="Times New Roman" w:hAnsi="Times New Roman"/>
        </w:rPr>
        <w:t xml:space="preserve">Figure </w:t>
      </w:r>
      <w:r w:rsidRPr="00086CF9">
        <w:rPr>
          <w:rFonts w:ascii="Times New Roman" w:hAnsi="Times New Roman"/>
        </w:rPr>
        <w:fldChar w:fldCharType="begin"/>
      </w:r>
      <w:r w:rsidRPr="00086CF9">
        <w:rPr>
          <w:rFonts w:ascii="Times New Roman" w:hAnsi="Times New Roman"/>
        </w:rPr>
        <w:instrText xml:space="preserve"> SEQ Figure \* ARABIC </w:instrText>
      </w:r>
      <w:r w:rsidRPr="00086CF9">
        <w:rPr>
          <w:rFonts w:ascii="Times New Roman" w:hAnsi="Times New Roman"/>
        </w:rPr>
        <w:fldChar w:fldCharType="separate"/>
      </w:r>
      <w:r w:rsidR="003E3D82">
        <w:rPr>
          <w:rFonts w:ascii="Times New Roman" w:hAnsi="Times New Roman"/>
          <w:noProof/>
        </w:rPr>
        <w:t>17</w:t>
      </w:r>
      <w:r w:rsidRPr="00086CF9">
        <w:rPr>
          <w:rFonts w:ascii="Times New Roman" w:hAnsi="Times New Roman"/>
        </w:rPr>
        <w:fldChar w:fldCharType="end"/>
      </w:r>
      <w:bookmarkEnd w:id="70"/>
      <w:r w:rsidRPr="00086CF9">
        <w:rPr>
          <w:rFonts w:ascii="Times New Roman" w:hAnsi="Times New Roman"/>
        </w:rPr>
        <w:t xml:space="preserve"> Quantitative risk indications and dynamic weights of 2nd-level EIs under the different status</w:t>
      </w:r>
    </w:p>
    <w:p w14:paraId="736949CA" w14:textId="5B521ED9" w:rsidR="0025217D" w:rsidRDefault="0025217D" w:rsidP="0025217D">
      <w:pPr>
        <w:pStyle w:val="af2"/>
      </w:pPr>
      <w:r>
        <w:rPr>
          <w:rFonts w:hint="eastAsia"/>
        </w:rPr>
        <w:t>A</w:t>
      </w:r>
      <w:r>
        <w:t>s shown in</w:t>
      </w:r>
      <w:r w:rsidR="00BA0AA3">
        <w:rPr>
          <w:b/>
          <w:bCs/>
        </w:rPr>
        <w:t xml:space="preserve"> </w:t>
      </w:r>
      <w:r w:rsidR="00BA0AA3" w:rsidRPr="00BA0AA3">
        <w:rPr>
          <w:b/>
          <w:bCs/>
        </w:rPr>
        <w:fldChar w:fldCharType="begin"/>
      </w:r>
      <w:r w:rsidR="00BA0AA3" w:rsidRPr="00BA0AA3">
        <w:rPr>
          <w:b/>
          <w:bCs/>
        </w:rPr>
        <w:instrText xml:space="preserve"> REF _Ref48057461 \h  \* MERGEFORMAT </w:instrText>
      </w:r>
      <w:r w:rsidR="00BA0AA3" w:rsidRPr="00BA0AA3">
        <w:rPr>
          <w:b/>
          <w:bCs/>
        </w:rPr>
      </w:r>
      <w:r w:rsidR="00BA0AA3" w:rsidRPr="00BA0AA3">
        <w:rPr>
          <w:b/>
          <w:bCs/>
        </w:rPr>
        <w:fldChar w:fldCharType="separate"/>
      </w:r>
      <w:r w:rsidR="003E3D82" w:rsidRPr="003E3D82">
        <w:rPr>
          <w:b/>
          <w:bCs/>
        </w:rPr>
        <w:t xml:space="preserve">Figure </w:t>
      </w:r>
      <w:r w:rsidR="003E3D82" w:rsidRPr="003E3D82">
        <w:rPr>
          <w:b/>
          <w:bCs/>
          <w:noProof/>
        </w:rPr>
        <w:t>17</w:t>
      </w:r>
      <w:r w:rsidR="00BA0AA3" w:rsidRPr="00BA0AA3">
        <w:rPr>
          <w:b/>
          <w:bCs/>
        </w:rPr>
        <w:fldChar w:fldCharType="end"/>
      </w:r>
      <w:r>
        <w:t xml:space="preserve">, </w:t>
      </w:r>
      <w:r>
        <w:rPr>
          <w:rFonts w:hint="eastAsia"/>
        </w:rPr>
        <w:t>t</w:t>
      </w:r>
      <w:r>
        <w:t xml:space="preserve">he probabilistic risk indications of engine subsystem and electric subsystem </w:t>
      </w:r>
      <w:r w:rsidRPr="003E74BD">
        <w:t>increase</w:t>
      </w:r>
      <w:r>
        <w:t xml:space="preserve"> c</w:t>
      </w:r>
      <w:r w:rsidRPr="003E74BD">
        <w:t>ontinuously</w:t>
      </w:r>
      <w:r>
        <w:t xml:space="preserve">, which </w:t>
      </w:r>
      <w:r w:rsidRPr="00530E9D">
        <w:rPr>
          <w:u w:val="thick" w:color="C00000"/>
        </w:rPr>
        <w:t>reflect</w:t>
      </w:r>
      <w:r w:rsidR="00530E9D" w:rsidRPr="00530E9D">
        <w:rPr>
          <w:u w:val="thick" w:color="C00000"/>
        </w:rPr>
        <w:t>s</w:t>
      </w:r>
      <w:r>
        <w:t xml:space="preserve"> their increasing anomaly degree objectively. Meanwhile, we can see that the larger weights are dynamically assigned to these two subsystems due to the increasing probabilistic risk indications, which means that the two subsystems are gaining more attention for the subsequent comprehensive evaluation. </w:t>
      </w:r>
    </w:p>
    <w:p w14:paraId="2940C8DD" w14:textId="0F2D3E76" w:rsidR="0025217D" w:rsidRDefault="0025217D" w:rsidP="0025217D">
      <w:pPr>
        <w:pStyle w:val="af2"/>
      </w:pPr>
      <w:r>
        <w:t>According to the real-time probabilistic risk indications and the dynamic weights of these five 2</w:t>
      </w:r>
      <w:r w:rsidRPr="00B53B70">
        <w:rPr>
          <w:vertAlign w:val="superscript"/>
        </w:rPr>
        <w:t>nd</w:t>
      </w:r>
      <w:r>
        <w:t>-level EIs, the risk indications of 1</w:t>
      </w:r>
      <w:r w:rsidRPr="00B53B70">
        <w:rPr>
          <w:vertAlign w:val="superscript"/>
        </w:rPr>
        <w:t>st</w:t>
      </w:r>
      <w:r>
        <w:t xml:space="preserve">-level EI, namely the overall status risk of UAVs, </w:t>
      </w:r>
      <w:r w:rsidR="00530E9D">
        <w:t>are</w:t>
      </w:r>
      <w:r>
        <w:t xml:space="preserve"> evaluated comprehensively at the same time. Furthermore, we obtain the real-time </w:t>
      </w:r>
      <w:r w:rsidR="007945A7">
        <w:t>fuzzy risk vector</w:t>
      </w:r>
      <w:r>
        <w:t xml:space="preserve"> of UAVs by using the membership functions, where the hyperparameters of these membership functions are set as </w:t>
      </w:r>
      <w:bookmarkStart w:id="71" w:name="_Hlk33709681"/>
      <w:r>
        <w:rPr>
          <w:position w:val="-10"/>
        </w:rPr>
        <w:object w:dxaOrig="579" w:dyaOrig="299" w14:anchorId="2C0BB16C">
          <v:shape id="对象 272" o:spid="_x0000_i1358" type="#_x0000_t75" style="width:28.35pt;height:14.4pt;mso-position-horizontal-relative:page;mso-position-vertical-relative:page" o:ole="">
            <v:imagedata r:id="rId624" o:title=""/>
          </v:shape>
          <o:OLEObject Type="Embed" ProgID="Equation.DSMT4" ShapeID="对象 272" DrawAspect="Content" ObjectID="_1676960909" r:id="rId625"/>
        </w:object>
      </w:r>
      <w:bookmarkEnd w:id="71"/>
      <w:r>
        <w:t xml:space="preserve">, </w:t>
      </w:r>
      <w:bookmarkStart w:id="72" w:name="_Hlk33709686"/>
      <w:r>
        <w:rPr>
          <w:position w:val="-10"/>
        </w:rPr>
        <w:object w:dxaOrig="619" w:dyaOrig="299" w14:anchorId="57A24570">
          <v:shape id="对象 273" o:spid="_x0000_i1359" type="#_x0000_t75" style="width:31.6pt;height:14.4pt;mso-position-horizontal-relative:page;mso-position-vertical-relative:page" o:ole="">
            <v:imagedata r:id="rId626" o:title=""/>
          </v:shape>
          <o:OLEObject Type="Embed" ProgID="Equation.DSMT4" ShapeID="对象 273" DrawAspect="Content" ObjectID="_1676960910" r:id="rId627"/>
        </w:object>
      </w:r>
      <w:bookmarkEnd w:id="72"/>
      <w:r>
        <w:t xml:space="preserve">, </w:t>
      </w:r>
      <w:bookmarkStart w:id="73" w:name="_Hlk33709695"/>
      <w:r>
        <w:rPr>
          <w:position w:val="-10"/>
        </w:rPr>
        <w:object w:dxaOrig="619" w:dyaOrig="299" w14:anchorId="074EC54A">
          <v:shape id="对象 274" o:spid="_x0000_i1360" type="#_x0000_t75" style="width:31.6pt;height:14.4pt;mso-position-horizontal-relative:page;mso-position-vertical-relative:page" o:ole="">
            <v:imagedata r:id="rId628" o:title=""/>
          </v:shape>
          <o:OLEObject Type="Embed" ProgID="Equation.DSMT4" ShapeID="对象 274" DrawAspect="Content" ObjectID="_1676960911" r:id="rId629"/>
        </w:object>
      </w:r>
      <w:bookmarkEnd w:id="73"/>
      <w:r>
        <w:t xml:space="preserve">, </w:t>
      </w:r>
      <w:bookmarkStart w:id="74" w:name="_Hlk33709700"/>
      <w:r>
        <w:rPr>
          <w:position w:val="-10"/>
        </w:rPr>
        <w:object w:dxaOrig="619" w:dyaOrig="299" w14:anchorId="73F35510">
          <v:shape id="对象 275" o:spid="_x0000_i1361" type="#_x0000_t75" style="width:31.6pt;height:14.4pt;mso-position-horizontal-relative:page;mso-position-vertical-relative:page" o:ole="">
            <v:imagedata r:id="rId630" o:title=""/>
          </v:shape>
          <o:OLEObject Type="Embed" ProgID="Equation.DSMT4" ShapeID="对象 275" DrawAspect="Content" ObjectID="_1676960912" r:id="rId631"/>
        </w:object>
      </w:r>
      <w:bookmarkEnd w:id="74"/>
      <w:r>
        <w:t xml:space="preserve">, </w:t>
      </w:r>
      <w:bookmarkStart w:id="75" w:name="_Hlk33709706"/>
      <w:r>
        <w:rPr>
          <w:position w:val="-10"/>
        </w:rPr>
        <w:object w:dxaOrig="619" w:dyaOrig="299" w14:anchorId="591334F5">
          <v:shape id="对象 276" o:spid="_x0000_i1362" type="#_x0000_t75" style="width:31.6pt;height:14.4pt;mso-position-horizontal-relative:page;mso-position-vertical-relative:page" o:ole="">
            <v:imagedata r:id="rId632" o:title=""/>
          </v:shape>
          <o:OLEObject Type="Embed" ProgID="Equation.DSMT4" ShapeID="对象 276" DrawAspect="Content" ObjectID="_1676960913" r:id="rId633"/>
        </w:object>
      </w:r>
      <w:bookmarkEnd w:id="75"/>
      <w:r w:rsidR="00530E9D">
        <w:t>,</w:t>
      </w:r>
      <w:r>
        <w:t xml:space="preserve"> and </w:t>
      </w:r>
      <w:bookmarkStart w:id="76" w:name="_Hlk33709712"/>
      <w:r>
        <w:rPr>
          <w:position w:val="-10"/>
        </w:rPr>
        <w:object w:dxaOrig="619" w:dyaOrig="299" w14:anchorId="50E37571">
          <v:shape id="对象 277" o:spid="_x0000_i1363" type="#_x0000_t75" style="width:31.6pt;height:14.4pt;mso-position-horizontal-relative:page;mso-position-vertical-relative:page" o:ole="">
            <v:imagedata r:id="rId634" o:title=""/>
          </v:shape>
          <o:OLEObject Type="Embed" ProgID="Equation.DSMT4" ShapeID="对象 277" DrawAspect="Content" ObjectID="_1676960914" r:id="rId635"/>
        </w:object>
      </w:r>
      <w:bookmarkEnd w:id="76"/>
      <w:r>
        <w:t xml:space="preserve">. </w:t>
      </w:r>
      <w:r w:rsidR="007D4E93" w:rsidRPr="00AD04A3">
        <w:rPr>
          <w:b/>
          <w:bCs/>
        </w:rPr>
        <w:t xml:space="preserve">Figure </w:t>
      </w:r>
      <w:r w:rsidR="007D4E93">
        <w:rPr>
          <w:b/>
          <w:bCs/>
        </w:rPr>
        <w:t>21</w:t>
      </w:r>
      <w:r>
        <w:t xml:space="preserve"> and </w:t>
      </w:r>
      <w:r w:rsidR="007D4E93" w:rsidRPr="00AD04A3">
        <w:rPr>
          <w:b/>
          <w:bCs/>
        </w:rPr>
        <w:t xml:space="preserve">Figure </w:t>
      </w:r>
      <w:r w:rsidR="007D4E93">
        <w:rPr>
          <w:b/>
          <w:bCs/>
        </w:rPr>
        <w:t>22</w:t>
      </w:r>
      <w:r>
        <w:t xml:space="preserve"> present the results of the</w:t>
      </w:r>
      <w:r w:rsidRPr="007F7684">
        <w:t xml:space="preserve"> </w:t>
      </w:r>
      <w:r>
        <w:t xml:space="preserve">UAVs’ overall status risk </w:t>
      </w:r>
      <w:del w:id="77" w:author="铉元 苏" w:date="2021-01-05T14:47:00Z">
        <w:r w:rsidDel="00530E9D">
          <w:delText xml:space="preserve">of </w:delText>
        </w:r>
      </w:del>
      <w:r>
        <w:t>evaluated by the existing mainstream FCE and our proposed dynamic FCE respectively.</w:t>
      </w:r>
    </w:p>
    <w:p w14:paraId="0DB2FCBC" w14:textId="479EB89E" w:rsidR="00492B36" w:rsidRDefault="00492B36" w:rsidP="00492B36">
      <w:pPr>
        <w:pStyle w:val="af2"/>
        <w:ind w:firstLine="0"/>
        <w:jc w:val="center"/>
      </w:pPr>
    </w:p>
    <w:p w14:paraId="3ADAD72A" w14:textId="4404AC71" w:rsidR="000E22C2" w:rsidRPr="00E4708B" w:rsidRDefault="002825B6" w:rsidP="002825B6">
      <w:pPr>
        <w:pStyle w:val="af3"/>
        <w:jc w:val="center"/>
        <w:rPr>
          <w:rFonts w:ascii="Times New Roman" w:hAnsi="Times New Roman"/>
        </w:rPr>
      </w:pPr>
      <w:bookmarkStart w:id="78" w:name="_Ref48057604"/>
      <w:r w:rsidRPr="00E4708B">
        <w:rPr>
          <w:rFonts w:ascii="Times New Roman" w:hAnsi="Times New Roman"/>
        </w:rPr>
        <w:t xml:space="preserve">Figure </w:t>
      </w:r>
      <w:r w:rsidRPr="00E4708B">
        <w:rPr>
          <w:rFonts w:ascii="Times New Roman" w:hAnsi="Times New Roman"/>
        </w:rPr>
        <w:fldChar w:fldCharType="begin"/>
      </w:r>
      <w:r w:rsidRPr="00E4708B">
        <w:rPr>
          <w:rFonts w:ascii="Times New Roman" w:hAnsi="Times New Roman"/>
        </w:rPr>
        <w:instrText xml:space="preserve"> SEQ Figure \* ARABIC </w:instrText>
      </w:r>
      <w:r w:rsidRPr="00E4708B">
        <w:rPr>
          <w:rFonts w:ascii="Times New Roman" w:hAnsi="Times New Roman"/>
        </w:rPr>
        <w:fldChar w:fldCharType="separate"/>
      </w:r>
      <w:r w:rsidR="003E3D82">
        <w:rPr>
          <w:rFonts w:ascii="Times New Roman" w:hAnsi="Times New Roman"/>
          <w:noProof/>
        </w:rPr>
        <w:t>18</w:t>
      </w:r>
      <w:r w:rsidRPr="00E4708B">
        <w:rPr>
          <w:rFonts w:ascii="Times New Roman" w:hAnsi="Times New Roman"/>
        </w:rPr>
        <w:fldChar w:fldCharType="end"/>
      </w:r>
      <w:bookmarkEnd w:id="78"/>
      <w:r w:rsidRPr="00E4708B">
        <w:rPr>
          <w:rFonts w:ascii="Times New Roman" w:hAnsi="Times New Roman"/>
        </w:rPr>
        <w:t xml:space="preserve"> Probabilistic risk indications and fuzzy risk vectors of UAVs’ overall status risk through the existing FCE</w:t>
      </w:r>
    </w:p>
    <w:p w14:paraId="5DCB9445" w14:textId="2F1D5B58" w:rsidR="00C5368D" w:rsidRDefault="00C5368D" w:rsidP="00AD14D8">
      <w:pPr>
        <w:pStyle w:val="figurecaption"/>
        <w:keepNext/>
        <w:numPr>
          <w:ilvl w:val="0"/>
          <w:numId w:val="0"/>
        </w:numPr>
      </w:pPr>
    </w:p>
    <w:p w14:paraId="7508B3AB" w14:textId="6D6F5A04" w:rsidR="00EE5A4C" w:rsidRPr="00AD14D8" w:rsidRDefault="00AD14D8" w:rsidP="00AD14D8">
      <w:pPr>
        <w:pStyle w:val="af3"/>
        <w:jc w:val="center"/>
        <w:rPr>
          <w:rFonts w:ascii="Times New Roman" w:hAnsi="Times New Roman"/>
        </w:rPr>
      </w:pPr>
      <w:bookmarkStart w:id="79" w:name="_Ref48057609"/>
      <w:r w:rsidRPr="00AD14D8">
        <w:rPr>
          <w:rFonts w:ascii="Times New Roman" w:hAnsi="Times New Roman"/>
        </w:rPr>
        <w:t xml:space="preserve">Figure </w:t>
      </w:r>
      <w:r w:rsidRPr="00AD14D8">
        <w:rPr>
          <w:rFonts w:ascii="Times New Roman" w:hAnsi="Times New Roman"/>
        </w:rPr>
        <w:fldChar w:fldCharType="begin"/>
      </w:r>
      <w:r w:rsidRPr="00AD14D8">
        <w:rPr>
          <w:rFonts w:ascii="Times New Roman" w:hAnsi="Times New Roman"/>
        </w:rPr>
        <w:instrText xml:space="preserve"> SEQ Figure \* ARABIC </w:instrText>
      </w:r>
      <w:r w:rsidRPr="00AD14D8">
        <w:rPr>
          <w:rFonts w:ascii="Times New Roman" w:hAnsi="Times New Roman"/>
        </w:rPr>
        <w:fldChar w:fldCharType="separate"/>
      </w:r>
      <w:r w:rsidR="003E3D82">
        <w:rPr>
          <w:rFonts w:ascii="Times New Roman" w:hAnsi="Times New Roman"/>
          <w:noProof/>
        </w:rPr>
        <w:t>19</w:t>
      </w:r>
      <w:r w:rsidRPr="00AD14D8">
        <w:rPr>
          <w:rFonts w:ascii="Times New Roman" w:hAnsi="Times New Roman"/>
        </w:rPr>
        <w:fldChar w:fldCharType="end"/>
      </w:r>
      <w:bookmarkEnd w:id="79"/>
      <w:r w:rsidRPr="00AD14D8">
        <w:rPr>
          <w:rFonts w:ascii="Times New Roman" w:hAnsi="Times New Roman"/>
        </w:rPr>
        <w:t xml:space="preserve"> Probabilistic risk indications and fuzzy risk vectors of UAVs’ overall status risk through the dynamic FCE</w:t>
      </w:r>
    </w:p>
    <w:p w14:paraId="69E1A705" w14:textId="2452F3A6" w:rsidR="0025217D" w:rsidRDefault="0025217D" w:rsidP="0025217D">
      <w:pPr>
        <w:pStyle w:val="af2"/>
      </w:pPr>
      <w:r>
        <w:rPr>
          <w:rFonts w:hint="eastAsia"/>
        </w:rPr>
        <w:t>A</w:t>
      </w:r>
      <w:r>
        <w:t>s shown in</w:t>
      </w:r>
      <w:r w:rsidR="00AD14D8">
        <w:t xml:space="preserve"> </w:t>
      </w:r>
      <w:r w:rsidR="00AD14D8" w:rsidRPr="00AD14D8">
        <w:rPr>
          <w:b/>
          <w:bCs/>
        </w:rPr>
        <w:fldChar w:fldCharType="begin"/>
      </w:r>
      <w:r w:rsidR="00AD14D8" w:rsidRPr="00AD14D8">
        <w:rPr>
          <w:b/>
          <w:bCs/>
        </w:rPr>
        <w:instrText xml:space="preserve"> REF _Ref48057604 \h </w:instrText>
      </w:r>
      <w:r w:rsidR="00AD14D8">
        <w:rPr>
          <w:b/>
          <w:bCs/>
        </w:rPr>
        <w:instrText xml:space="preserve"> \* MERGEFORMAT </w:instrText>
      </w:r>
      <w:r w:rsidR="00AD14D8" w:rsidRPr="00AD14D8">
        <w:rPr>
          <w:b/>
          <w:bCs/>
        </w:rPr>
      </w:r>
      <w:r w:rsidR="00AD14D8" w:rsidRPr="00AD14D8">
        <w:rPr>
          <w:b/>
          <w:bCs/>
        </w:rPr>
        <w:fldChar w:fldCharType="separate"/>
      </w:r>
      <w:r w:rsidR="003E3D82" w:rsidRPr="003E3D82">
        <w:rPr>
          <w:b/>
          <w:bCs/>
        </w:rPr>
        <w:t xml:space="preserve">Figure </w:t>
      </w:r>
      <w:r w:rsidR="003E3D82" w:rsidRPr="003E3D82">
        <w:rPr>
          <w:b/>
          <w:bCs/>
          <w:noProof/>
        </w:rPr>
        <w:t>18</w:t>
      </w:r>
      <w:r w:rsidR="00AD14D8" w:rsidRPr="00AD14D8">
        <w:rPr>
          <w:b/>
          <w:bCs/>
        </w:rPr>
        <w:fldChar w:fldCharType="end"/>
      </w:r>
      <w:r>
        <w:t xml:space="preserve"> </w:t>
      </w:r>
      <w:r w:rsidR="00083785">
        <w:t>and</w:t>
      </w:r>
      <w:r w:rsidR="00AD14D8">
        <w:t xml:space="preserve"> </w:t>
      </w:r>
      <w:r w:rsidR="00AD14D8" w:rsidRPr="00AD14D8">
        <w:rPr>
          <w:b/>
          <w:bCs/>
        </w:rPr>
        <w:fldChar w:fldCharType="begin"/>
      </w:r>
      <w:r w:rsidR="00AD14D8" w:rsidRPr="00AD14D8">
        <w:rPr>
          <w:b/>
          <w:bCs/>
        </w:rPr>
        <w:instrText xml:space="preserve"> REF _Ref48057609 \h </w:instrText>
      </w:r>
      <w:r w:rsidR="00AD14D8">
        <w:rPr>
          <w:b/>
          <w:bCs/>
        </w:rPr>
        <w:instrText xml:space="preserve"> \* MERGEFORMAT </w:instrText>
      </w:r>
      <w:r w:rsidR="00AD14D8" w:rsidRPr="00AD14D8">
        <w:rPr>
          <w:b/>
          <w:bCs/>
        </w:rPr>
      </w:r>
      <w:r w:rsidR="00AD14D8" w:rsidRPr="00AD14D8">
        <w:rPr>
          <w:b/>
          <w:bCs/>
        </w:rPr>
        <w:fldChar w:fldCharType="separate"/>
      </w:r>
      <w:r w:rsidR="003E3D82" w:rsidRPr="003E3D82">
        <w:rPr>
          <w:b/>
          <w:bCs/>
        </w:rPr>
        <w:t xml:space="preserve">Figure </w:t>
      </w:r>
      <w:r w:rsidR="003E3D82" w:rsidRPr="003E3D82">
        <w:rPr>
          <w:b/>
          <w:bCs/>
          <w:noProof/>
        </w:rPr>
        <w:t>19</w:t>
      </w:r>
      <w:r w:rsidR="00AD14D8" w:rsidRPr="00AD14D8">
        <w:rPr>
          <w:b/>
          <w:bCs/>
        </w:rPr>
        <w:fldChar w:fldCharType="end"/>
      </w:r>
      <w:r>
        <w:t xml:space="preserve">, the </w:t>
      </w:r>
      <w:r w:rsidR="007945A7">
        <w:t>fuzzy risk vector</w:t>
      </w:r>
      <w:r>
        <w:t xml:space="preserve"> describes the possibility that the overall UAV belongs to each grading level in the form of likelihood probability. Due to the static weight mechanism, the existing FCE is quite </w:t>
      </w:r>
      <w:r w:rsidR="00B6593B" w:rsidRPr="00B6593B">
        <w:rPr>
          <w:u w:val="thick" w:color="C00000"/>
        </w:rPr>
        <w:t>in</w:t>
      </w:r>
      <w:r w:rsidRPr="00B6593B">
        <w:rPr>
          <w:u w:val="thick" w:color="C00000"/>
        </w:rPr>
        <w:t>sensitive</w:t>
      </w:r>
      <w:r>
        <w:t xml:space="preserve"> to the real-time anomaly of low-level EIs. </w:t>
      </w:r>
      <w:r w:rsidRPr="00557DAE">
        <w:t>Even when two critical subsystems</w:t>
      </w:r>
      <w:r>
        <w:t xml:space="preserve"> (engine subsystem and electrical subsystem)</w:t>
      </w:r>
      <w:r w:rsidRPr="00557DAE">
        <w:t xml:space="preserve"> </w:t>
      </w:r>
      <w:r>
        <w:t>show</w:t>
      </w:r>
      <w:r w:rsidRPr="00557DAE">
        <w:t xml:space="preserve"> </w:t>
      </w:r>
      <w:r>
        <w:t xml:space="preserve">the </w:t>
      </w:r>
      <w:r w:rsidRPr="00557DAE">
        <w:t xml:space="preserve">serious anomalies, </w:t>
      </w:r>
      <w:r>
        <w:t xml:space="preserve">the existing </w:t>
      </w:r>
      <w:r w:rsidRPr="00557DAE">
        <w:t xml:space="preserve">FCE still </w:t>
      </w:r>
      <w:r w:rsidR="00C77181" w:rsidRPr="00B6593B">
        <w:rPr>
          <w:u w:val="thick" w:color="C00000"/>
        </w:rPr>
        <w:t>classif</w:t>
      </w:r>
      <w:r w:rsidR="00B6593B" w:rsidRPr="00B6593B">
        <w:rPr>
          <w:u w:val="thick" w:color="C00000"/>
        </w:rPr>
        <w:t>ies</w:t>
      </w:r>
      <w:r w:rsidRPr="00557DAE">
        <w:t xml:space="preserve"> the </w:t>
      </w:r>
      <w:r>
        <w:t>UAV</w:t>
      </w:r>
      <w:r w:rsidRPr="00557DAE">
        <w:t xml:space="preserve"> in</w:t>
      </w:r>
      <w:r w:rsidR="00C77181">
        <w:t>to</w:t>
      </w:r>
      <w:r w:rsidRPr="00557DAE">
        <w:t xml:space="preserve"> </w:t>
      </w:r>
      <w:r>
        <w:t>the</w:t>
      </w:r>
      <w:r w:rsidRPr="00557DAE">
        <w:t xml:space="preserve"> </w:t>
      </w:r>
      <w:r>
        <w:t>s</w:t>
      </w:r>
      <w:r w:rsidRPr="00557DAE">
        <w:t>ub-health stat</w:t>
      </w:r>
      <w:r>
        <w:t>us</w:t>
      </w:r>
      <w:r w:rsidRPr="00557DAE">
        <w:t xml:space="preserve"> with great confidence</w:t>
      </w:r>
      <w:r>
        <w:t>, which cannot reflect the practical status</w:t>
      </w:r>
      <w:r w:rsidR="00FC073F">
        <w:t xml:space="preserve"> and risk</w:t>
      </w:r>
      <w:r>
        <w:t xml:space="preserve"> of UAVs objectively.</w:t>
      </w:r>
    </w:p>
    <w:p w14:paraId="10D16D6B" w14:textId="77777777" w:rsidR="0025217D" w:rsidRDefault="0025217D" w:rsidP="007945A7">
      <w:pPr>
        <w:pStyle w:val="af2"/>
      </w:pPr>
      <w:r>
        <w:t>With the help of the variable weight coefficients, our proposed dynamic FCE</w:t>
      </w:r>
      <w:r w:rsidRPr="00557DAE">
        <w:t xml:space="preserve"> shows better sensitivity and flexibility to </w:t>
      </w:r>
      <w:r>
        <w:t xml:space="preserve">the </w:t>
      </w:r>
      <w:r w:rsidRPr="00557DAE">
        <w:t>local anomal</w:t>
      </w:r>
      <w:r>
        <w:t>y</w:t>
      </w:r>
      <w:r w:rsidRPr="00557DAE">
        <w:t xml:space="preserve"> of </w:t>
      </w:r>
      <w:r>
        <w:t>UAV</w:t>
      </w:r>
      <w:r w:rsidRPr="00557DAE">
        <w:t>s</w:t>
      </w:r>
      <w:r>
        <w:t xml:space="preserve">. The UAV status is comprehensively evaluated in the danger </w:t>
      </w:r>
      <w:r w:rsidR="00F568AA">
        <w:t xml:space="preserve">or failure </w:t>
      </w:r>
      <w:r>
        <w:t xml:space="preserve">status with the highest membership when the </w:t>
      </w:r>
      <w:r w:rsidRPr="00557DAE">
        <w:t>critical subsystems</w:t>
      </w:r>
      <w:r>
        <w:t xml:space="preserve"> locate in the Degradation status-</w:t>
      </w:r>
      <w:r w:rsidRPr="00845176">
        <w:t>Ⅳ</w:t>
      </w:r>
      <w:r>
        <w:t>, which exhibits a more reasonable conclusion than the results obtained by the existing mainstream FCE.</w:t>
      </w:r>
    </w:p>
    <w:p w14:paraId="4D5F6C59" w14:textId="77777777" w:rsidR="00F06166" w:rsidRDefault="00F06166">
      <w:pPr>
        <w:pStyle w:val="2"/>
        <w:numPr>
          <w:ilvl w:val="0"/>
          <w:numId w:val="0"/>
        </w:numPr>
      </w:pPr>
      <w:r>
        <w:t xml:space="preserve">C.  Discussions </w:t>
      </w:r>
    </w:p>
    <w:p w14:paraId="60CC814D" w14:textId="77777777" w:rsidR="00F06166" w:rsidRDefault="00F06166">
      <w:pPr>
        <w:pStyle w:val="af2"/>
      </w:pPr>
      <w:r>
        <w:rPr>
          <w:rFonts w:hint="eastAsia"/>
        </w:rPr>
        <w:t>I</w:t>
      </w:r>
      <w:r>
        <w:t>n view of the above experimental results, the four main conclusions are discussed</w:t>
      </w:r>
      <w:r w:rsidR="009E63DD">
        <w:t xml:space="preserve"> </w:t>
      </w:r>
      <w:r>
        <w:t>as follows:</w:t>
      </w:r>
    </w:p>
    <w:p w14:paraId="20894130" w14:textId="77777777" w:rsidR="00631A63" w:rsidRDefault="00631A63" w:rsidP="002A01BE">
      <w:pPr>
        <w:pStyle w:val="af2"/>
      </w:pPr>
      <w:r>
        <w:rPr>
          <w:rFonts w:hint="eastAsia"/>
        </w:rPr>
        <w:t>(</w:t>
      </w:r>
      <w:r>
        <w:t xml:space="preserve">1) The RFA </w:t>
      </w:r>
      <w:r w:rsidR="002A01BE">
        <w:t xml:space="preserve">employing the bidirectional recurrent architecture and </w:t>
      </w:r>
      <w:r w:rsidR="008E2E2C">
        <w:t xml:space="preserve">the </w:t>
      </w:r>
      <w:r w:rsidR="002A01BE">
        <w:t xml:space="preserve">proposed sequential fusion layer, </w:t>
      </w:r>
      <w:r>
        <w:t xml:space="preserve">can achieve the robust and complete information fusion from both two aspects of variate </w:t>
      </w:r>
      <w:r w:rsidR="00BB2A57">
        <w:t xml:space="preserve">dimension </w:t>
      </w:r>
      <w:r>
        <w:t>and t</w:t>
      </w:r>
      <w:r w:rsidR="00C5319F">
        <w:t>ime</w:t>
      </w:r>
      <w:r>
        <w:t xml:space="preserve"> dimension.</w:t>
      </w:r>
    </w:p>
    <w:p w14:paraId="4C969C96" w14:textId="68BF6FB8" w:rsidR="00631A63" w:rsidRDefault="00DC33D6" w:rsidP="00484A90">
      <w:pPr>
        <w:pStyle w:val="af2"/>
      </w:pPr>
      <w:r>
        <w:rPr>
          <w:rFonts w:hint="eastAsia"/>
        </w:rPr>
        <w:t>U</w:t>
      </w:r>
      <w:r>
        <w:t xml:space="preserve">sing the simulation datasets of turbofan engines, we compared the performance on information fusion between the proposed RFA and </w:t>
      </w:r>
      <w:r w:rsidR="007A7383" w:rsidRPr="007A7383">
        <w:rPr>
          <w:u w:val="thick" w:color="C00000"/>
        </w:rPr>
        <w:t>the</w:t>
      </w:r>
      <w:r w:rsidR="007A7383">
        <w:t xml:space="preserve"> </w:t>
      </w:r>
      <w:r>
        <w:t>other 5 existing mainstream methods</w:t>
      </w:r>
      <w:r w:rsidR="003841CB">
        <w:t xml:space="preserve">, </w:t>
      </w:r>
      <w:r w:rsidR="00156B3F">
        <w:t>i.e.,</w:t>
      </w:r>
      <w:r w:rsidR="003841CB">
        <w:t xml:space="preserve"> ICA, PCA, KPCA, SAE</w:t>
      </w:r>
      <w:r w:rsidR="007A7383">
        <w:t>,</w:t>
      </w:r>
      <w:r w:rsidR="008D7609">
        <w:t xml:space="preserve"> and</w:t>
      </w:r>
      <w:r w:rsidR="003841CB">
        <w:t xml:space="preserve"> RA.</w:t>
      </w:r>
      <w:r>
        <w:t xml:space="preserve"> </w:t>
      </w:r>
      <w:r w:rsidR="00002C5D">
        <w:t xml:space="preserve">As shown in </w:t>
      </w:r>
      <w:r w:rsidR="00F30A20" w:rsidRPr="00F30A20">
        <w:rPr>
          <w:b/>
          <w:bCs/>
        </w:rPr>
        <w:fldChar w:fldCharType="begin"/>
      </w:r>
      <w:r w:rsidR="00F30A20" w:rsidRPr="00F30A20">
        <w:rPr>
          <w:b/>
          <w:bCs/>
        </w:rPr>
        <w:instrText xml:space="preserve"> REF _Ref48054649 \h </w:instrText>
      </w:r>
      <w:r w:rsidR="00F30A20">
        <w:rPr>
          <w:b/>
          <w:bCs/>
        </w:rPr>
        <w:instrText xml:space="preserve"> \* MERGEFORMAT </w:instrText>
      </w:r>
      <w:r w:rsidR="00F30A20" w:rsidRPr="00F30A20">
        <w:rPr>
          <w:b/>
          <w:bCs/>
        </w:rPr>
      </w:r>
      <w:r w:rsidR="00F30A20" w:rsidRPr="00F30A20">
        <w:rPr>
          <w:b/>
          <w:bCs/>
        </w:rPr>
        <w:fldChar w:fldCharType="separate"/>
      </w:r>
      <w:r w:rsidR="003E3D82" w:rsidRPr="003E3D82">
        <w:rPr>
          <w:b/>
          <w:bCs/>
        </w:rPr>
        <w:t xml:space="preserve">Figure </w:t>
      </w:r>
      <w:r w:rsidR="003E3D82" w:rsidRPr="003E3D82">
        <w:rPr>
          <w:b/>
          <w:bCs/>
          <w:noProof/>
        </w:rPr>
        <w:t>7</w:t>
      </w:r>
      <w:r w:rsidR="00F30A20" w:rsidRPr="00F30A20">
        <w:rPr>
          <w:b/>
          <w:bCs/>
        </w:rPr>
        <w:fldChar w:fldCharType="end"/>
      </w:r>
      <w:r w:rsidR="00F30A20">
        <w:rPr>
          <w:b/>
          <w:bCs/>
        </w:rPr>
        <w:t xml:space="preserve"> </w:t>
      </w:r>
      <w:r w:rsidR="00002C5D">
        <w:t xml:space="preserve">and </w:t>
      </w:r>
      <w:r w:rsidR="00F30A20" w:rsidRPr="00F30A20">
        <w:rPr>
          <w:b/>
          <w:bCs/>
        </w:rPr>
        <w:fldChar w:fldCharType="begin"/>
      </w:r>
      <w:r w:rsidR="00F30A20" w:rsidRPr="00F30A20">
        <w:rPr>
          <w:b/>
          <w:bCs/>
        </w:rPr>
        <w:instrText xml:space="preserve"> REF _Ref48054902 \h  \* MERGEFORMAT </w:instrText>
      </w:r>
      <w:r w:rsidR="00F30A20" w:rsidRPr="00F30A20">
        <w:rPr>
          <w:b/>
          <w:bCs/>
        </w:rPr>
      </w:r>
      <w:r w:rsidR="00F30A20" w:rsidRPr="00F30A20">
        <w:rPr>
          <w:b/>
          <w:bCs/>
        </w:rPr>
        <w:fldChar w:fldCharType="separate"/>
      </w:r>
      <w:r w:rsidR="003E3D82" w:rsidRPr="003E3D82">
        <w:rPr>
          <w:b/>
          <w:bCs/>
        </w:rPr>
        <w:t xml:space="preserve">Figure </w:t>
      </w:r>
      <w:r w:rsidR="003E3D82" w:rsidRPr="003E3D82">
        <w:rPr>
          <w:b/>
          <w:bCs/>
          <w:noProof/>
        </w:rPr>
        <w:t>8</w:t>
      </w:r>
      <w:r w:rsidR="00F30A20" w:rsidRPr="00F30A20">
        <w:rPr>
          <w:b/>
          <w:bCs/>
        </w:rPr>
        <w:fldChar w:fldCharType="end"/>
      </w:r>
      <w:r w:rsidR="00F30A20">
        <w:rPr>
          <w:b/>
          <w:bCs/>
        </w:rPr>
        <w:t>-</w:t>
      </w:r>
      <w:r w:rsidR="00F30A20" w:rsidRPr="00F30A20">
        <w:rPr>
          <w:b/>
          <w:bCs/>
        </w:rPr>
        <w:fldChar w:fldCharType="begin"/>
      </w:r>
      <w:r w:rsidR="00F30A20" w:rsidRPr="00F30A20">
        <w:rPr>
          <w:b/>
          <w:bCs/>
        </w:rPr>
        <w:instrText xml:space="preserve"> REF _Ref48054904 \h  \* MERGEFORMAT </w:instrText>
      </w:r>
      <w:r w:rsidR="00F30A20" w:rsidRPr="00F30A20">
        <w:rPr>
          <w:b/>
          <w:bCs/>
        </w:rPr>
      </w:r>
      <w:r w:rsidR="00F30A20" w:rsidRPr="00F30A20">
        <w:rPr>
          <w:b/>
          <w:bCs/>
        </w:rPr>
        <w:fldChar w:fldCharType="separate"/>
      </w:r>
      <w:r w:rsidR="003E3D82" w:rsidRPr="003E3D82">
        <w:rPr>
          <w:b/>
          <w:bCs/>
        </w:rPr>
        <w:t xml:space="preserve">Figure </w:t>
      </w:r>
      <w:r w:rsidR="003E3D82" w:rsidRPr="003E3D82">
        <w:rPr>
          <w:b/>
          <w:bCs/>
          <w:noProof/>
        </w:rPr>
        <w:t>10</w:t>
      </w:r>
      <w:r w:rsidR="00F30A20" w:rsidRPr="00F30A20">
        <w:rPr>
          <w:b/>
          <w:bCs/>
        </w:rPr>
        <w:fldChar w:fldCharType="end"/>
      </w:r>
      <w:r w:rsidR="00453423" w:rsidRPr="00453423">
        <w:t xml:space="preserve">, </w:t>
      </w:r>
      <w:r w:rsidR="00453423">
        <w:t xml:space="preserve">whether in the form of 3d scatter plots or 1d HIs, </w:t>
      </w:r>
      <w:r w:rsidR="00EB7A19">
        <w:t>the feature embeddings fused by the proposed RFA exhibit the better entire tendency and robustness to the local data noises</w:t>
      </w:r>
      <w:r w:rsidR="00DD5FCE">
        <w:t xml:space="preserve"> compared with </w:t>
      </w:r>
      <w:r w:rsidR="00C20347">
        <w:t xml:space="preserve">the </w:t>
      </w:r>
      <w:r w:rsidR="00DD5FCE">
        <w:t>other 5 ones</w:t>
      </w:r>
      <w:r w:rsidR="00EB7A19">
        <w:t>.</w:t>
      </w:r>
      <w:r w:rsidR="00DD5FCE">
        <w:t xml:space="preserve"> With the help of three quantitative </w:t>
      </w:r>
      <w:r w:rsidR="00DD5FCE" w:rsidRPr="007A7383">
        <w:rPr>
          <w:u w:val="thick" w:color="C00000"/>
        </w:rPr>
        <w:t>metrics</w:t>
      </w:r>
      <w:r w:rsidR="00F20E45">
        <w:t xml:space="preserve"> (</w:t>
      </w:r>
      <w:r w:rsidR="006E22FB">
        <w:t>‘</w:t>
      </w:r>
      <w:r w:rsidR="00F20E45">
        <w:t>Mono</w:t>
      </w:r>
      <w:r w:rsidR="006E22FB">
        <w:t>’</w:t>
      </w:r>
      <w:r w:rsidR="00F20E45">
        <w:t xml:space="preserve">, </w:t>
      </w:r>
      <w:r w:rsidR="006E22FB">
        <w:t>‘</w:t>
      </w:r>
      <w:r w:rsidR="00F20E45">
        <w:t>Tend</w:t>
      </w:r>
      <w:r w:rsidR="006E22FB">
        <w:t>’</w:t>
      </w:r>
      <w:r w:rsidR="00F20E45">
        <w:t xml:space="preserve"> and </w:t>
      </w:r>
      <w:r w:rsidR="006E22FB">
        <w:t>‘</w:t>
      </w:r>
      <w:r w:rsidR="00F20E45">
        <w:t>Score</w:t>
      </w:r>
      <w:r w:rsidR="006E22FB">
        <w:t>’</w:t>
      </w:r>
      <w:r w:rsidR="00F20E45">
        <w:t>)</w:t>
      </w:r>
      <w:r w:rsidR="00DD5FCE">
        <w:t>, we further demonstrate</w:t>
      </w:r>
      <w:r w:rsidR="00CD20DD">
        <w:t>d</w:t>
      </w:r>
      <w:r w:rsidR="00DD5FCE">
        <w:t xml:space="preserve"> the superiority of RFA</w:t>
      </w:r>
      <w:r w:rsidR="002431F1">
        <w:t xml:space="preserve">: it </w:t>
      </w:r>
      <w:r w:rsidR="00E27958">
        <w:t xml:space="preserve">all achieves the best results </w:t>
      </w:r>
      <w:r w:rsidR="00EE2CF4">
        <w:t xml:space="preserve">among the comparative methods </w:t>
      </w:r>
      <w:r w:rsidR="00E27958">
        <w:t>under different distance functions</w:t>
      </w:r>
      <w:r w:rsidR="00EE2CF4">
        <w:t xml:space="preserve">. </w:t>
      </w:r>
      <w:r w:rsidR="0095580F">
        <w:t>Specifically, c</w:t>
      </w:r>
      <w:r w:rsidR="00EE2CF4">
        <w:t>ompared with the best results (</w:t>
      </w:r>
      <w:r w:rsidR="008A175E">
        <w:t xml:space="preserve">provided by </w:t>
      </w:r>
      <w:r w:rsidR="00EE2CF4">
        <w:t xml:space="preserve">RA) among 5 existing methods, </w:t>
      </w:r>
      <w:r w:rsidR="008A175E">
        <w:t>the proposed RFA brings about</w:t>
      </w:r>
      <w:r w:rsidR="00EE2CF4">
        <w:t xml:space="preserve"> </w:t>
      </w:r>
      <w:r w:rsidR="008A175E">
        <w:rPr>
          <w:rFonts w:hint="eastAsia"/>
        </w:rPr>
        <w:t>11.32%, 0.12%</w:t>
      </w:r>
      <w:r w:rsidR="007A7383">
        <w:t>,</w:t>
      </w:r>
      <w:r w:rsidR="008A175E">
        <w:rPr>
          <w:rFonts w:hint="eastAsia"/>
        </w:rPr>
        <w:t xml:space="preserve"> and 4.54% improvement</w:t>
      </w:r>
      <w:r w:rsidR="008A175E">
        <w:t xml:space="preserve"> on the above 3 </w:t>
      </w:r>
      <w:r w:rsidR="008A175E" w:rsidRPr="007A7383">
        <w:rPr>
          <w:u w:val="thick" w:color="C00000"/>
        </w:rPr>
        <w:t>metrics</w:t>
      </w:r>
      <w:r w:rsidR="008A175E">
        <w:t xml:space="preserve"> respectively, brings about 61.82%, 3.16%</w:t>
      </w:r>
      <w:r w:rsidR="007A7383">
        <w:t>,</w:t>
      </w:r>
      <w:r w:rsidR="008A175E">
        <w:t xml:space="preserve"> and 9.17% improvement </w:t>
      </w:r>
      <w:r w:rsidR="008A175E" w:rsidRPr="007A7383">
        <w:rPr>
          <w:u w:val="thick" w:color="C00000"/>
        </w:rPr>
        <w:t>compare</w:t>
      </w:r>
      <w:r w:rsidR="007A7383" w:rsidRPr="007A7383">
        <w:rPr>
          <w:u w:val="thick" w:color="C00000"/>
        </w:rPr>
        <w:t>d</w:t>
      </w:r>
      <w:r w:rsidR="008A175E">
        <w:t xml:space="preserve"> with</w:t>
      </w:r>
      <w:r w:rsidR="005C7663">
        <w:t xml:space="preserve"> the</w:t>
      </w:r>
      <w:r w:rsidR="008A175E">
        <w:t xml:space="preserve"> </w:t>
      </w:r>
      <w:r w:rsidR="00E80DD7">
        <w:t xml:space="preserve">worst ones (provided by </w:t>
      </w:r>
      <w:r w:rsidR="008A175E">
        <w:t>ICA</w:t>
      </w:r>
      <w:r w:rsidR="00E80DD7">
        <w:t>)</w:t>
      </w:r>
      <w:r w:rsidR="008A175E">
        <w:t>.</w:t>
      </w:r>
      <w:r w:rsidR="00E27958">
        <w:t xml:space="preserve"> </w:t>
      </w:r>
      <w:r w:rsidR="00A11BF5" w:rsidRPr="00A11BF5">
        <w:t xml:space="preserve">The above experimental results prove the superiority of the </w:t>
      </w:r>
      <w:r w:rsidR="00A11BF5">
        <w:t>recurrent</w:t>
      </w:r>
      <w:r w:rsidR="00A11BF5" w:rsidRPr="00A11BF5">
        <w:t xml:space="preserve"> architecture </w:t>
      </w:r>
      <w:r w:rsidR="00A11BF5">
        <w:t>on</w:t>
      </w:r>
      <w:r w:rsidR="00A11BF5" w:rsidRPr="00A11BF5">
        <w:t xml:space="preserve"> information fusion compared with the non-</w:t>
      </w:r>
      <w:r w:rsidR="00A11BF5">
        <w:t>recurrent ones</w:t>
      </w:r>
      <w:r w:rsidR="00A11BF5" w:rsidRPr="00A11BF5">
        <w:t>, and</w:t>
      </w:r>
      <w:r w:rsidR="00A11BF5">
        <w:t xml:space="preserve"> then demonstrate </w:t>
      </w:r>
      <w:r w:rsidR="00A11BF5" w:rsidRPr="00A11BF5">
        <w:t xml:space="preserve">that the </w:t>
      </w:r>
      <w:r w:rsidR="00A11BF5">
        <w:t xml:space="preserve">proposed </w:t>
      </w:r>
      <w:r w:rsidR="00A11BF5" w:rsidRPr="00A11BF5">
        <w:t xml:space="preserve">sequential fusion layer can further </w:t>
      </w:r>
      <w:r w:rsidR="00A11BF5">
        <w:t>improve</w:t>
      </w:r>
      <w:r w:rsidR="00A11BF5" w:rsidRPr="00A11BF5">
        <w:t xml:space="preserve"> the robustness and completeness of information fusion.</w:t>
      </w:r>
    </w:p>
    <w:p w14:paraId="490211A4" w14:textId="77777777" w:rsidR="00DC33AE" w:rsidRDefault="00F06166">
      <w:pPr>
        <w:pStyle w:val="af2"/>
      </w:pPr>
      <w:r>
        <w:rPr>
          <w:rFonts w:hint="eastAsia"/>
        </w:rPr>
        <w:t>(</w:t>
      </w:r>
      <w:r w:rsidR="005C7663">
        <w:t>2</w:t>
      </w:r>
      <w:r>
        <w:rPr>
          <w:rFonts w:hint="eastAsia"/>
        </w:rPr>
        <w:t xml:space="preserve">) </w:t>
      </w:r>
      <w:bookmarkStart w:id="80" w:name="_Hlk40384168"/>
      <w:bookmarkStart w:id="81" w:name="_Hlk34152198"/>
      <w:r>
        <w:rPr>
          <w:rFonts w:hint="eastAsia"/>
        </w:rPr>
        <w:t xml:space="preserve">The </w:t>
      </w:r>
      <w:r w:rsidR="00DC33AE">
        <w:t>adaptive GMM can quantify the real-time probabilistic risk from the various</w:t>
      </w:r>
      <w:r w:rsidR="00BB07DF">
        <w:t xml:space="preserve"> feature embeddings</w:t>
      </w:r>
      <w:r w:rsidR="00DC33AE">
        <w:t xml:space="preserve"> in a truly data-driven way.</w:t>
      </w:r>
      <w:bookmarkEnd w:id="80"/>
    </w:p>
    <w:p w14:paraId="6F6B90AD" w14:textId="132DD258" w:rsidR="00F06166" w:rsidRDefault="00535568" w:rsidP="0052260A">
      <w:pPr>
        <w:pStyle w:val="af2"/>
      </w:pPr>
      <w:r>
        <w:t xml:space="preserve">Using the real flight dataset of </w:t>
      </w:r>
      <w:r w:rsidRPr="007A7383">
        <w:rPr>
          <w:u w:val="thick" w:color="C00000"/>
        </w:rPr>
        <w:t>a</w:t>
      </w:r>
      <w:r>
        <w:t xml:space="preserve"> UAV, </w:t>
      </w:r>
      <w:r w:rsidR="00A54D37">
        <w:t>the multivariate CM data of each 3</w:t>
      </w:r>
      <w:r w:rsidR="00A54D37" w:rsidRPr="00A54D37">
        <w:rPr>
          <w:vertAlign w:val="superscript"/>
        </w:rPr>
        <w:t>rd</w:t>
      </w:r>
      <w:r w:rsidR="00A54D37">
        <w:t xml:space="preserve">-level EI is </w:t>
      </w:r>
      <w:r w:rsidR="006E44DD">
        <w:t xml:space="preserve">firstly </w:t>
      </w:r>
      <w:r w:rsidR="00630567">
        <w:t>fused and transformed into the robust feature embeddings</w:t>
      </w:r>
      <w:r w:rsidR="00A54D37">
        <w:t xml:space="preserve"> by RFA. </w:t>
      </w:r>
      <w:r w:rsidR="00C04657">
        <w:t xml:space="preserve">According to these </w:t>
      </w:r>
      <w:r w:rsidR="005710F0">
        <w:t>fused features</w:t>
      </w:r>
      <w:r w:rsidR="00C04657">
        <w:t xml:space="preserve">, </w:t>
      </w:r>
      <w:r w:rsidR="00D311CD">
        <w:t>a</w:t>
      </w:r>
      <w:r w:rsidR="004F60B1">
        <w:t xml:space="preserve">s shown in </w:t>
      </w:r>
      <w:r w:rsidR="004176C8" w:rsidRPr="004176C8">
        <w:rPr>
          <w:b/>
          <w:bCs/>
        </w:rPr>
        <w:fldChar w:fldCharType="begin"/>
      </w:r>
      <w:r w:rsidR="004176C8" w:rsidRPr="004176C8">
        <w:rPr>
          <w:b/>
          <w:bCs/>
        </w:rPr>
        <w:instrText xml:space="preserve"> REF _Ref48056167 \h </w:instrText>
      </w:r>
      <w:r w:rsidR="004176C8">
        <w:rPr>
          <w:b/>
          <w:bCs/>
        </w:rPr>
        <w:instrText xml:space="preserve"> \* MERGEFORMAT </w:instrText>
      </w:r>
      <w:r w:rsidR="004176C8" w:rsidRPr="004176C8">
        <w:rPr>
          <w:b/>
          <w:bCs/>
        </w:rPr>
      </w:r>
      <w:r w:rsidR="004176C8" w:rsidRPr="004176C8">
        <w:rPr>
          <w:b/>
          <w:bCs/>
        </w:rPr>
        <w:fldChar w:fldCharType="separate"/>
      </w:r>
      <w:r w:rsidR="003E3D82" w:rsidRPr="003E3D82">
        <w:rPr>
          <w:b/>
          <w:bCs/>
        </w:rPr>
        <w:t xml:space="preserve">Figure </w:t>
      </w:r>
      <w:r w:rsidR="003E3D82" w:rsidRPr="003E3D82">
        <w:rPr>
          <w:b/>
          <w:bCs/>
          <w:noProof/>
        </w:rPr>
        <w:t>15</w:t>
      </w:r>
      <w:r w:rsidR="004176C8" w:rsidRPr="004176C8">
        <w:rPr>
          <w:b/>
          <w:bCs/>
        </w:rPr>
        <w:fldChar w:fldCharType="end"/>
      </w:r>
      <w:r w:rsidR="004176C8">
        <w:t xml:space="preserve"> </w:t>
      </w:r>
      <w:r w:rsidR="004F60B1">
        <w:t>and</w:t>
      </w:r>
      <w:r w:rsidR="004176C8">
        <w:t xml:space="preserve"> </w:t>
      </w:r>
      <w:r w:rsidR="004176C8" w:rsidRPr="004176C8">
        <w:rPr>
          <w:b/>
          <w:bCs/>
        </w:rPr>
        <w:fldChar w:fldCharType="begin"/>
      </w:r>
      <w:r w:rsidR="004176C8" w:rsidRPr="004176C8">
        <w:rPr>
          <w:b/>
          <w:bCs/>
        </w:rPr>
        <w:instrText xml:space="preserve"> REF _Ref48056176 \h </w:instrText>
      </w:r>
      <w:r w:rsidR="004176C8">
        <w:rPr>
          <w:b/>
          <w:bCs/>
        </w:rPr>
        <w:instrText xml:space="preserve"> \* MERGEFORMAT </w:instrText>
      </w:r>
      <w:r w:rsidR="004176C8" w:rsidRPr="004176C8">
        <w:rPr>
          <w:b/>
          <w:bCs/>
        </w:rPr>
      </w:r>
      <w:r w:rsidR="004176C8" w:rsidRPr="004176C8">
        <w:rPr>
          <w:b/>
          <w:bCs/>
        </w:rPr>
        <w:fldChar w:fldCharType="separate"/>
      </w:r>
      <w:r w:rsidR="003E3D82" w:rsidRPr="003E3D82">
        <w:rPr>
          <w:b/>
          <w:bCs/>
        </w:rPr>
        <w:t xml:space="preserve">Figure </w:t>
      </w:r>
      <w:r w:rsidR="003E3D82" w:rsidRPr="003E3D82">
        <w:rPr>
          <w:b/>
          <w:bCs/>
          <w:noProof/>
        </w:rPr>
        <w:t>16</w:t>
      </w:r>
      <w:r w:rsidR="004176C8" w:rsidRPr="004176C8">
        <w:rPr>
          <w:b/>
          <w:bCs/>
        </w:rPr>
        <w:fldChar w:fldCharType="end"/>
      </w:r>
      <w:r w:rsidR="004F60B1">
        <w:t xml:space="preserve">, the adaptive </w:t>
      </w:r>
      <w:r w:rsidR="004F60B1">
        <w:lastRenderedPageBreak/>
        <w:t xml:space="preserve">GMM </w:t>
      </w:r>
      <w:r w:rsidR="0052260A">
        <w:t xml:space="preserve">can model their historical baseline distributions accurately and quantify </w:t>
      </w:r>
      <w:r w:rsidR="00554270">
        <w:t xml:space="preserve">the real-time risk </w:t>
      </w:r>
      <w:r w:rsidR="00200A17">
        <w:t>o</w:t>
      </w:r>
      <w:r w:rsidR="00554270">
        <w:t>bjectively</w:t>
      </w:r>
      <w:r w:rsidR="0023139B">
        <w:t xml:space="preserve"> even when </w:t>
      </w:r>
      <w:r w:rsidR="005710F0">
        <w:t>they generally</w:t>
      </w:r>
      <w:r w:rsidR="0023139B">
        <w:t xml:space="preserve"> have various </w:t>
      </w:r>
      <w:r w:rsidR="000F08AA">
        <w:t xml:space="preserve">distribution </w:t>
      </w:r>
      <w:r w:rsidR="0023139B">
        <w:t>characteristics</w:t>
      </w:r>
      <w:r w:rsidR="008C1A51">
        <w:t>. With the help of Bayesian hyperparameters optimization</w:t>
      </w:r>
      <w:r w:rsidR="00020499">
        <w:t xml:space="preserve"> </w:t>
      </w:r>
      <w:r w:rsidR="00554270">
        <w:t>(shown in</w:t>
      </w:r>
      <w:r w:rsidR="001C7F76">
        <w:rPr>
          <w:b/>
          <w:bCs/>
        </w:rPr>
        <w:t xml:space="preserve"> </w:t>
      </w:r>
      <w:r w:rsidR="001C7F76" w:rsidRPr="001C7F76">
        <w:rPr>
          <w:b/>
          <w:bCs/>
        </w:rPr>
        <w:fldChar w:fldCharType="begin"/>
      </w:r>
      <w:r w:rsidR="001C7F76" w:rsidRPr="001C7F76">
        <w:rPr>
          <w:b/>
          <w:bCs/>
        </w:rPr>
        <w:instrText xml:space="preserve"> REF _Ref48056018 \h  \* MERGEFORMAT </w:instrText>
      </w:r>
      <w:r w:rsidR="001C7F76" w:rsidRPr="001C7F76">
        <w:rPr>
          <w:b/>
          <w:bCs/>
        </w:rPr>
      </w:r>
      <w:r w:rsidR="001C7F76" w:rsidRPr="001C7F76">
        <w:rPr>
          <w:b/>
          <w:bCs/>
        </w:rPr>
        <w:fldChar w:fldCharType="separate"/>
      </w:r>
      <w:r w:rsidR="003E3D82" w:rsidRPr="003E3D82">
        <w:rPr>
          <w:b/>
          <w:bCs/>
        </w:rPr>
        <w:t xml:space="preserve">Figure </w:t>
      </w:r>
      <w:r w:rsidR="003E3D82" w:rsidRPr="003E3D82">
        <w:rPr>
          <w:b/>
          <w:bCs/>
          <w:noProof/>
        </w:rPr>
        <w:t>14</w:t>
      </w:r>
      <w:r w:rsidR="001C7F76" w:rsidRPr="001C7F76">
        <w:rPr>
          <w:b/>
          <w:bCs/>
        </w:rPr>
        <w:fldChar w:fldCharType="end"/>
      </w:r>
      <w:r w:rsidR="00554270">
        <w:t xml:space="preserve">) </w:t>
      </w:r>
      <w:r w:rsidR="00020499">
        <w:t>and probabilistic clustering</w:t>
      </w:r>
      <w:r w:rsidR="008C1A51">
        <w:t xml:space="preserve">, the adaptive GMM </w:t>
      </w:r>
      <w:r w:rsidR="00020499">
        <w:t>is truly data-driven and interpretable,</w:t>
      </w:r>
      <w:r w:rsidR="0034005C">
        <w:t xml:space="preserve"> where the entire procedure of the offline baseline modeling and the online risk quantification </w:t>
      </w:r>
      <w:r w:rsidR="00020499">
        <w:t>requir</w:t>
      </w:r>
      <w:r w:rsidR="0034005C">
        <w:t>es</w:t>
      </w:r>
      <w:r w:rsidR="00020499">
        <w:t xml:space="preserve"> almost no manual intervention.</w:t>
      </w:r>
      <w:bookmarkEnd w:id="81"/>
    </w:p>
    <w:p w14:paraId="0C9A1D5C" w14:textId="65455443" w:rsidR="00C745D4" w:rsidRDefault="00F06166">
      <w:pPr>
        <w:pStyle w:val="af2"/>
      </w:pPr>
      <w:r>
        <w:rPr>
          <w:rFonts w:hint="eastAsia"/>
        </w:rPr>
        <w:t>(</w:t>
      </w:r>
      <w:r w:rsidR="007E297C">
        <w:t>3</w:t>
      </w:r>
      <w:r>
        <w:rPr>
          <w:rFonts w:hint="eastAsia"/>
        </w:rPr>
        <w:t xml:space="preserve">) The dynamic FCE </w:t>
      </w:r>
      <w:r w:rsidR="00C745D4">
        <w:t xml:space="preserve">can achieve the comprehensive evaluation </w:t>
      </w:r>
      <w:r w:rsidR="00D416AA">
        <w:t xml:space="preserve">for UAVs </w:t>
      </w:r>
      <w:r w:rsidR="00C745D4">
        <w:t xml:space="preserve">under </w:t>
      </w:r>
      <w:r w:rsidR="00B8210B">
        <w:t>uncertainty</w:t>
      </w:r>
      <w:r w:rsidR="00C745D4">
        <w:t xml:space="preserve"> and timely capture the </w:t>
      </w:r>
      <w:r w:rsidR="00200A17">
        <w:t xml:space="preserve">real-time </w:t>
      </w:r>
      <w:r w:rsidR="00C745D4">
        <w:t>slight risk.</w:t>
      </w:r>
    </w:p>
    <w:p w14:paraId="0F65041A" w14:textId="5FEB2E0B" w:rsidR="00C745D4" w:rsidRDefault="00211DF0" w:rsidP="00AD4D7D">
      <w:pPr>
        <w:pStyle w:val="af2"/>
      </w:pPr>
      <w:r>
        <w:rPr>
          <w:rFonts w:hint="eastAsia"/>
        </w:rPr>
        <w:t>A</w:t>
      </w:r>
      <w:r>
        <w:t>s shown in</w:t>
      </w:r>
      <w:r w:rsidR="00BE6257">
        <w:t xml:space="preserve"> </w:t>
      </w:r>
      <w:r w:rsidR="00BE6257" w:rsidRPr="00BE6257">
        <w:rPr>
          <w:b/>
          <w:bCs/>
        </w:rPr>
        <w:fldChar w:fldCharType="begin"/>
      </w:r>
      <w:r w:rsidR="00BE6257" w:rsidRPr="00BE6257">
        <w:rPr>
          <w:b/>
          <w:bCs/>
        </w:rPr>
        <w:instrText xml:space="preserve"> REF _Ref48057461 \h </w:instrText>
      </w:r>
      <w:r w:rsidR="00BE6257">
        <w:rPr>
          <w:b/>
          <w:bCs/>
        </w:rPr>
        <w:instrText xml:space="preserve"> \* MERGEFORMAT </w:instrText>
      </w:r>
      <w:r w:rsidR="00BE6257" w:rsidRPr="00BE6257">
        <w:rPr>
          <w:b/>
          <w:bCs/>
        </w:rPr>
      </w:r>
      <w:r w:rsidR="00BE6257" w:rsidRPr="00BE6257">
        <w:rPr>
          <w:b/>
          <w:bCs/>
        </w:rPr>
        <w:fldChar w:fldCharType="separate"/>
      </w:r>
      <w:r w:rsidR="003E3D82" w:rsidRPr="003E3D82">
        <w:rPr>
          <w:b/>
          <w:bCs/>
        </w:rPr>
        <w:t xml:space="preserve">Figure </w:t>
      </w:r>
      <w:r w:rsidR="003E3D82" w:rsidRPr="003E3D82">
        <w:rPr>
          <w:b/>
          <w:bCs/>
          <w:noProof/>
        </w:rPr>
        <w:t>17</w:t>
      </w:r>
      <w:r w:rsidR="00BE6257" w:rsidRPr="00BE6257">
        <w:rPr>
          <w:b/>
          <w:bCs/>
        </w:rPr>
        <w:fldChar w:fldCharType="end"/>
      </w:r>
      <w:r>
        <w:t xml:space="preserve"> </w:t>
      </w:r>
      <w:r w:rsidR="00C1464E">
        <w:t xml:space="preserve">and </w:t>
      </w:r>
      <w:r w:rsidR="00BE6257" w:rsidRPr="00BE6257">
        <w:rPr>
          <w:b/>
          <w:bCs/>
        </w:rPr>
        <w:fldChar w:fldCharType="begin"/>
      </w:r>
      <w:r w:rsidR="00BE6257" w:rsidRPr="00BE6257">
        <w:rPr>
          <w:b/>
          <w:bCs/>
        </w:rPr>
        <w:instrText xml:space="preserve"> REF _Ref48057609 \h </w:instrText>
      </w:r>
      <w:r w:rsidR="00BE6257">
        <w:rPr>
          <w:b/>
          <w:bCs/>
        </w:rPr>
        <w:instrText xml:space="preserve"> \* MERGEFORMAT </w:instrText>
      </w:r>
      <w:r w:rsidR="00BE6257" w:rsidRPr="00BE6257">
        <w:rPr>
          <w:b/>
          <w:bCs/>
        </w:rPr>
      </w:r>
      <w:r w:rsidR="00BE6257" w:rsidRPr="00BE6257">
        <w:rPr>
          <w:b/>
          <w:bCs/>
        </w:rPr>
        <w:fldChar w:fldCharType="separate"/>
      </w:r>
      <w:r w:rsidR="003E3D82" w:rsidRPr="003E3D82">
        <w:rPr>
          <w:b/>
          <w:bCs/>
        </w:rPr>
        <w:t xml:space="preserve">Figure </w:t>
      </w:r>
      <w:r w:rsidR="003E3D82" w:rsidRPr="003E3D82">
        <w:rPr>
          <w:b/>
          <w:bCs/>
          <w:noProof/>
        </w:rPr>
        <w:t>19</w:t>
      </w:r>
      <w:r w:rsidR="00BE6257" w:rsidRPr="00BE6257">
        <w:rPr>
          <w:b/>
          <w:bCs/>
        </w:rPr>
        <w:fldChar w:fldCharType="end"/>
      </w:r>
      <w:r w:rsidR="00C1464E">
        <w:t xml:space="preserve">, the dynamic FCE implements the </w:t>
      </w:r>
      <w:r w:rsidR="000E2769">
        <w:rPr>
          <w:rFonts w:hint="eastAsia"/>
        </w:rPr>
        <w:t>c</w:t>
      </w:r>
      <w:r w:rsidR="000E2769">
        <w:t>omprehensive risk evaluation level by level</w:t>
      </w:r>
      <w:r w:rsidR="00C1464E">
        <w:t xml:space="preserve"> (1</w:t>
      </w:r>
      <w:r w:rsidR="00C1464E" w:rsidRPr="00C1464E">
        <w:rPr>
          <w:vertAlign w:val="superscript"/>
        </w:rPr>
        <w:t>st</w:t>
      </w:r>
      <w:r w:rsidR="00C1464E">
        <w:t>-level, 2</w:t>
      </w:r>
      <w:r w:rsidR="00C1464E" w:rsidRPr="00C1464E">
        <w:rPr>
          <w:vertAlign w:val="superscript"/>
        </w:rPr>
        <w:t>nd</w:t>
      </w:r>
      <w:r w:rsidR="00C1464E">
        <w:t>-level</w:t>
      </w:r>
      <w:r w:rsidR="007A7383">
        <w:t>,</w:t>
      </w:r>
      <w:r w:rsidR="00C1464E">
        <w:t xml:space="preserve"> and 3</w:t>
      </w:r>
      <w:r w:rsidR="00C1464E" w:rsidRPr="00C1464E">
        <w:rPr>
          <w:vertAlign w:val="superscript"/>
        </w:rPr>
        <w:t>rd</w:t>
      </w:r>
      <w:r w:rsidR="00C1464E">
        <w:t>-level)</w:t>
      </w:r>
      <w:r w:rsidR="000E2769">
        <w:t xml:space="preserve">, which represents the real-time status risk of complicated UAVs quantitatively and hierarchically. In addition, as shown in </w:t>
      </w:r>
      <w:r w:rsidR="00402A32" w:rsidRPr="00402A32">
        <w:rPr>
          <w:b/>
          <w:bCs/>
        </w:rPr>
        <w:fldChar w:fldCharType="begin"/>
      </w:r>
      <w:r w:rsidR="00402A32" w:rsidRPr="00402A32">
        <w:rPr>
          <w:b/>
          <w:bCs/>
        </w:rPr>
        <w:instrText xml:space="preserve"> REF _Ref48057604 \h </w:instrText>
      </w:r>
      <w:r w:rsidR="00402A32">
        <w:rPr>
          <w:b/>
          <w:bCs/>
        </w:rPr>
        <w:instrText xml:space="preserve"> \* MERGEFORMAT </w:instrText>
      </w:r>
      <w:r w:rsidR="00402A32" w:rsidRPr="00402A32">
        <w:rPr>
          <w:b/>
          <w:bCs/>
        </w:rPr>
      </w:r>
      <w:r w:rsidR="00402A32" w:rsidRPr="00402A32">
        <w:rPr>
          <w:b/>
          <w:bCs/>
        </w:rPr>
        <w:fldChar w:fldCharType="separate"/>
      </w:r>
      <w:r w:rsidR="003E3D82" w:rsidRPr="003E3D82">
        <w:rPr>
          <w:b/>
          <w:bCs/>
        </w:rPr>
        <w:t xml:space="preserve">Figure </w:t>
      </w:r>
      <w:r w:rsidR="003E3D82" w:rsidRPr="003E3D82">
        <w:rPr>
          <w:b/>
          <w:bCs/>
          <w:noProof/>
        </w:rPr>
        <w:t>18</w:t>
      </w:r>
      <w:r w:rsidR="00402A32" w:rsidRPr="00402A32">
        <w:rPr>
          <w:b/>
          <w:bCs/>
        </w:rPr>
        <w:fldChar w:fldCharType="end"/>
      </w:r>
      <w:r w:rsidR="00402A32">
        <w:rPr>
          <w:b/>
          <w:bCs/>
        </w:rPr>
        <w:t xml:space="preserve"> </w:t>
      </w:r>
      <w:r w:rsidR="00C615AC">
        <w:t>and</w:t>
      </w:r>
      <w:r w:rsidR="00402A32">
        <w:rPr>
          <w:b/>
          <w:bCs/>
        </w:rPr>
        <w:t xml:space="preserve"> </w:t>
      </w:r>
      <w:r w:rsidR="00402A32" w:rsidRPr="00402A32">
        <w:rPr>
          <w:b/>
          <w:bCs/>
        </w:rPr>
        <w:fldChar w:fldCharType="begin"/>
      </w:r>
      <w:r w:rsidR="00402A32" w:rsidRPr="00402A32">
        <w:rPr>
          <w:b/>
          <w:bCs/>
        </w:rPr>
        <w:instrText xml:space="preserve"> REF _Ref48057609 \h  \* MERGEFORMAT </w:instrText>
      </w:r>
      <w:r w:rsidR="00402A32" w:rsidRPr="00402A32">
        <w:rPr>
          <w:b/>
          <w:bCs/>
        </w:rPr>
      </w:r>
      <w:r w:rsidR="00402A32" w:rsidRPr="00402A32">
        <w:rPr>
          <w:b/>
          <w:bCs/>
        </w:rPr>
        <w:fldChar w:fldCharType="separate"/>
      </w:r>
      <w:r w:rsidR="003E3D82" w:rsidRPr="003E3D82">
        <w:rPr>
          <w:b/>
          <w:bCs/>
        </w:rPr>
        <w:t xml:space="preserve">Figure </w:t>
      </w:r>
      <w:r w:rsidR="003E3D82" w:rsidRPr="003E3D82">
        <w:rPr>
          <w:b/>
          <w:bCs/>
          <w:noProof/>
        </w:rPr>
        <w:t>19</w:t>
      </w:r>
      <w:r w:rsidR="00402A32" w:rsidRPr="00402A32">
        <w:rPr>
          <w:b/>
          <w:bCs/>
        </w:rPr>
        <w:fldChar w:fldCharType="end"/>
      </w:r>
      <w:r w:rsidR="000E2769">
        <w:t>, compared with the existing FCE</w:t>
      </w:r>
      <w:r w:rsidR="003D5D06">
        <w:t xml:space="preserve"> based on static weight mechanism</w:t>
      </w:r>
      <w:r w:rsidR="000E2769">
        <w:t xml:space="preserve">, the proposed dynamic FCE </w:t>
      </w:r>
      <w:r w:rsidR="00842F3E">
        <w:t>de</w:t>
      </w:r>
      <w:r w:rsidR="001340AB">
        <w:t>picts</w:t>
      </w:r>
      <w:r w:rsidR="00842F3E">
        <w:t xml:space="preserve"> the real-time increasing risk of UAVs</w:t>
      </w:r>
      <w:r w:rsidR="003D5D06">
        <w:t xml:space="preserve"> more reasonably. Thanks to the variable weight coefficients, our proposed dynamic FCE can adjust the weights of EIs</w:t>
      </w:r>
      <w:r w:rsidR="003D5D06" w:rsidRPr="003D5D06">
        <w:t xml:space="preserve"> </w:t>
      </w:r>
      <w:r w:rsidR="003D5D06">
        <w:t xml:space="preserve">dynamically and flexibly according to their real-time risk indications, which </w:t>
      </w:r>
      <w:r w:rsidR="00AD4D7D">
        <w:t>means that</w:t>
      </w:r>
      <w:r w:rsidR="003D5D06">
        <w:t xml:space="preserve"> it </w:t>
      </w:r>
      <w:r w:rsidR="00AD4D7D">
        <w:t xml:space="preserve">is </w:t>
      </w:r>
      <w:r w:rsidR="003D5D06">
        <w:t xml:space="preserve">more sensitive to the </w:t>
      </w:r>
      <w:r w:rsidR="00AD4D7D">
        <w:t xml:space="preserve">slight </w:t>
      </w:r>
      <w:r w:rsidR="003D5D06">
        <w:t>anomaly of EI</w:t>
      </w:r>
      <w:r w:rsidR="00AD4D7D">
        <w:t xml:space="preserve">s and thus can capture the preliminary risk of UAVs </w:t>
      </w:r>
      <w:r w:rsidR="0031195F">
        <w:t>timelier</w:t>
      </w:r>
      <w:r w:rsidR="00AD4D7D">
        <w:t>.</w:t>
      </w:r>
    </w:p>
    <w:p w14:paraId="315B1D55" w14:textId="77777777" w:rsidR="00A9095F" w:rsidRDefault="00F06166" w:rsidP="001426BF">
      <w:pPr>
        <w:pStyle w:val="af2"/>
      </w:pPr>
      <w:r>
        <w:t>(</w:t>
      </w:r>
      <w:r w:rsidR="00432544">
        <w:t>4</w:t>
      </w:r>
      <w:r>
        <w:t xml:space="preserve">) The proposed </w:t>
      </w:r>
      <w:r w:rsidR="00382747">
        <w:t xml:space="preserve">hybrid </w:t>
      </w:r>
      <w:r>
        <w:t xml:space="preserve">framework provides a systematic methodology to integrate the qualitative knowledge and quantitative knowledge for the </w:t>
      </w:r>
      <w:r w:rsidR="00FD3328">
        <w:rPr>
          <w:rFonts w:hint="eastAsia"/>
        </w:rPr>
        <w:t>hie</w:t>
      </w:r>
      <w:r w:rsidR="00FD3328">
        <w:t>rarchical</w:t>
      </w:r>
      <w:r>
        <w:t xml:space="preserve"> risk assessment of </w:t>
      </w:r>
      <w:r w:rsidR="00FD3328">
        <w:t xml:space="preserve">complicated </w:t>
      </w:r>
      <w:r>
        <w:t>UAVs.</w:t>
      </w:r>
    </w:p>
    <w:p w14:paraId="0F810F16" w14:textId="6B97199D" w:rsidR="00F06166" w:rsidRDefault="001426BF" w:rsidP="00454CCC">
      <w:pPr>
        <w:pStyle w:val="af2"/>
      </w:pPr>
      <w:r>
        <w:rPr>
          <w:rFonts w:hint="eastAsia"/>
        </w:rPr>
        <w:t>As</w:t>
      </w:r>
      <w:r>
        <w:t xml:space="preserve"> shown in</w:t>
      </w:r>
      <w:r w:rsidR="0012662D">
        <w:rPr>
          <w:b/>
          <w:bCs/>
        </w:rPr>
        <w:t xml:space="preserve"> </w:t>
      </w:r>
      <w:r w:rsidR="0012662D" w:rsidRPr="0012662D">
        <w:rPr>
          <w:b/>
          <w:bCs/>
        </w:rPr>
        <w:fldChar w:fldCharType="begin"/>
      </w:r>
      <w:r w:rsidR="0012662D" w:rsidRPr="0012662D">
        <w:rPr>
          <w:b/>
          <w:bCs/>
        </w:rPr>
        <w:instrText xml:space="preserve"> REF _Ref48053689 \h  \* MERGEFORMAT </w:instrText>
      </w:r>
      <w:r w:rsidR="0012662D" w:rsidRPr="0012662D">
        <w:rPr>
          <w:b/>
          <w:bCs/>
        </w:rPr>
      </w:r>
      <w:r w:rsidR="0012662D" w:rsidRPr="0012662D">
        <w:rPr>
          <w:b/>
          <w:bCs/>
        </w:rPr>
        <w:fldChar w:fldCharType="separate"/>
      </w:r>
      <w:r w:rsidR="003E3D82" w:rsidRPr="003E3D82">
        <w:rPr>
          <w:b/>
          <w:bCs/>
        </w:rPr>
        <w:t xml:space="preserve">TABLE </w:t>
      </w:r>
      <w:r w:rsidR="003E3D82" w:rsidRPr="003E3D82">
        <w:rPr>
          <w:b/>
          <w:bCs/>
          <w:noProof/>
        </w:rPr>
        <w:t>II</w:t>
      </w:r>
      <w:r w:rsidR="0012662D" w:rsidRPr="0012662D">
        <w:rPr>
          <w:b/>
          <w:bCs/>
        </w:rPr>
        <w:fldChar w:fldCharType="end"/>
      </w:r>
      <w:r>
        <w:t xml:space="preserve">, </w:t>
      </w:r>
      <w:r w:rsidR="00BF7E6F">
        <w:t>according to the</w:t>
      </w:r>
      <w:r w:rsidR="00BF7E6F" w:rsidRPr="00BF7E6F">
        <w:t xml:space="preserve"> </w:t>
      </w:r>
      <w:r w:rsidR="00BF7E6F">
        <w:t xml:space="preserve">qualitative knowledge of UAVs’ logic compositions, </w:t>
      </w:r>
      <w:r>
        <w:t xml:space="preserve">the complicated UAV is abstracted and transformed into a </w:t>
      </w:r>
      <w:r w:rsidR="00AC4D01">
        <w:t>hierarchical system with weights (UAVs-subsystems-equipment-CM parameters), which is easy to operate and provide</w:t>
      </w:r>
      <w:del w:id="82" w:author="铉元 苏" w:date="2021-01-05T14:40:00Z">
        <w:r w:rsidR="00AC4D01" w:rsidDel="007A7383">
          <w:delText xml:space="preserve"> the</w:delText>
        </w:r>
      </w:del>
      <w:r w:rsidR="00AC4D01">
        <w:t xml:space="preserve"> </w:t>
      </w:r>
      <w:r w:rsidR="00AC4D01" w:rsidRPr="007A7383">
        <w:rPr>
          <w:u w:val="thick" w:color="C00000"/>
        </w:rPr>
        <w:t>full</w:t>
      </w:r>
      <w:r w:rsidR="00AC4D01">
        <w:t xml:space="preserve"> consideration </w:t>
      </w:r>
      <w:r w:rsidR="00DA4D5F">
        <w:t>to</w:t>
      </w:r>
      <w:r w:rsidR="00AC4D01">
        <w:t xml:space="preserve"> each key risk-related factor.</w:t>
      </w:r>
      <w:r w:rsidR="00DA4D5F">
        <w:t xml:space="preserve"> In addition, according to the </w:t>
      </w:r>
      <w:r w:rsidR="00515782">
        <w:t xml:space="preserve">quantitative </w:t>
      </w:r>
      <w:r w:rsidR="00DA4D5F">
        <w:t xml:space="preserve">CM data, the real-time </w:t>
      </w:r>
      <w:r w:rsidR="00515782">
        <w:t>hierarchical</w:t>
      </w:r>
      <w:r w:rsidR="00DA4D5F">
        <w:t xml:space="preserve"> risk is quantified comprehensively with the help of </w:t>
      </w:r>
      <w:r w:rsidR="00CE1063">
        <w:t xml:space="preserve">RFA, </w:t>
      </w:r>
      <w:r w:rsidR="00DA4D5F">
        <w:t>adaptive GMM</w:t>
      </w:r>
      <w:r w:rsidR="007A7383">
        <w:t>,</w:t>
      </w:r>
      <w:r w:rsidR="00DA4D5F">
        <w:t xml:space="preserve"> and dynamic FCE. </w:t>
      </w:r>
      <w:r w:rsidR="00AD7382">
        <w:t>Through th</w:t>
      </w:r>
      <w:r w:rsidR="003E6184">
        <w:t>is</w:t>
      </w:r>
      <w:r w:rsidR="00AD7382">
        <w:t xml:space="preserve"> hybrid framework, </w:t>
      </w:r>
      <w:r w:rsidR="00EA5A2A">
        <w:t>we</w:t>
      </w:r>
      <w:r w:rsidR="00DA4D5F">
        <w:t xml:space="preserve"> integrat</w:t>
      </w:r>
      <w:r w:rsidR="00EA5A2A">
        <w:t>e</w:t>
      </w:r>
      <w:r w:rsidR="00DA4D5F">
        <w:t xml:space="preserve"> the qualitative knowledge and the quantitative knowledge</w:t>
      </w:r>
      <w:r w:rsidR="00EA5A2A">
        <w:t xml:space="preserve"> systematically</w:t>
      </w:r>
      <w:r w:rsidR="00DA4D5F">
        <w:t xml:space="preserve">, </w:t>
      </w:r>
      <w:r w:rsidR="00454CCC">
        <w:t>and then implement</w:t>
      </w:r>
      <w:r w:rsidR="00DA4D5F">
        <w:t xml:space="preserve"> the scientific and reasonable </w:t>
      </w:r>
      <w:r w:rsidR="00454CCC">
        <w:t xml:space="preserve">hierarchical </w:t>
      </w:r>
      <w:r w:rsidR="00DA4D5F">
        <w:t>risk assessment for complicated UAV</w:t>
      </w:r>
      <w:r w:rsidR="00454CCC">
        <w:t xml:space="preserve">, which can also </w:t>
      </w:r>
      <w:r w:rsidR="00F06166">
        <w:t xml:space="preserve">be referred </w:t>
      </w:r>
      <w:r w:rsidR="007A7383" w:rsidRPr="007A7383">
        <w:rPr>
          <w:u w:val="thick" w:color="C00000"/>
        </w:rPr>
        <w:t>to</w:t>
      </w:r>
      <w:r w:rsidR="007A7383">
        <w:t xml:space="preserve"> </w:t>
      </w:r>
      <w:r w:rsidR="00F06166">
        <w:t>by other similar scenarios.</w:t>
      </w:r>
    </w:p>
    <w:p w14:paraId="7092D5DD" w14:textId="2D04EB67" w:rsidR="0007043F" w:rsidRPr="00E804B0" w:rsidRDefault="0007043F" w:rsidP="00454CCC">
      <w:pPr>
        <w:pStyle w:val="af2"/>
        <w:rPr>
          <w:u w:val="thick" w:color="00B0F0"/>
        </w:rPr>
      </w:pPr>
      <w:r w:rsidRPr="00E804B0">
        <w:rPr>
          <w:rFonts w:hint="eastAsia"/>
          <w:u w:val="thick" w:color="00B0F0"/>
        </w:rPr>
        <w:t>(</w:t>
      </w:r>
      <w:r w:rsidRPr="00E804B0">
        <w:rPr>
          <w:u w:val="thick" w:color="00B0F0"/>
        </w:rPr>
        <w:t xml:space="preserve">5) </w:t>
      </w:r>
      <w:r w:rsidR="00A93E76" w:rsidRPr="00E804B0">
        <w:rPr>
          <w:u w:val="thick" w:color="00B0F0"/>
        </w:rPr>
        <w:t xml:space="preserve">The hierarchical risk assessment results can provide quantitative support </w:t>
      </w:r>
      <w:r w:rsidR="0088567B" w:rsidRPr="00E804B0">
        <w:rPr>
          <w:u w:val="thick" w:color="00B0F0"/>
        </w:rPr>
        <w:t>with the</w:t>
      </w:r>
      <w:r w:rsidR="00A93E76" w:rsidRPr="00E804B0">
        <w:rPr>
          <w:u w:val="thick" w:color="00B0F0"/>
        </w:rPr>
        <w:t xml:space="preserve"> </w:t>
      </w:r>
      <w:r w:rsidR="006E6B04" w:rsidRPr="00E804B0">
        <w:rPr>
          <w:u w:val="thick" w:color="00B0F0"/>
        </w:rPr>
        <w:t>risk control</w:t>
      </w:r>
      <w:r w:rsidR="00A93E76" w:rsidRPr="00E804B0">
        <w:rPr>
          <w:u w:val="thick" w:color="00B0F0"/>
        </w:rPr>
        <w:t xml:space="preserve"> of UAV</w:t>
      </w:r>
      <w:r w:rsidR="00A93E76" w:rsidRPr="00E804B0">
        <w:rPr>
          <w:rFonts w:hint="eastAsia"/>
          <w:u w:val="thick" w:color="00B0F0"/>
        </w:rPr>
        <w:t>s</w:t>
      </w:r>
      <w:r w:rsidR="00A93E76" w:rsidRPr="00E804B0">
        <w:rPr>
          <w:u w:val="thick" w:color="00B0F0"/>
        </w:rPr>
        <w:t>.</w:t>
      </w:r>
    </w:p>
    <w:p w14:paraId="211DB753" w14:textId="32B3A1AD" w:rsidR="00A93E76" w:rsidRPr="00E804B0" w:rsidRDefault="00165D6D" w:rsidP="00454CCC">
      <w:pPr>
        <w:pStyle w:val="af2"/>
        <w:rPr>
          <w:u w:val="thick" w:color="00B0F0"/>
        </w:rPr>
      </w:pPr>
      <w:r w:rsidRPr="00E804B0">
        <w:rPr>
          <w:u w:val="thick" w:color="00B0F0"/>
        </w:rPr>
        <w:t xml:space="preserve">The risk management of UAVs can be </w:t>
      </w:r>
      <w:r w:rsidR="00F10DE1" w:rsidRPr="00E804B0">
        <w:rPr>
          <w:u w:val="thick" w:color="00B0F0"/>
        </w:rPr>
        <w:t xml:space="preserve">broadly </w:t>
      </w:r>
      <w:r w:rsidRPr="00E804B0">
        <w:rPr>
          <w:u w:val="thick" w:color="00B0F0"/>
        </w:rPr>
        <w:t>divided into two steps: risk assessment and risk control.</w:t>
      </w:r>
      <w:r w:rsidR="00ED44B0" w:rsidRPr="00E804B0">
        <w:rPr>
          <w:u w:val="thick" w:color="00B0F0"/>
        </w:rPr>
        <w:t xml:space="preserve"> </w:t>
      </w:r>
      <w:r w:rsidR="009B3048" w:rsidRPr="00E804B0">
        <w:rPr>
          <w:u w:val="thick" w:color="00B0F0"/>
        </w:rPr>
        <w:t>This paper mainly focus</w:t>
      </w:r>
      <w:r w:rsidR="00150868" w:rsidRPr="00E804B0">
        <w:rPr>
          <w:u w:val="thick" w:color="00B0F0"/>
        </w:rPr>
        <w:t>es</w:t>
      </w:r>
      <w:r w:rsidR="009B3048" w:rsidRPr="00E804B0">
        <w:rPr>
          <w:u w:val="thick" w:color="00B0F0"/>
        </w:rPr>
        <w:t xml:space="preserve"> on the previous step to</w:t>
      </w:r>
      <w:r w:rsidR="00374AD4" w:rsidRPr="00E804B0">
        <w:rPr>
          <w:u w:val="thick" w:color="00B0F0"/>
        </w:rPr>
        <w:t xml:space="preserve"> propose</w:t>
      </w:r>
      <w:r w:rsidR="002F3353" w:rsidRPr="00E804B0">
        <w:rPr>
          <w:u w:val="thick" w:color="00B0F0"/>
        </w:rPr>
        <w:t>d</w:t>
      </w:r>
      <w:r w:rsidR="00374AD4" w:rsidRPr="00E804B0">
        <w:rPr>
          <w:u w:val="thick" w:color="00B0F0"/>
        </w:rPr>
        <w:t xml:space="preserve"> a novel hybrid framework</w:t>
      </w:r>
      <w:r w:rsidR="0039547B" w:rsidRPr="00E804B0">
        <w:rPr>
          <w:u w:val="thick" w:color="00B0F0"/>
        </w:rPr>
        <w:t>,</w:t>
      </w:r>
      <w:r w:rsidR="00374AD4" w:rsidRPr="00E804B0">
        <w:rPr>
          <w:u w:val="thick" w:color="00B0F0"/>
        </w:rPr>
        <w:t xml:space="preserve"> and achiev</w:t>
      </w:r>
      <w:r w:rsidR="009B3048" w:rsidRPr="00E804B0">
        <w:rPr>
          <w:u w:val="thick" w:color="00B0F0"/>
        </w:rPr>
        <w:t>e</w:t>
      </w:r>
      <w:r w:rsidR="00374AD4" w:rsidRPr="00E804B0">
        <w:rPr>
          <w:u w:val="thick" w:color="00B0F0"/>
        </w:rPr>
        <w:t xml:space="preserve"> the accurate risk assessment. </w:t>
      </w:r>
      <w:r w:rsidR="00150868" w:rsidRPr="00E804B0">
        <w:rPr>
          <w:u w:val="thick" w:color="00B0F0"/>
        </w:rPr>
        <w:t>Furthermore, i</w:t>
      </w:r>
      <w:r w:rsidR="007575DE" w:rsidRPr="00E804B0">
        <w:rPr>
          <w:rFonts w:hint="eastAsia"/>
          <w:u w:val="thick" w:color="00B0F0"/>
        </w:rPr>
        <w:t>n</w:t>
      </w:r>
      <w:r w:rsidR="007575DE" w:rsidRPr="00E804B0">
        <w:rPr>
          <w:u w:val="thick" w:color="00B0F0"/>
        </w:rPr>
        <w:t xml:space="preserve"> </w:t>
      </w:r>
      <w:r w:rsidR="007575DE" w:rsidRPr="00E804B0">
        <w:rPr>
          <w:rFonts w:hint="eastAsia"/>
          <w:u w:val="thick" w:color="00B0F0"/>
        </w:rPr>
        <w:t>real</w:t>
      </w:r>
      <w:r w:rsidR="007575DE" w:rsidRPr="00E804B0">
        <w:rPr>
          <w:u w:val="thick" w:color="00B0F0"/>
        </w:rPr>
        <w:t xml:space="preserve"> situations, the </w:t>
      </w:r>
      <w:r w:rsidR="009678FB" w:rsidRPr="00E804B0">
        <w:rPr>
          <w:u w:val="thick" w:color="00B0F0"/>
        </w:rPr>
        <w:t xml:space="preserve">above </w:t>
      </w:r>
      <w:r w:rsidR="007575DE" w:rsidRPr="00E804B0">
        <w:rPr>
          <w:u w:val="thick" w:color="00B0F0"/>
        </w:rPr>
        <w:t>quantified hierarchical risk of UAVs can be referred to</w:t>
      </w:r>
      <w:r w:rsidR="00C14793" w:rsidRPr="00E804B0">
        <w:rPr>
          <w:u w:val="thick" w:color="00B0F0"/>
        </w:rPr>
        <w:t xml:space="preserve"> guide</w:t>
      </w:r>
      <w:r w:rsidR="007575DE" w:rsidRPr="00E804B0">
        <w:rPr>
          <w:u w:val="thick" w:color="00B0F0"/>
        </w:rPr>
        <w:t xml:space="preserve"> the risk control in </w:t>
      </w:r>
      <w:r w:rsidR="00CA299C" w:rsidRPr="00E804B0">
        <w:rPr>
          <w:u w:val="thick" w:color="00B0F0"/>
        </w:rPr>
        <w:t>overall and local</w:t>
      </w:r>
      <w:r w:rsidR="007575DE" w:rsidRPr="00E804B0">
        <w:rPr>
          <w:u w:val="thick" w:color="00B0F0"/>
        </w:rPr>
        <w:t xml:space="preserve"> </w:t>
      </w:r>
      <w:r w:rsidR="001B4E61" w:rsidRPr="00E804B0">
        <w:rPr>
          <w:u w:val="thick" w:color="00B0F0"/>
        </w:rPr>
        <w:t>perspectives</w:t>
      </w:r>
      <w:r w:rsidR="007575DE" w:rsidRPr="00E804B0">
        <w:rPr>
          <w:u w:val="thick" w:color="00B0F0"/>
        </w:rPr>
        <w:t xml:space="preserve">. </w:t>
      </w:r>
      <w:r w:rsidR="00CA299C" w:rsidRPr="00E804B0">
        <w:rPr>
          <w:u w:val="thick" w:color="00B0F0"/>
        </w:rPr>
        <w:t>From the overall perspective, the quantified overall stat</w:t>
      </w:r>
      <w:r w:rsidR="00C14793" w:rsidRPr="00E804B0">
        <w:rPr>
          <w:u w:val="thick" w:color="00B0F0"/>
        </w:rPr>
        <w:t>us</w:t>
      </w:r>
      <w:r w:rsidR="00CA299C" w:rsidRPr="00E804B0">
        <w:rPr>
          <w:u w:val="thick" w:color="00B0F0"/>
        </w:rPr>
        <w:t xml:space="preserve"> risk</w:t>
      </w:r>
      <w:r w:rsidR="001B626F" w:rsidRPr="00E804B0">
        <w:rPr>
          <w:u w:val="thick" w:color="00B0F0"/>
        </w:rPr>
        <w:t xml:space="preserve"> </w:t>
      </w:r>
      <w:r w:rsidR="00CA299C" w:rsidRPr="00E804B0">
        <w:rPr>
          <w:u w:val="thick" w:color="00B0F0"/>
        </w:rPr>
        <w:t xml:space="preserve">can support </w:t>
      </w:r>
      <w:r w:rsidR="004722DD" w:rsidRPr="00E804B0">
        <w:rPr>
          <w:u w:val="thick" w:color="00B0F0"/>
        </w:rPr>
        <w:t>the</w:t>
      </w:r>
      <w:r w:rsidR="00CA299C" w:rsidRPr="00E804B0">
        <w:rPr>
          <w:u w:val="thick" w:color="00B0F0"/>
        </w:rPr>
        <w:t xml:space="preserve"> path planning and mission reconstruction</w:t>
      </w:r>
      <w:r w:rsidR="004722DD" w:rsidRPr="00E804B0">
        <w:rPr>
          <w:u w:val="thick" w:color="00B0F0"/>
        </w:rPr>
        <w:t xml:space="preserve"> of UAVs</w:t>
      </w:r>
      <w:r w:rsidR="00150681" w:rsidRPr="00E804B0">
        <w:rPr>
          <w:u w:val="thick" w:color="00B0F0"/>
        </w:rPr>
        <w:t>, e.g., if decision</w:t>
      </w:r>
      <w:r w:rsidR="00500D9B">
        <w:rPr>
          <w:u w:val="thick" w:color="00B0F0"/>
        </w:rPr>
        <w:t>-</w:t>
      </w:r>
      <w:r w:rsidR="00150681" w:rsidRPr="00E804B0">
        <w:rPr>
          <w:u w:val="thick" w:color="00B0F0"/>
        </w:rPr>
        <w:t xml:space="preserve">makers find that a UAV is judged to serious risk, they can </w:t>
      </w:r>
      <w:r w:rsidR="0051782A" w:rsidRPr="00E804B0">
        <w:rPr>
          <w:u w:val="thick" w:color="00B0F0"/>
        </w:rPr>
        <w:t xml:space="preserve">promptly terminate </w:t>
      </w:r>
      <w:r w:rsidR="00340E34" w:rsidRPr="00E804B0">
        <w:rPr>
          <w:u w:val="thick" w:color="00B0F0"/>
        </w:rPr>
        <w:t>the</w:t>
      </w:r>
      <w:r w:rsidR="0051782A" w:rsidRPr="00E804B0">
        <w:rPr>
          <w:u w:val="thick" w:color="00B0F0"/>
        </w:rPr>
        <w:t xml:space="preserve"> preset mission and plan the optimal route to return </w:t>
      </w:r>
      <w:r w:rsidR="00340E34" w:rsidRPr="00E804B0">
        <w:rPr>
          <w:u w:val="thick" w:color="00B0F0"/>
        </w:rPr>
        <w:t>the UAV</w:t>
      </w:r>
      <w:r w:rsidR="0051782A" w:rsidRPr="00E804B0">
        <w:rPr>
          <w:u w:val="thick" w:color="00B0F0"/>
        </w:rPr>
        <w:t xml:space="preserve">. </w:t>
      </w:r>
      <w:r w:rsidR="00A8338C" w:rsidRPr="00E804B0">
        <w:rPr>
          <w:u w:val="thick" w:color="00B0F0"/>
        </w:rPr>
        <w:t xml:space="preserve">From the local perspective, </w:t>
      </w:r>
      <w:r w:rsidR="006B4F5F" w:rsidRPr="00E804B0">
        <w:rPr>
          <w:u w:val="thick" w:color="00B0F0"/>
        </w:rPr>
        <w:t xml:space="preserve">the </w:t>
      </w:r>
      <w:r w:rsidR="008320BC" w:rsidRPr="00E804B0">
        <w:rPr>
          <w:u w:val="thick" w:color="00B0F0"/>
        </w:rPr>
        <w:t xml:space="preserve">corresponding hierarchical risk </w:t>
      </w:r>
      <w:r w:rsidR="004722DD" w:rsidRPr="00E804B0">
        <w:rPr>
          <w:u w:val="thick" w:color="00B0F0"/>
        </w:rPr>
        <w:t xml:space="preserve">can </w:t>
      </w:r>
      <w:r w:rsidR="006B4F5F" w:rsidRPr="00E804B0">
        <w:rPr>
          <w:u w:val="thick" w:color="00B0F0"/>
        </w:rPr>
        <w:t xml:space="preserve">support the decision </w:t>
      </w:r>
      <w:r w:rsidR="0098722D" w:rsidRPr="00E804B0">
        <w:rPr>
          <w:u w:val="thick" w:color="00B0F0"/>
        </w:rPr>
        <w:t xml:space="preserve">of critical components </w:t>
      </w:r>
      <w:r w:rsidR="006B4F5F" w:rsidRPr="00E804B0">
        <w:rPr>
          <w:u w:val="thick" w:color="00B0F0"/>
        </w:rPr>
        <w:t xml:space="preserve">like function degradation and </w:t>
      </w:r>
      <w:r w:rsidR="009706AB" w:rsidRPr="00E804B0">
        <w:rPr>
          <w:u w:val="thick" w:color="00B0F0"/>
        </w:rPr>
        <w:t>redundant switch</w:t>
      </w:r>
      <w:r w:rsidR="00DA5E52" w:rsidRPr="00E804B0">
        <w:rPr>
          <w:u w:val="thick" w:color="00B0F0"/>
        </w:rPr>
        <w:t>, e.g., when the engine system is judged to high risk, decision</w:t>
      </w:r>
      <w:r w:rsidR="00500D9B">
        <w:rPr>
          <w:u w:val="thick" w:color="00B0F0"/>
        </w:rPr>
        <w:t>-</w:t>
      </w:r>
      <w:r w:rsidR="00DA5E52" w:rsidRPr="00E804B0">
        <w:rPr>
          <w:u w:val="thick" w:color="00B0F0"/>
        </w:rPr>
        <w:t xml:space="preserve">makers can reduce its load in advance to avoid safety accidents by reducing altitude, reducing </w:t>
      </w:r>
      <w:r w:rsidR="00C410D4" w:rsidRPr="00E804B0">
        <w:rPr>
          <w:u w:val="thick" w:color="00B0F0"/>
        </w:rPr>
        <w:t xml:space="preserve">engine </w:t>
      </w:r>
      <w:r w:rsidR="00DA5E52" w:rsidRPr="00E804B0">
        <w:rPr>
          <w:u w:val="thick" w:color="00B0F0"/>
        </w:rPr>
        <w:t>speed, and other measures.</w:t>
      </w:r>
      <w:r w:rsidR="003E61BB" w:rsidRPr="00E804B0">
        <w:rPr>
          <w:u w:val="thick" w:color="00B0F0"/>
        </w:rPr>
        <w:t xml:space="preserve"> </w:t>
      </w:r>
      <w:r w:rsidR="0058699C" w:rsidRPr="00E804B0">
        <w:rPr>
          <w:u w:val="thick" w:color="00B0F0"/>
        </w:rPr>
        <w:t>Therefore, although the risk-related decision</w:t>
      </w:r>
      <w:r w:rsidR="00500D9B">
        <w:rPr>
          <w:u w:val="thick" w:color="00B0F0"/>
        </w:rPr>
        <w:t>-</w:t>
      </w:r>
      <w:r w:rsidR="0058699C" w:rsidRPr="00E804B0">
        <w:rPr>
          <w:u w:val="thick" w:color="00B0F0"/>
        </w:rPr>
        <w:t xml:space="preserve">making is not the focus of this article, we can still see that the assessed hierarchical risk can flexibly support the local and overall risk management of UAVs, which exhibits </w:t>
      </w:r>
      <w:r w:rsidR="002628CC" w:rsidRPr="00E804B0">
        <w:rPr>
          <w:u w:val="thick" w:color="00B0F0"/>
        </w:rPr>
        <w:t>considerable</w:t>
      </w:r>
      <w:r w:rsidR="0058699C" w:rsidRPr="00E804B0">
        <w:rPr>
          <w:u w:val="thick" w:color="00B0F0"/>
        </w:rPr>
        <w:t xml:space="preserve"> research and application value in </w:t>
      </w:r>
      <w:r w:rsidR="005438ED" w:rsidRPr="00E804B0">
        <w:rPr>
          <w:u w:val="thick" w:color="00B0F0"/>
        </w:rPr>
        <w:t>practical situations</w:t>
      </w:r>
      <w:r w:rsidR="0058699C" w:rsidRPr="00E804B0">
        <w:rPr>
          <w:u w:val="thick" w:color="00B0F0"/>
        </w:rPr>
        <w:t>.</w:t>
      </w:r>
    </w:p>
    <w:p w14:paraId="652C8439" w14:textId="77777777" w:rsidR="00F06166" w:rsidRDefault="00F06166">
      <w:pPr>
        <w:pStyle w:val="1"/>
      </w:pPr>
      <w:r>
        <w:t>Conclusion</w:t>
      </w:r>
    </w:p>
    <w:p w14:paraId="15301923" w14:textId="4BB75A87" w:rsidR="003E2796" w:rsidRPr="003E2796" w:rsidRDefault="003E2796" w:rsidP="003E2796">
      <w:pPr>
        <w:pStyle w:val="Text"/>
        <w:rPr>
          <w:u w:val="thick" w:color="00B0F0"/>
          <w:lang w:eastAsia="zh-CN"/>
        </w:rPr>
      </w:pPr>
      <w:r w:rsidRPr="003E2796">
        <w:rPr>
          <w:u w:val="thick" w:color="00B0F0"/>
          <w:lang w:eastAsia="zh-CN"/>
        </w:rPr>
        <w:t>In this paper, a novel hybrid framework is proposed for the hierarchical risk assessment of UAVs considering their logical compositions and real-time CM data. Our main contributions can be divided into 3 points. First, we emphasized the importance of information fusion for risk quantification. Therefore, a novel unsupervised deep model called RFA is constructed to highlight the intrinsic status representation from the multi-variate CM data. With the help of the proposed sequential fusion layer, our RFA model alleviates the issue of vanishing gradient in the existing recurrent architectures. The experimental results proved that it can achieve more complete information fusion and robust to the interference of data noise, compared with other mainstream methods. Second, the timely hierarchical risk assessment is achieved by the dynamic FCE. By means of the dynamic weight adjustment regarding the real-time quantified risk, the framework is proved that can be more sensitive and timelier to capture preliminary risk caused by the slight anomaly of UAVs. Third, we provide a systematic methodology to integrate qualitative knowledge and quantitative data, which may be referred to in similar engineering scenarios with complicated compositions and massive CM data.</w:t>
      </w:r>
    </w:p>
    <w:p w14:paraId="3C60E4BD" w14:textId="4BF0768F" w:rsidR="003E2796" w:rsidRPr="003600D6" w:rsidRDefault="003E2796" w:rsidP="003E2796">
      <w:pPr>
        <w:pStyle w:val="Text"/>
        <w:rPr>
          <w:u w:val="thick" w:color="FF0000"/>
          <w:lang w:eastAsia="zh-CN"/>
        </w:rPr>
      </w:pPr>
      <w:r w:rsidRPr="003E2796">
        <w:rPr>
          <w:u w:val="thick" w:color="00B0F0"/>
          <w:lang w:eastAsia="zh-CN"/>
        </w:rPr>
        <w:t>There are two possible limitations for our hybrid framework in practical applications: 1) this paper mainly focuses on the hierarchical risk of UAVs themselves, where the external factors such as signal strength, atmospheric environment, etc. are not considered. 2) this paper mainly focused on the risk quantification of UAVs, how to apply these results to the risk-related decision</w:t>
      </w:r>
      <w:r w:rsidR="00C53571">
        <w:rPr>
          <w:u w:val="thick" w:color="00B0F0"/>
          <w:lang w:eastAsia="zh-CN"/>
        </w:rPr>
        <w:t>-</w:t>
      </w:r>
      <w:r w:rsidRPr="003E2796">
        <w:rPr>
          <w:u w:val="thick" w:color="00B0F0"/>
          <w:lang w:eastAsia="zh-CN"/>
        </w:rPr>
        <w:t>making is not researched yet in a systematic way. Therefore, in future research, the framework will be further developed to integrate more risk-related factors and support the decision making of risk management.</w:t>
      </w:r>
    </w:p>
    <w:p w14:paraId="09992CF0" w14:textId="77777777" w:rsidR="00F06166" w:rsidRDefault="00F06166">
      <w:pPr>
        <w:pStyle w:val="ReferenceHead"/>
      </w:pPr>
      <w:r>
        <w:t>Acknowledgment</w:t>
      </w:r>
    </w:p>
    <w:p w14:paraId="545DB293" w14:textId="54AC7A85" w:rsidR="00F06166" w:rsidRPr="00EC400C" w:rsidRDefault="00676F0A">
      <w:pPr>
        <w:pStyle w:val="Text"/>
        <w:spacing w:after="120" w:line="228" w:lineRule="auto"/>
        <w:ind w:firstLine="288"/>
        <w:rPr>
          <w:u w:val="thick" w:color="C00000"/>
        </w:rPr>
      </w:pPr>
      <w:r w:rsidRPr="00EC400C">
        <w:rPr>
          <w:u w:val="thick" w:color="C00000"/>
        </w:rPr>
        <w:t>This study was supported by the National Natural Science Foundation of China (Grant Nos 61973011 and 61903015), the Fundamental Research Funds for the Central Universities (Grant No. YWF-20-BJ-J-723), the China Postdoctoral Science Foundation (Grant No. 2019M650438).</w:t>
      </w:r>
    </w:p>
    <w:p w14:paraId="2998A4DE" w14:textId="77777777" w:rsidR="00F06166" w:rsidRDefault="00F06166">
      <w:pPr>
        <w:pStyle w:val="ReferenceHead"/>
      </w:pPr>
      <w:r>
        <w:lastRenderedPageBreak/>
        <w:t>References</w:t>
      </w:r>
    </w:p>
    <w:p w14:paraId="50B21688" w14:textId="77777777" w:rsidR="00127D60" w:rsidRPr="00127D60" w:rsidRDefault="00F06166" w:rsidP="00127D60">
      <w:pPr>
        <w:pStyle w:val="EndNoteBibliography0"/>
        <w:ind w:left="720" w:hanging="720"/>
        <w:rPr>
          <w:noProof/>
        </w:rPr>
      </w:pPr>
      <w:r>
        <w:fldChar w:fldCharType="begin"/>
      </w:r>
      <w:r>
        <w:instrText xml:space="preserve"> ADDIN EN.REFLIST </w:instrText>
      </w:r>
      <w:r>
        <w:fldChar w:fldCharType="separate"/>
      </w:r>
      <w:r w:rsidR="00127D60" w:rsidRPr="00127D60">
        <w:rPr>
          <w:noProof/>
        </w:rPr>
        <w:t>[1]</w:t>
      </w:r>
      <w:r w:rsidR="00127D60" w:rsidRPr="00127D60">
        <w:rPr>
          <w:noProof/>
        </w:rPr>
        <w:tab/>
        <w:t xml:space="preserve">R. A. Clothier and R. A. Walker, "The safety risk management of unmanned aircraft systems," </w:t>
      </w:r>
      <w:r w:rsidR="00127D60" w:rsidRPr="00127D60">
        <w:rPr>
          <w:i/>
          <w:noProof/>
        </w:rPr>
        <w:t xml:space="preserve">Handbook of unmanned aerial vehicles, </w:t>
      </w:r>
      <w:r w:rsidR="00127D60" w:rsidRPr="00127D60">
        <w:rPr>
          <w:noProof/>
        </w:rPr>
        <w:t>pp. 2229-2275, 2015.</w:t>
      </w:r>
    </w:p>
    <w:p w14:paraId="103FB7CB" w14:textId="77777777" w:rsidR="00127D60" w:rsidRPr="00127D60" w:rsidRDefault="00127D60" w:rsidP="00127D60">
      <w:pPr>
        <w:pStyle w:val="EndNoteBibliography0"/>
        <w:ind w:left="720" w:hanging="720"/>
        <w:rPr>
          <w:noProof/>
        </w:rPr>
      </w:pPr>
      <w:r w:rsidRPr="00127D60">
        <w:rPr>
          <w:noProof/>
        </w:rPr>
        <w:t>[2]</w:t>
      </w:r>
      <w:r w:rsidRPr="00127D60">
        <w:rPr>
          <w:noProof/>
        </w:rPr>
        <w:tab/>
        <w:t xml:space="preserve">J. Rubio-Hervas, A. Gupta, and Y.-S. Ong, "Data-driven risk assessment and multicriteria optimization of UAV operations," </w:t>
      </w:r>
      <w:r w:rsidRPr="00127D60">
        <w:rPr>
          <w:i/>
          <w:noProof/>
        </w:rPr>
        <w:t xml:space="preserve">Aerospace Science and Technology, </w:t>
      </w:r>
      <w:r w:rsidRPr="00127D60">
        <w:rPr>
          <w:noProof/>
        </w:rPr>
        <w:t>vol. 77, pp. 510-523, 2018.</w:t>
      </w:r>
    </w:p>
    <w:p w14:paraId="05F2CED8" w14:textId="77777777" w:rsidR="00127D60" w:rsidRPr="00127D60" w:rsidRDefault="00127D60" w:rsidP="00127D60">
      <w:pPr>
        <w:pStyle w:val="EndNoteBibliography0"/>
        <w:ind w:left="720" w:hanging="720"/>
        <w:rPr>
          <w:noProof/>
        </w:rPr>
      </w:pPr>
      <w:r w:rsidRPr="00127D60">
        <w:rPr>
          <w:noProof/>
        </w:rPr>
        <w:t>[3]</w:t>
      </w:r>
      <w:r w:rsidRPr="00127D60">
        <w:rPr>
          <w:noProof/>
        </w:rPr>
        <w:tab/>
        <w:t xml:space="preserve">X. Zhang, Y. Liu, Y. Zhang, X. Guan, D. Delahaye, and L. Tang, "Safety assessment and risk estimation for unmanned aerial vehicles operating in national airspace system," </w:t>
      </w:r>
      <w:r w:rsidRPr="00127D60">
        <w:rPr>
          <w:i/>
          <w:noProof/>
        </w:rPr>
        <w:t xml:space="preserve">Journal of Advanced Transportation, </w:t>
      </w:r>
      <w:r w:rsidRPr="00127D60">
        <w:rPr>
          <w:noProof/>
        </w:rPr>
        <w:t>vol. 2018, 2018.</w:t>
      </w:r>
    </w:p>
    <w:p w14:paraId="6DD1E55C" w14:textId="77777777" w:rsidR="00127D60" w:rsidRPr="00127D60" w:rsidRDefault="00127D60" w:rsidP="00127D60">
      <w:pPr>
        <w:pStyle w:val="EndNoteBibliography0"/>
        <w:ind w:left="720" w:hanging="720"/>
        <w:rPr>
          <w:noProof/>
        </w:rPr>
      </w:pPr>
      <w:r w:rsidRPr="00127D60">
        <w:rPr>
          <w:noProof/>
        </w:rPr>
        <w:t>[4]</w:t>
      </w:r>
      <w:r w:rsidRPr="00127D60">
        <w:rPr>
          <w:noProof/>
        </w:rPr>
        <w:tab/>
        <w:t xml:space="preserve">S. Primatesta, L. S. Cuomo, G. Guglieri, and A. Rizzo, "An innovative algorithm to estimate risk optimum path for unmanned aerial vehicles in urban environments," </w:t>
      </w:r>
      <w:r w:rsidRPr="00127D60">
        <w:rPr>
          <w:i/>
          <w:noProof/>
        </w:rPr>
        <w:t xml:space="preserve">Transportation research procedia, </w:t>
      </w:r>
      <w:r w:rsidRPr="00127D60">
        <w:rPr>
          <w:noProof/>
        </w:rPr>
        <w:t>vol. 35, pp. 44-53, 2018.</w:t>
      </w:r>
    </w:p>
    <w:p w14:paraId="76B0B398" w14:textId="77777777" w:rsidR="00127D60" w:rsidRPr="00127D60" w:rsidRDefault="00127D60" w:rsidP="00127D60">
      <w:pPr>
        <w:pStyle w:val="EndNoteBibliography0"/>
        <w:ind w:left="720" w:hanging="720"/>
        <w:rPr>
          <w:noProof/>
        </w:rPr>
      </w:pPr>
      <w:r w:rsidRPr="00127D60">
        <w:rPr>
          <w:noProof/>
        </w:rPr>
        <w:t>[5]</w:t>
      </w:r>
      <w:r w:rsidRPr="00127D60">
        <w:rPr>
          <w:noProof/>
        </w:rPr>
        <w:tab/>
        <w:t xml:space="preserve">Y. Lin and S. Saripalli, "Sampling-based path planning for UAV collision avoidance," </w:t>
      </w:r>
      <w:r w:rsidRPr="00127D60">
        <w:rPr>
          <w:i/>
          <w:noProof/>
        </w:rPr>
        <w:t xml:space="preserve">IEEE Transactions on Intelligent Transportation Systems, </w:t>
      </w:r>
      <w:r w:rsidRPr="00127D60">
        <w:rPr>
          <w:noProof/>
        </w:rPr>
        <w:t>vol. 18, no. 11, pp. 3179-3192, 2017.</w:t>
      </w:r>
    </w:p>
    <w:p w14:paraId="2B94055A" w14:textId="77777777" w:rsidR="00127D60" w:rsidRPr="00127D60" w:rsidRDefault="00127D60" w:rsidP="00127D60">
      <w:pPr>
        <w:pStyle w:val="EndNoteBibliography0"/>
        <w:ind w:left="720" w:hanging="720"/>
        <w:rPr>
          <w:noProof/>
        </w:rPr>
      </w:pPr>
      <w:r w:rsidRPr="00127D60">
        <w:rPr>
          <w:noProof/>
        </w:rPr>
        <w:t>[6]</w:t>
      </w:r>
      <w:r w:rsidRPr="00127D60">
        <w:rPr>
          <w:noProof/>
        </w:rPr>
        <w:tab/>
        <w:t xml:space="preserve">J. Hu, H. Erzberger, K. Goebel, and Y. Liu, "Probabilistic Risk-Based Operational Safety Bound for Rotary-Wing Unmanned Aircraft Systems Traffic Management," </w:t>
      </w:r>
      <w:r w:rsidRPr="00127D60">
        <w:rPr>
          <w:i/>
          <w:noProof/>
        </w:rPr>
        <w:t xml:space="preserve">Journal of Aerospace Information Systems, </w:t>
      </w:r>
      <w:r w:rsidRPr="00127D60">
        <w:rPr>
          <w:noProof/>
        </w:rPr>
        <w:t>pp. 1-11, 2019.</w:t>
      </w:r>
    </w:p>
    <w:p w14:paraId="4633CA6F" w14:textId="77777777" w:rsidR="00127D60" w:rsidRPr="00127D60" w:rsidRDefault="00127D60" w:rsidP="00127D60">
      <w:pPr>
        <w:pStyle w:val="EndNoteBibliography0"/>
        <w:ind w:left="720" w:hanging="720"/>
        <w:rPr>
          <w:noProof/>
        </w:rPr>
      </w:pPr>
      <w:r w:rsidRPr="00127D60">
        <w:rPr>
          <w:noProof/>
        </w:rPr>
        <w:t>[7]</w:t>
      </w:r>
      <w:r w:rsidRPr="00127D60">
        <w:rPr>
          <w:noProof/>
        </w:rPr>
        <w:tab/>
        <w:t xml:space="preserve">F. Belkhouche, "Modeling and calculating the collision risk for air vehicles," </w:t>
      </w:r>
      <w:r w:rsidRPr="00127D60">
        <w:rPr>
          <w:i/>
          <w:noProof/>
        </w:rPr>
        <w:t xml:space="preserve">IEEE transactions on vehicular technology, </w:t>
      </w:r>
      <w:r w:rsidRPr="00127D60">
        <w:rPr>
          <w:noProof/>
        </w:rPr>
        <w:t>vol. 62, no. 5, pp. 2031-2041, 2013.</w:t>
      </w:r>
    </w:p>
    <w:p w14:paraId="51CBB6D0" w14:textId="77777777" w:rsidR="00127D60" w:rsidRPr="00127D60" w:rsidRDefault="00127D60" w:rsidP="00127D60">
      <w:pPr>
        <w:pStyle w:val="EndNoteBibliography0"/>
        <w:ind w:left="720" w:hanging="720"/>
        <w:rPr>
          <w:noProof/>
        </w:rPr>
      </w:pPr>
      <w:r w:rsidRPr="00127D60">
        <w:rPr>
          <w:noProof/>
        </w:rPr>
        <w:t>[8]</w:t>
      </w:r>
      <w:r w:rsidRPr="00127D60">
        <w:rPr>
          <w:noProof/>
        </w:rPr>
        <w:tab/>
        <w:t xml:space="preserve"> L. C. Barr</w:t>
      </w:r>
      <w:r w:rsidRPr="00127D60">
        <w:rPr>
          <w:i/>
          <w:noProof/>
        </w:rPr>
        <w:t xml:space="preserve"> et al.</w:t>
      </w:r>
      <w:r w:rsidRPr="00127D60">
        <w:rPr>
          <w:noProof/>
        </w:rPr>
        <w:t xml:space="preserve">, "Preliminary risk assessment for small unmanned aircraft systems," in </w:t>
      </w:r>
      <w:r w:rsidRPr="00127D60">
        <w:rPr>
          <w:i/>
          <w:noProof/>
        </w:rPr>
        <w:t>17th AIAA Aviation Technology, Integration, and Operations Conference</w:t>
      </w:r>
      <w:r w:rsidRPr="00127D60">
        <w:rPr>
          <w:noProof/>
        </w:rPr>
        <w:t xml:space="preserve">, 2017, p. 3272. </w:t>
      </w:r>
    </w:p>
    <w:p w14:paraId="6AC63C7C" w14:textId="77777777" w:rsidR="00127D60" w:rsidRPr="00127D60" w:rsidRDefault="00127D60" w:rsidP="00127D60">
      <w:pPr>
        <w:pStyle w:val="EndNoteBibliography0"/>
        <w:ind w:left="720" w:hanging="720"/>
        <w:rPr>
          <w:noProof/>
        </w:rPr>
      </w:pPr>
      <w:r w:rsidRPr="00127D60">
        <w:rPr>
          <w:noProof/>
        </w:rPr>
        <w:t>[9]</w:t>
      </w:r>
      <w:r w:rsidRPr="00127D60">
        <w:rPr>
          <w:noProof/>
        </w:rPr>
        <w:tab/>
        <w:t xml:space="preserve">H. Abdi and L. J. Williams, "Principal component analysis," </w:t>
      </w:r>
      <w:r w:rsidRPr="00127D60">
        <w:rPr>
          <w:i/>
          <w:noProof/>
        </w:rPr>
        <w:t xml:space="preserve">Wiley interdisciplinary reviews: computational statistics, </w:t>
      </w:r>
      <w:r w:rsidRPr="00127D60">
        <w:rPr>
          <w:noProof/>
        </w:rPr>
        <w:t>vol. 2, no. 4, pp. 433-459, 2010.</w:t>
      </w:r>
    </w:p>
    <w:p w14:paraId="33B6EC1D" w14:textId="77777777" w:rsidR="00127D60" w:rsidRPr="00127D60" w:rsidRDefault="00127D60" w:rsidP="00127D60">
      <w:pPr>
        <w:pStyle w:val="EndNoteBibliography0"/>
        <w:ind w:left="720" w:hanging="720"/>
        <w:rPr>
          <w:noProof/>
        </w:rPr>
      </w:pPr>
      <w:r w:rsidRPr="00127D60">
        <w:rPr>
          <w:noProof/>
        </w:rPr>
        <w:t>[10]</w:t>
      </w:r>
      <w:r w:rsidRPr="00127D60">
        <w:rPr>
          <w:noProof/>
        </w:rPr>
        <w:tab/>
        <w:t xml:space="preserve"> B. Schölkopf, A. Smola, and K.-R. Müller, "Kernel principal component analysis," in </w:t>
      </w:r>
      <w:r w:rsidRPr="00127D60">
        <w:rPr>
          <w:i/>
          <w:noProof/>
        </w:rPr>
        <w:t>International conference on artificial neural networks</w:t>
      </w:r>
      <w:r w:rsidRPr="00127D60">
        <w:rPr>
          <w:noProof/>
        </w:rPr>
        <w:t xml:space="preserve">, 1997: Springer, pp. 583-588. </w:t>
      </w:r>
    </w:p>
    <w:p w14:paraId="3770F842" w14:textId="77777777" w:rsidR="00127D60" w:rsidRPr="00127D60" w:rsidRDefault="00127D60" w:rsidP="00127D60">
      <w:pPr>
        <w:pStyle w:val="EndNoteBibliography0"/>
        <w:ind w:left="720" w:hanging="720"/>
        <w:rPr>
          <w:noProof/>
        </w:rPr>
      </w:pPr>
      <w:r w:rsidRPr="00127D60">
        <w:rPr>
          <w:noProof/>
        </w:rPr>
        <w:t>[11]</w:t>
      </w:r>
      <w:r w:rsidRPr="00127D60">
        <w:rPr>
          <w:noProof/>
        </w:rPr>
        <w:tab/>
        <w:t xml:space="preserve">A. Hyvärinen and E. Oja, "Independent component analysis: algorithms and applications," </w:t>
      </w:r>
      <w:r w:rsidRPr="00127D60">
        <w:rPr>
          <w:i/>
          <w:noProof/>
        </w:rPr>
        <w:t xml:space="preserve">Neural networks, </w:t>
      </w:r>
      <w:r w:rsidRPr="00127D60">
        <w:rPr>
          <w:noProof/>
        </w:rPr>
        <w:t>vol. 13, no. 4-5, pp. 411-430, 2000.</w:t>
      </w:r>
    </w:p>
    <w:p w14:paraId="7FB25DF5" w14:textId="77777777" w:rsidR="00127D60" w:rsidRPr="00127D60" w:rsidRDefault="00127D60" w:rsidP="00127D60">
      <w:pPr>
        <w:pStyle w:val="EndNoteBibliography0"/>
        <w:ind w:left="720" w:hanging="720"/>
        <w:rPr>
          <w:noProof/>
        </w:rPr>
      </w:pPr>
      <w:r w:rsidRPr="00127D60">
        <w:rPr>
          <w:noProof/>
        </w:rPr>
        <w:t>[12]</w:t>
      </w:r>
      <w:r w:rsidRPr="00127D60">
        <w:rPr>
          <w:noProof/>
        </w:rPr>
        <w:tab/>
        <w:t xml:space="preserve">W. Sun, J. Chen, and J. Li, "Decision tree and PCA-based fault diagnosis of rotating machinery," </w:t>
      </w:r>
      <w:r w:rsidRPr="00127D60">
        <w:rPr>
          <w:i/>
          <w:noProof/>
        </w:rPr>
        <w:t xml:space="preserve">Mechanical Systems and Signal Processing, </w:t>
      </w:r>
      <w:r w:rsidRPr="00127D60">
        <w:rPr>
          <w:noProof/>
        </w:rPr>
        <w:t>vol. 21, no. 3, pp. 1300-1317, 2007.</w:t>
      </w:r>
    </w:p>
    <w:p w14:paraId="4591C182" w14:textId="77777777" w:rsidR="00127D60" w:rsidRPr="00127D60" w:rsidRDefault="00127D60" w:rsidP="00127D60">
      <w:pPr>
        <w:pStyle w:val="EndNoteBibliography0"/>
        <w:ind w:left="720" w:hanging="720"/>
        <w:rPr>
          <w:noProof/>
        </w:rPr>
      </w:pPr>
      <w:r w:rsidRPr="00127D60">
        <w:rPr>
          <w:noProof/>
        </w:rPr>
        <w:t>[13]</w:t>
      </w:r>
      <w:r w:rsidRPr="00127D60">
        <w:rPr>
          <w:noProof/>
        </w:rPr>
        <w:tab/>
        <w:t xml:space="preserve">J. Ni, C. Zhang, and S. X. Yang, "An adaptive approach based on KPCA and SVM for real-time fault diagnosis of HVCBs," </w:t>
      </w:r>
      <w:r w:rsidRPr="00127D60">
        <w:rPr>
          <w:i/>
          <w:noProof/>
        </w:rPr>
        <w:t xml:space="preserve">IEEE Transactions on Power Delivery, </w:t>
      </w:r>
      <w:r w:rsidRPr="00127D60">
        <w:rPr>
          <w:noProof/>
        </w:rPr>
        <w:t>vol. 26, no. 3, pp. 1960-1971, 2011.</w:t>
      </w:r>
    </w:p>
    <w:p w14:paraId="50BFA5C3" w14:textId="77777777" w:rsidR="00127D60" w:rsidRPr="00127D60" w:rsidRDefault="00127D60" w:rsidP="00127D60">
      <w:pPr>
        <w:pStyle w:val="EndNoteBibliography0"/>
        <w:ind w:left="720" w:hanging="720"/>
        <w:rPr>
          <w:noProof/>
        </w:rPr>
      </w:pPr>
      <w:r w:rsidRPr="00127D60">
        <w:rPr>
          <w:noProof/>
        </w:rPr>
        <w:t>[14]</w:t>
      </w:r>
      <w:r w:rsidRPr="00127D60">
        <w:rPr>
          <w:noProof/>
        </w:rPr>
        <w:tab/>
        <w:t xml:space="preserve">Z. Ge, L. Xie, U. Kruger, and Z. Song, "Local ICA for multivariate statistical fault diagnosis in systems with unknown signal and error distributions," </w:t>
      </w:r>
      <w:r w:rsidRPr="00127D60">
        <w:rPr>
          <w:i/>
          <w:noProof/>
        </w:rPr>
        <w:t xml:space="preserve">AIChE Journal, </w:t>
      </w:r>
      <w:r w:rsidRPr="00127D60">
        <w:rPr>
          <w:noProof/>
        </w:rPr>
        <w:t>vol. 58, no. 8, pp. 2357-2372, 2012.</w:t>
      </w:r>
    </w:p>
    <w:p w14:paraId="3B3C4830" w14:textId="77777777" w:rsidR="00127D60" w:rsidRPr="00127D60" w:rsidRDefault="00127D60" w:rsidP="00127D60">
      <w:pPr>
        <w:pStyle w:val="EndNoteBibliography0"/>
        <w:ind w:left="720" w:hanging="720"/>
        <w:rPr>
          <w:noProof/>
        </w:rPr>
      </w:pPr>
      <w:r w:rsidRPr="00127D60">
        <w:rPr>
          <w:noProof/>
        </w:rPr>
        <w:t>[15]</w:t>
      </w:r>
      <w:r w:rsidRPr="00127D60">
        <w:rPr>
          <w:noProof/>
        </w:rPr>
        <w:tab/>
        <w:t xml:space="preserve">H.-I. Suk, S.-W. Lee, D. Shen, and A. s. D. N. Initiative, "Latent feature representation with stacked auto-encoder for AD/MCI diagnosis," </w:t>
      </w:r>
      <w:r w:rsidRPr="00127D60">
        <w:rPr>
          <w:i/>
          <w:noProof/>
        </w:rPr>
        <w:t xml:space="preserve">Brain Structure and Function, </w:t>
      </w:r>
      <w:r w:rsidRPr="00127D60">
        <w:rPr>
          <w:noProof/>
        </w:rPr>
        <w:t>vol. 220, no. 2, pp. 841-859, 2015.</w:t>
      </w:r>
    </w:p>
    <w:p w14:paraId="24B4F108" w14:textId="77777777" w:rsidR="00127D60" w:rsidRPr="00127D60" w:rsidRDefault="00127D60" w:rsidP="00127D60">
      <w:pPr>
        <w:pStyle w:val="EndNoteBibliography0"/>
        <w:ind w:left="720" w:hanging="720"/>
        <w:rPr>
          <w:noProof/>
        </w:rPr>
      </w:pPr>
      <w:r w:rsidRPr="00127D60">
        <w:rPr>
          <w:noProof/>
        </w:rPr>
        <w:t>[16]</w:t>
      </w:r>
      <w:r w:rsidRPr="00127D60">
        <w:rPr>
          <w:noProof/>
        </w:rPr>
        <w:tab/>
        <w:t xml:space="preserve">H. Shao, H. Jiang, H. Zhao, and F. Wang, "A novel deep autoencoder feature learning method for rotating machinery fault diagnosis," </w:t>
      </w:r>
      <w:r w:rsidRPr="00127D60">
        <w:rPr>
          <w:i/>
          <w:noProof/>
        </w:rPr>
        <w:t xml:space="preserve">Mechanical Systems and Signal Processing, </w:t>
      </w:r>
      <w:r w:rsidRPr="00127D60">
        <w:rPr>
          <w:noProof/>
        </w:rPr>
        <w:t>vol. 95, pp. 187-204, 2017.</w:t>
      </w:r>
    </w:p>
    <w:p w14:paraId="6E63F8FD" w14:textId="77777777" w:rsidR="00127D60" w:rsidRPr="00127D60" w:rsidRDefault="00127D60" w:rsidP="00127D60">
      <w:pPr>
        <w:pStyle w:val="EndNoteBibliography0"/>
        <w:ind w:left="720" w:hanging="720"/>
        <w:rPr>
          <w:noProof/>
        </w:rPr>
      </w:pPr>
      <w:r w:rsidRPr="00127D60">
        <w:rPr>
          <w:noProof/>
        </w:rPr>
        <w:t>[17]</w:t>
      </w:r>
      <w:r w:rsidRPr="00127D60">
        <w:rPr>
          <w:noProof/>
        </w:rPr>
        <w:tab/>
        <w:t xml:space="preserve">Z. Xiang, X. Zhang, W. Zhang, and X. Xia, "Fault diagnosis of rolling bearing under fluctuating speed and variable load based on TCO Spectrum and Stacking Auto-encoder," </w:t>
      </w:r>
      <w:r w:rsidRPr="00127D60">
        <w:rPr>
          <w:i/>
          <w:noProof/>
        </w:rPr>
        <w:t xml:space="preserve">Measurement, </w:t>
      </w:r>
      <w:r w:rsidRPr="00127D60">
        <w:rPr>
          <w:noProof/>
        </w:rPr>
        <w:t>vol. 138, pp. 162-174, 2019.</w:t>
      </w:r>
    </w:p>
    <w:p w14:paraId="4B7FC454" w14:textId="77777777" w:rsidR="00127D60" w:rsidRPr="00127D60" w:rsidRDefault="00127D60" w:rsidP="00127D60">
      <w:pPr>
        <w:pStyle w:val="EndNoteBibliography0"/>
        <w:ind w:left="720" w:hanging="720"/>
        <w:rPr>
          <w:noProof/>
        </w:rPr>
      </w:pPr>
      <w:r w:rsidRPr="00127D60">
        <w:rPr>
          <w:noProof/>
        </w:rPr>
        <w:t>[18]</w:t>
      </w:r>
      <w:r w:rsidRPr="00127D60">
        <w:rPr>
          <w:noProof/>
        </w:rPr>
        <w:tab/>
        <w:t xml:space="preserve">W. Yu, I. Y. Kim, and C. Mechefske, "Remaining useful life estimation using a bidirectional recurrent neural network based autoencoder scheme," </w:t>
      </w:r>
      <w:r w:rsidRPr="00127D60">
        <w:rPr>
          <w:i/>
          <w:noProof/>
        </w:rPr>
        <w:t xml:space="preserve">Mechanical Systems and Signal Processing, </w:t>
      </w:r>
      <w:r w:rsidRPr="00127D60">
        <w:rPr>
          <w:noProof/>
        </w:rPr>
        <w:t>vol. 129, pp. 764-780, 2019.</w:t>
      </w:r>
    </w:p>
    <w:p w14:paraId="74034759" w14:textId="77777777" w:rsidR="00127D60" w:rsidRPr="00127D60" w:rsidRDefault="00127D60" w:rsidP="00127D60">
      <w:pPr>
        <w:pStyle w:val="EndNoteBibliography0"/>
        <w:ind w:left="720" w:hanging="720"/>
        <w:rPr>
          <w:noProof/>
        </w:rPr>
      </w:pPr>
      <w:r w:rsidRPr="00127D60">
        <w:rPr>
          <w:noProof/>
        </w:rPr>
        <w:t>[19]</w:t>
      </w:r>
      <w:r w:rsidRPr="00127D60">
        <w:rPr>
          <w:noProof/>
        </w:rPr>
        <w:tab/>
        <w:t xml:space="preserve">J.-F. Chen, H.-N. Hsieh, and Q. H. Do, "Evaluating teaching performance based on fuzzy AHP and comprehensive evaluation approach," </w:t>
      </w:r>
      <w:r w:rsidRPr="00127D60">
        <w:rPr>
          <w:i/>
          <w:noProof/>
        </w:rPr>
        <w:t xml:space="preserve">Applied Soft Computing, </w:t>
      </w:r>
      <w:r w:rsidRPr="00127D60">
        <w:rPr>
          <w:noProof/>
        </w:rPr>
        <w:t>vol. 28, pp. 100-108, 2015.</w:t>
      </w:r>
    </w:p>
    <w:p w14:paraId="0214F14A" w14:textId="33D8F29E" w:rsidR="00127D60" w:rsidRPr="00127D60" w:rsidRDefault="00127D60" w:rsidP="00127D60">
      <w:pPr>
        <w:pStyle w:val="EndNoteBibliography0"/>
        <w:ind w:left="720" w:hanging="720"/>
        <w:rPr>
          <w:noProof/>
        </w:rPr>
      </w:pPr>
      <w:r w:rsidRPr="00127D60">
        <w:rPr>
          <w:noProof/>
        </w:rPr>
        <w:t>[20]</w:t>
      </w:r>
      <w:r w:rsidRPr="00127D60">
        <w:rPr>
          <w:noProof/>
        </w:rPr>
        <w:tab/>
        <w:t xml:space="preserve">Y. Liu, P. Fang, D. Bian, H. Zhang, and S. Wang, "Fuzzy comprehensive evaluation for the motion performance of autonomous underwater vehicles," </w:t>
      </w:r>
      <w:r w:rsidRPr="00127D60">
        <w:rPr>
          <w:i/>
          <w:noProof/>
        </w:rPr>
        <w:t xml:space="preserve">Ocean Engineering, </w:t>
      </w:r>
      <w:r w:rsidRPr="00127D60">
        <w:rPr>
          <w:noProof/>
        </w:rPr>
        <w:t>vol. 88, pp. 568-577, 2014.</w:t>
      </w:r>
    </w:p>
    <w:p w14:paraId="3F93F1B6" w14:textId="77777777" w:rsidR="00127D60" w:rsidRPr="00127D60" w:rsidRDefault="00127D60" w:rsidP="00127D60">
      <w:pPr>
        <w:pStyle w:val="EndNoteBibliography0"/>
        <w:ind w:left="720" w:hanging="720"/>
        <w:rPr>
          <w:noProof/>
        </w:rPr>
      </w:pPr>
      <w:r w:rsidRPr="00127D60">
        <w:rPr>
          <w:noProof/>
        </w:rPr>
        <w:t>[21]</w:t>
      </w:r>
      <w:r w:rsidRPr="00127D60">
        <w:rPr>
          <w:noProof/>
        </w:rPr>
        <w:tab/>
        <w:t xml:space="preserve">Y. Wang, Y. Li, W. Liu, and Y. Gao, "Assessing operational ocean observing equipment (OOOE) based on the fuzzy comprehensive evaluation method," </w:t>
      </w:r>
      <w:r w:rsidRPr="00127D60">
        <w:rPr>
          <w:i/>
          <w:noProof/>
        </w:rPr>
        <w:t xml:space="preserve">Ocean Engineering, </w:t>
      </w:r>
      <w:r w:rsidRPr="00127D60">
        <w:rPr>
          <w:noProof/>
        </w:rPr>
        <w:t>vol. 107, pp. 54-59, 2015.</w:t>
      </w:r>
    </w:p>
    <w:p w14:paraId="5E54BD1E" w14:textId="77777777" w:rsidR="00127D60" w:rsidRPr="00127D60" w:rsidRDefault="00127D60" w:rsidP="00127D60">
      <w:pPr>
        <w:pStyle w:val="EndNoteBibliography0"/>
        <w:ind w:left="720" w:hanging="720"/>
        <w:rPr>
          <w:noProof/>
        </w:rPr>
      </w:pPr>
      <w:r w:rsidRPr="00127D60">
        <w:rPr>
          <w:noProof/>
        </w:rPr>
        <w:t>[22]</w:t>
      </w:r>
      <w:r w:rsidRPr="00127D60">
        <w:rPr>
          <w:noProof/>
        </w:rPr>
        <w:tab/>
        <w:t xml:space="preserve">Y. Liu, X. Huang, J. Duan, and H. Zhang, "The assessment of traffic accident risk based on grey relational analysis and fuzzy comprehensive evaluation method," </w:t>
      </w:r>
      <w:r w:rsidRPr="00127D60">
        <w:rPr>
          <w:i/>
          <w:noProof/>
        </w:rPr>
        <w:t xml:space="preserve">Natural hazards, </w:t>
      </w:r>
      <w:r w:rsidRPr="00127D60">
        <w:rPr>
          <w:noProof/>
        </w:rPr>
        <w:t>vol. 88, no. 3, pp. 1409-1422, 2017.</w:t>
      </w:r>
    </w:p>
    <w:p w14:paraId="4C45150D" w14:textId="77777777" w:rsidR="00127D60" w:rsidRPr="00127D60" w:rsidRDefault="00127D60" w:rsidP="00127D60">
      <w:pPr>
        <w:pStyle w:val="EndNoteBibliography0"/>
        <w:ind w:left="720" w:hanging="720"/>
        <w:rPr>
          <w:noProof/>
        </w:rPr>
      </w:pPr>
      <w:r w:rsidRPr="00127D60">
        <w:rPr>
          <w:noProof/>
        </w:rPr>
        <w:t>[23]</w:t>
      </w:r>
      <w:r w:rsidRPr="00127D60">
        <w:rPr>
          <w:noProof/>
        </w:rPr>
        <w:tab/>
        <w:t xml:space="preserve">T. Gebrehiwet and H. Luo, "Risk level evaluation on construction project lifecycle using fuzzy comprehensive evaluation and TOPSIS," </w:t>
      </w:r>
      <w:r w:rsidRPr="00127D60">
        <w:rPr>
          <w:i/>
          <w:noProof/>
        </w:rPr>
        <w:t xml:space="preserve">Symmetry, </w:t>
      </w:r>
      <w:r w:rsidRPr="00127D60">
        <w:rPr>
          <w:noProof/>
        </w:rPr>
        <w:t>vol. 11, no. 1, p. 12, 2019.</w:t>
      </w:r>
    </w:p>
    <w:p w14:paraId="5EB39E3D" w14:textId="77777777" w:rsidR="00127D60" w:rsidRPr="00127D60" w:rsidRDefault="00127D60" w:rsidP="00127D60">
      <w:pPr>
        <w:pStyle w:val="EndNoteBibliography0"/>
        <w:ind w:left="720" w:hanging="720"/>
        <w:rPr>
          <w:noProof/>
        </w:rPr>
      </w:pPr>
      <w:r w:rsidRPr="00127D60">
        <w:rPr>
          <w:noProof/>
        </w:rPr>
        <w:t>[24]</w:t>
      </w:r>
      <w:r w:rsidRPr="00127D60">
        <w:rPr>
          <w:noProof/>
        </w:rPr>
        <w:tab/>
        <w:t xml:space="preserve">Y. Zhang, R. Wang, P. Huang, X. Wang, and S. Wang, "Risk evaluation of large-scale seawater desalination projects based on an integrated fuzzy comprehensive evaluation and analytic hierarchy process method," </w:t>
      </w:r>
      <w:r w:rsidRPr="00127D60">
        <w:rPr>
          <w:i/>
          <w:noProof/>
        </w:rPr>
        <w:t xml:space="preserve">Desalination, </w:t>
      </w:r>
      <w:r w:rsidRPr="00127D60">
        <w:rPr>
          <w:noProof/>
        </w:rPr>
        <w:t>vol. 478, p. 114286, 2020.</w:t>
      </w:r>
    </w:p>
    <w:p w14:paraId="3B46D452" w14:textId="77777777" w:rsidR="00127D60" w:rsidRPr="00127D60" w:rsidRDefault="00127D60" w:rsidP="00127D60">
      <w:pPr>
        <w:pStyle w:val="EndNoteBibliography0"/>
        <w:ind w:left="720" w:hanging="720"/>
        <w:rPr>
          <w:noProof/>
        </w:rPr>
      </w:pPr>
      <w:r w:rsidRPr="00127D60">
        <w:rPr>
          <w:noProof/>
        </w:rPr>
        <w:t>[25]</w:t>
      </w:r>
      <w:r w:rsidRPr="00127D60">
        <w:rPr>
          <w:noProof/>
        </w:rPr>
        <w:tab/>
        <w:t xml:space="preserve">A. Ishizaka and A. Labib, "Review of the main developments in the analytic hierarchy process," </w:t>
      </w:r>
      <w:r w:rsidRPr="00127D60">
        <w:rPr>
          <w:i/>
          <w:noProof/>
        </w:rPr>
        <w:t xml:space="preserve">Expert systems with applications, </w:t>
      </w:r>
      <w:r w:rsidRPr="00127D60">
        <w:rPr>
          <w:noProof/>
        </w:rPr>
        <w:t>vol. 38, no. 11, pp. 14336-14345, 2011.</w:t>
      </w:r>
    </w:p>
    <w:p w14:paraId="2C43AB6B" w14:textId="77777777" w:rsidR="00127D60" w:rsidRPr="00127D60" w:rsidRDefault="00127D60" w:rsidP="00127D60">
      <w:pPr>
        <w:pStyle w:val="EndNoteBibliography0"/>
        <w:ind w:left="720" w:hanging="720"/>
        <w:rPr>
          <w:noProof/>
        </w:rPr>
      </w:pPr>
      <w:r w:rsidRPr="00127D60">
        <w:rPr>
          <w:noProof/>
        </w:rPr>
        <w:t>[26]</w:t>
      </w:r>
      <w:r w:rsidRPr="00127D60">
        <w:rPr>
          <w:noProof/>
        </w:rPr>
        <w:tab/>
        <w:t xml:space="preserve">A. Delgado and I. Romero, "Environmental conflict analysis using an integrated grey clustering and entropy-weight method: A case study of a mining project in Peru," </w:t>
      </w:r>
      <w:r w:rsidRPr="00127D60">
        <w:rPr>
          <w:i/>
          <w:noProof/>
        </w:rPr>
        <w:t xml:space="preserve">Environmental Modelling &amp; Software, </w:t>
      </w:r>
      <w:r w:rsidRPr="00127D60">
        <w:rPr>
          <w:noProof/>
        </w:rPr>
        <w:t>vol. 77, pp. 108-121, 2016.</w:t>
      </w:r>
    </w:p>
    <w:p w14:paraId="64EC6A6A" w14:textId="77777777" w:rsidR="00127D60" w:rsidRPr="00127D60" w:rsidRDefault="00127D60" w:rsidP="00127D60">
      <w:pPr>
        <w:pStyle w:val="EndNoteBibliography0"/>
        <w:ind w:left="720" w:hanging="720"/>
        <w:rPr>
          <w:noProof/>
        </w:rPr>
      </w:pPr>
      <w:r w:rsidRPr="00127D60">
        <w:rPr>
          <w:noProof/>
        </w:rPr>
        <w:t>[27]</w:t>
      </w:r>
      <w:r w:rsidRPr="00127D60">
        <w:rPr>
          <w:noProof/>
        </w:rPr>
        <w:tab/>
        <w:t xml:space="preserve">P. Fu, Z. Zhan, and C. Wu, "Efficiency analysis of Chinese Road Systems with DEA and order relation analysis method: Externality concerned," </w:t>
      </w:r>
      <w:r w:rsidRPr="00127D60">
        <w:rPr>
          <w:i/>
          <w:noProof/>
        </w:rPr>
        <w:t xml:space="preserve">Procedia-Social and Behavioral Sciences, </w:t>
      </w:r>
      <w:r w:rsidRPr="00127D60">
        <w:rPr>
          <w:noProof/>
        </w:rPr>
        <w:t>vol. 96, pp. 1227-1238, 2013.</w:t>
      </w:r>
    </w:p>
    <w:p w14:paraId="1947ABFE" w14:textId="77777777" w:rsidR="00127D60" w:rsidRPr="00127D60" w:rsidRDefault="00127D60" w:rsidP="00127D60">
      <w:pPr>
        <w:pStyle w:val="EndNoteBibliography0"/>
        <w:ind w:left="720" w:hanging="720"/>
        <w:rPr>
          <w:noProof/>
        </w:rPr>
      </w:pPr>
      <w:r w:rsidRPr="00127D60">
        <w:rPr>
          <w:noProof/>
        </w:rPr>
        <w:t>[28]</w:t>
      </w:r>
      <w:r w:rsidRPr="00127D60">
        <w:rPr>
          <w:noProof/>
        </w:rPr>
        <w:tab/>
        <w:t xml:space="preserve">S. Yan and X. Yan, "Design teacher and supervised dual stacked auto-encoders for quality-relevant fault detection in industrial process," </w:t>
      </w:r>
      <w:r w:rsidRPr="00127D60">
        <w:rPr>
          <w:i/>
          <w:noProof/>
        </w:rPr>
        <w:t xml:space="preserve">Applied Soft Computing, </w:t>
      </w:r>
      <w:r w:rsidRPr="00127D60">
        <w:rPr>
          <w:noProof/>
        </w:rPr>
        <w:t>vol. 81, p. 105526, 2019.</w:t>
      </w:r>
    </w:p>
    <w:p w14:paraId="4A25467A" w14:textId="77777777" w:rsidR="00127D60" w:rsidRPr="00127D60" w:rsidRDefault="00127D60" w:rsidP="00127D60">
      <w:pPr>
        <w:pStyle w:val="EndNoteBibliography0"/>
        <w:ind w:left="720" w:hanging="720"/>
        <w:rPr>
          <w:noProof/>
        </w:rPr>
      </w:pPr>
      <w:r w:rsidRPr="00127D60">
        <w:rPr>
          <w:noProof/>
        </w:rPr>
        <w:t>[29]</w:t>
      </w:r>
      <w:r w:rsidRPr="00127D60">
        <w:rPr>
          <w:noProof/>
        </w:rPr>
        <w:tab/>
        <w:t xml:space="preserve"> T. Mikolov, S. Kombrink, L. Burget, J. Černocký, and S. Khudanpur, "Extensions of recurrent neural network language model," in </w:t>
      </w:r>
      <w:r w:rsidRPr="00127D60">
        <w:rPr>
          <w:i/>
          <w:noProof/>
        </w:rPr>
        <w:t>2011 IEEE international conference on acoustics, speech and signal processing (ICASSP)</w:t>
      </w:r>
      <w:r w:rsidRPr="00127D60">
        <w:rPr>
          <w:noProof/>
        </w:rPr>
        <w:t xml:space="preserve">, 2011: IEEE, pp. 5528-5531. </w:t>
      </w:r>
    </w:p>
    <w:p w14:paraId="4B70B8AF" w14:textId="77777777" w:rsidR="00127D60" w:rsidRPr="00127D60" w:rsidRDefault="00127D60" w:rsidP="00127D60">
      <w:pPr>
        <w:pStyle w:val="EndNoteBibliography0"/>
        <w:ind w:left="720" w:hanging="720"/>
        <w:rPr>
          <w:noProof/>
        </w:rPr>
      </w:pPr>
      <w:r w:rsidRPr="00127D60">
        <w:rPr>
          <w:noProof/>
        </w:rPr>
        <w:t>[30]</w:t>
      </w:r>
      <w:r w:rsidRPr="00127D60">
        <w:rPr>
          <w:noProof/>
        </w:rPr>
        <w:tab/>
        <w:t xml:space="preserve">J. Chung, C. Gulcehre, K. Cho, and Y. Bengio, "Empirical evaluation of gated recurrent neural networks on sequence modeling," </w:t>
      </w:r>
      <w:r w:rsidRPr="00127D60">
        <w:rPr>
          <w:i/>
          <w:noProof/>
        </w:rPr>
        <w:t xml:space="preserve">arXiv preprint arXiv:1412.3555, </w:t>
      </w:r>
      <w:r w:rsidRPr="00127D60">
        <w:rPr>
          <w:noProof/>
        </w:rPr>
        <w:t>2014.</w:t>
      </w:r>
    </w:p>
    <w:p w14:paraId="0358F214" w14:textId="77777777" w:rsidR="00127D60" w:rsidRPr="00127D60" w:rsidRDefault="00127D60" w:rsidP="00127D60">
      <w:pPr>
        <w:pStyle w:val="EndNoteBibliography0"/>
        <w:ind w:left="720" w:hanging="720"/>
        <w:rPr>
          <w:noProof/>
        </w:rPr>
      </w:pPr>
      <w:r w:rsidRPr="00127D60">
        <w:rPr>
          <w:noProof/>
        </w:rPr>
        <w:t>[31]</w:t>
      </w:r>
      <w:r w:rsidRPr="00127D60">
        <w:rPr>
          <w:noProof/>
        </w:rPr>
        <w:tab/>
        <w:t>F. A. Gers, J. Schmidhuber, and F. Cummins, "Learning to forget: Continual prediction with LSTM," 1999.</w:t>
      </w:r>
    </w:p>
    <w:p w14:paraId="659C84B3" w14:textId="77777777" w:rsidR="00127D60" w:rsidRPr="00127D60" w:rsidRDefault="00127D60" w:rsidP="00127D60">
      <w:pPr>
        <w:pStyle w:val="EndNoteBibliography0"/>
        <w:ind w:left="720" w:hanging="720"/>
        <w:rPr>
          <w:noProof/>
        </w:rPr>
      </w:pPr>
      <w:r w:rsidRPr="00127D60">
        <w:rPr>
          <w:noProof/>
        </w:rPr>
        <w:t>[32]</w:t>
      </w:r>
      <w:r w:rsidRPr="00127D60">
        <w:rPr>
          <w:noProof/>
        </w:rPr>
        <w:tab/>
        <w:t xml:space="preserve"> R. Pascanu, T. Mikolov, and Y. Bengio, "On the difficulty of training recurrent neural networks," in </w:t>
      </w:r>
      <w:r w:rsidRPr="00127D60">
        <w:rPr>
          <w:i/>
          <w:noProof/>
        </w:rPr>
        <w:t>International conference on machine learning</w:t>
      </w:r>
      <w:r w:rsidRPr="00127D60">
        <w:rPr>
          <w:noProof/>
        </w:rPr>
        <w:t xml:space="preserve">, 2013, pp. 1310-1318. </w:t>
      </w:r>
    </w:p>
    <w:p w14:paraId="66F31F6A" w14:textId="77777777" w:rsidR="00127D60" w:rsidRPr="00127D60" w:rsidRDefault="00127D60" w:rsidP="00127D60">
      <w:pPr>
        <w:pStyle w:val="EndNoteBibliography0"/>
        <w:ind w:left="720" w:hanging="720"/>
        <w:rPr>
          <w:noProof/>
        </w:rPr>
      </w:pPr>
      <w:r w:rsidRPr="00127D60">
        <w:rPr>
          <w:noProof/>
        </w:rPr>
        <w:t>[33]</w:t>
      </w:r>
      <w:r w:rsidRPr="00127D60">
        <w:rPr>
          <w:noProof/>
        </w:rPr>
        <w:tab/>
        <w:t xml:space="preserve">A. Graves and J. Schmidhuber, "Framewise phoneme classification with bidirectional LSTM and other neural network architectures," </w:t>
      </w:r>
      <w:r w:rsidRPr="00127D60">
        <w:rPr>
          <w:i/>
          <w:noProof/>
        </w:rPr>
        <w:t xml:space="preserve">Neural networks, </w:t>
      </w:r>
      <w:r w:rsidRPr="00127D60">
        <w:rPr>
          <w:noProof/>
        </w:rPr>
        <w:t>vol. 18, no. 5-6, pp. 602-610, 2005.</w:t>
      </w:r>
    </w:p>
    <w:p w14:paraId="40D378E3" w14:textId="77777777" w:rsidR="00127D60" w:rsidRPr="00127D60" w:rsidRDefault="00127D60" w:rsidP="00127D60">
      <w:pPr>
        <w:pStyle w:val="EndNoteBibliography0"/>
        <w:ind w:left="720" w:hanging="720"/>
        <w:rPr>
          <w:noProof/>
        </w:rPr>
      </w:pPr>
      <w:r w:rsidRPr="00127D60">
        <w:rPr>
          <w:noProof/>
        </w:rPr>
        <w:t>[34]</w:t>
      </w:r>
      <w:r w:rsidRPr="00127D60">
        <w:rPr>
          <w:noProof/>
        </w:rPr>
        <w:tab/>
        <w:t xml:space="preserve">P. H. Dos Santos, S. M. Neves, D. O. Sant’Anna, C. H. de Oliveira, and H. D. Carvalho, "The analytic hierarchy process supporting decision making for sustainable development: An overview of applications," </w:t>
      </w:r>
      <w:r w:rsidRPr="00127D60">
        <w:rPr>
          <w:i/>
          <w:noProof/>
        </w:rPr>
        <w:t xml:space="preserve">Journal of cleaner production, </w:t>
      </w:r>
      <w:r w:rsidRPr="00127D60">
        <w:rPr>
          <w:noProof/>
        </w:rPr>
        <w:t>vol. 212, pp. 119-138, 2019.</w:t>
      </w:r>
    </w:p>
    <w:p w14:paraId="7BB1D727" w14:textId="77777777" w:rsidR="00127D60" w:rsidRPr="00127D60" w:rsidRDefault="00127D60" w:rsidP="00127D60">
      <w:pPr>
        <w:pStyle w:val="EndNoteBibliography0"/>
        <w:ind w:left="720" w:hanging="720"/>
        <w:rPr>
          <w:noProof/>
        </w:rPr>
      </w:pPr>
      <w:r w:rsidRPr="00127D60">
        <w:rPr>
          <w:noProof/>
        </w:rPr>
        <w:t>[35]</w:t>
      </w:r>
      <w:r w:rsidRPr="00127D60">
        <w:rPr>
          <w:noProof/>
        </w:rPr>
        <w:tab/>
        <w:t xml:space="preserve">S. Walfish, "A review of statistical outlier methods," </w:t>
      </w:r>
      <w:r w:rsidRPr="00127D60">
        <w:rPr>
          <w:i/>
          <w:noProof/>
        </w:rPr>
        <w:t xml:space="preserve">Pharmaceutical technology, </w:t>
      </w:r>
      <w:r w:rsidRPr="00127D60">
        <w:rPr>
          <w:noProof/>
        </w:rPr>
        <w:t>vol. 30, no. 11, p. 82, 2006.</w:t>
      </w:r>
    </w:p>
    <w:p w14:paraId="2B3E6F25" w14:textId="77777777" w:rsidR="00127D60" w:rsidRPr="00127D60" w:rsidRDefault="00127D60" w:rsidP="00127D60">
      <w:pPr>
        <w:pStyle w:val="EndNoteBibliography0"/>
        <w:ind w:left="720" w:hanging="720"/>
        <w:rPr>
          <w:noProof/>
        </w:rPr>
      </w:pPr>
      <w:r w:rsidRPr="00127D60">
        <w:rPr>
          <w:noProof/>
        </w:rPr>
        <w:t>[36]</w:t>
      </w:r>
      <w:r w:rsidRPr="00127D60">
        <w:rPr>
          <w:noProof/>
        </w:rPr>
        <w:tab/>
        <w:t xml:space="preserve">C. Cheadle, M. P. Vawter, W. J. Freed, and K. G. Becker, "Analysis of microarray data using Z score transformation," </w:t>
      </w:r>
      <w:r w:rsidRPr="00127D60">
        <w:rPr>
          <w:i/>
          <w:noProof/>
        </w:rPr>
        <w:t xml:space="preserve">The Journal of molecular diagnostics, </w:t>
      </w:r>
      <w:r w:rsidRPr="00127D60">
        <w:rPr>
          <w:noProof/>
        </w:rPr>
        <w:t>vol. 5, no. 2, pp. 73-81, 2003.</w:t>
      </w:r>
    </w:p>
    <w:p w14:paraId="2F390983" w14:textId="77777777" w:rsidR="00127D60" w:rsidRPr="00127D60" w:rsidRDefault="00127D60" w:rsidP="00127D60">
      <w:pPr>
        <w:pStyle w:val="EndNoteBibliography0"/>
        <w:ind w:left="720" w:hanging="720"/>
        <w:rPr>
          <w:noProof/>
        </w:rPr>
      </w:pPr>
      <w:r w:rsidRPr="00127D60">
        <w:rPr>
          <w:noProof/>
        </w:rPr>
        <w:t>[37]</w:t>
      </w:r>
      <w:r w:rsidRPr="00127D60">
        <w:rPr>
          <w:noProof/>
        </w:rPr>
        <w:tab/>
        <w:t xml:space="preserve">Y. Yu, X. Si, C. Hu, and J. Zhang, "A review of recurrent neural networks: LSTM cells and network architectures," </w:t>
      </w:r>
      <w:r w:rsidRPr="00127D60">
        <w:rPr>
          <w:i/>
          <w:noProof/>
        </w:rPr>
        <w:t xml:space="preserve">Neural computation, </w:t>
      </w:r>
      <w:r w:rsidRPr="00127D60">
        <w:rPr>
          <w:noProof/>
        </w:rPr>
        <w:t>vol. 31, no. 7, pp. 1235-1270, 2019.</w:t>
      </w:r>
    </w:p>
    <w:p w14:paraId="3175B8BB" w14:textId="77777777" w:rsidR="00127D60" w:rsidRPr="00127D60" w:rsidRDefault="00127D60" w:rsidP="00127D60">
      <w:pPr>
        <w:pStyle w:val="EndNoteBibliography0"/>
        <w:ind w:left="720" w:hanging="720"/>
        <w:rPr>
          <w:noProof/>
        </w:rPr>
      </w:pPr>
      <w:r w:rsidRPr="00127D60">
        <w:rPr>
          <w:noProof/>
        </w:rPr>
        <w:lastRenderedPageBreak/>
        <w:t>[38]</w:t>
      </w:r>
      <w:r w:rsidRPr="00127D60">
        <w:rPr>
          <w:noProof/>
        </w:rPr>
        <w:tab/>
        <w:t xml:space="preserve">N. Srivastava, G. Hinton, A. Krizhevsky, I. Sutskever, and R. Salakhutdinov, "Dropout: a simple way to prevent neural networks from overfitting," </w:t>
      </w:r>
      <w:r w:rsidRPr="00127D60">
        <w:rPr>
          <w:i/>
          <w:noProof/>
        </w:rPr>
        <w:t xml:space="preserve">The journal of machine learning research, </w:t>
      </w:r>
      <w:r w:rsidRPr="00127D60">
        <w:rPr>
          <w:noProof/>
        </w:rPr>
        <w:t>vol. 15, no. 1, pp. 1929-1958, 2014.</w:t>
      </w:r>
    </w:p>
    <w:p w14:paraId="0FB9603C" w14:textId="77777777" w:rsidR="00127D60" w:rsidRPr="00127D60" w:rsidRDefault="00127D60" w:rsidP="00127D60">
      <w:pPr>
        <w:pStyle w:val="EndNoteBibliography0"/>
        <w:ind w:left="720" w:hanging="720"/>
        <w:rPr>
          <w:noProof/>
        </w:rPr>
      </w:pPr>
      <w:r w:rsidRPr="00127D60">
        <w:rPr>
          <w:noProof/>
        </w:rPr>
        <w:t>[39]</w:t>
      </w:r>
      <w:r w:rsidRPr="00127D60">
        <w:rPr>
          <w:noProof/>
        </w:rPr>
        <w:tab/>
        <w:t xml:space="preserve">A. Rai and S. Upadhyay, "An integrated approach to bearing prognostics based on EEMD-multi feature extraction, Gaussian mixture models and Jensen-Rényi divergence," </w:t>
      </w:r>
      <w:r w:rsidRPr="00127D60">
        <w:rPr>
          <w:i/>
          <w:noProof/>
        </w:rPr>
        <w:t xml:space="preserve">Applied Soft Computing, </w:t>
      </w:r>
      <w:r w:rsidRPr="00127D60">
        <w:rPr>
          <w:noProof/>
        </w:rPr>
        <w:t>vol. 71, pp. 36-50, 2018.</w:t>
      </w:r>
    </w:p>
    <w:p w14:paraId="70855E93" w14:textId="77777777" w:rsidR="00127D60" w:rsidRPr="00127D60" w:rsidRDefault="00127D60" w:rsidP="00127D60">
      <w:pPr>
        <w:pStyle w:val="EndNoteBibliography0"/>
        <w:ind w:left="720" w:hanging="720"/>
        <w:rPr>
          <w:noProof/>
        </w:rPr>
      </w:pPr>
      <w:r w:rsidRPr="00127D60">
        <w:rPr>
          <w:noProof/>
        </w:rPr>
        <w:t>[40]</w:t>
      </w:r>
      <w:r w:rsidRPr="00127D60">
        <w:rPr>
          <w:noProof/>
        </w:rPr>
        <w:tab/>
        <w:t xml:space="preserve">J. P. Vila and P. Schniter, "Expectation-maximization Gaussian-mixture approximate message passing," </w:t>
      </w:r>
      <w:r w:rsidRPr="00127D60">
        <w:rPr>
          <w:i/>
          <w:noProof/>
        </w:rPr>
        <w:t xml:space="preserve">IEEE Transactions on Signal Processing, </w:t>
      </w:r>
      <w:r w:rsidRPr="00127D60">
        <w:rPr>
          <w:noProof/>
        </w:rPr>
        <w:t>vol. 61, no. 19, pp. 4658-4672, 2013.</w:t>
      </w:r>
    </w:p>
    <w:p w14:paraId="65C20C23" w14:textId="77777777" w:rsidR="00127D60" w:rsidRPr="00127D60" w:rsidRDefault="00127D60" w:rsidP="00127D60">
      <w:pPr>
        <w:pStyle w:val="EndNoteBibliography0"/>
        <w:ind w:left="720" w:hanging="720"/>
        <w:rPr>
          <w:noProof/>
        </w:rPr>
      </w:pPr>
      <w:r w:rsidRPr="00127D60">
        <w:rPr>
          <w:noProof/>
        </w:rPr>
        <w:t>[41]</w:t>
      </w:r>
      <w:r w:rsidRPr="00127D60">
        <w:rPr>
          <w:noProof/>
        </w:rPr>
        <w:tab/>
        <w:t xml:space="preserve">S. I. Vrieze, "Model selection and psychological theory: a discussion of the differences between the Akaike information criterion (AIC) and the Bayesian information criterion (BIC)," </w:t>
      </w:r>
      <w:r w:rsidRPr="00127D60">
        <w:rPr>
          <w:i/>
          <w:noProof/>
        </w:rPr>
        <w:t xml:space="preserve">Psychological methods, </w:t>
      </w:r>
      <w:r w:rsidRPr="00127D60">
        <w:rPr>
          <w:noProof/>
        </w:rPr>
        <w:t>vol. 17, no. 2, p. 228, 2012.</w:t>
      </w:r>
    </w:p>
    <w:p w14:paraId="26187FE2" w14:textId="77777777" w:rsidR="00127D60" w:rsidRPr="00127D60" w:rsidRDefault="00127D60" w:rsidP="00127D60">
      <w:pPr>
        <w:pStyle w:val="EndNoteBibliography0"/>
        <w:ind w:left="720" w:hanging="720"/>
        <w:rPr>
          <w:noProof/>
        </w:rPr>
      </w:pPr>
      <w:r w:rsidRPr="00127D60">
        <w:rPr>
          <w:noProof/>
        </w:rPr>
        <w:t>[42]</w:t>
      </w:r>
      <w:r w:rsidRPr="00127D60">
        <w:rPr>
          <w:noProof/>
        </w:rPr>
        <w:tab/>
        <w:t xml:space="preserve">H. Biqing, H. Yan, and W. Tingyan, "Fuzzy synthetic evaluation of the operational status of offshore direct-drive wind turbines," </w:t>
      </w:r>
      <w:r w:rsidRPr="00127D60">
        <w:rPr>
          <w:i/>
          <w:noProof/>
        </w:rPr>
        <w:t xml:space="preserve">Journal of Tsinghua University (Science and Technology), </w:t>
      </w:r>
      <w:r w:rsidRPr="00127D60">
        <w:rPr>
          <w:noProof/>
        </w:rPr>
        <w:t>vol. 55, no. 5, pp. 543-549, 2015.</w:t>
      </w:r>
    </w:p>
    <w:p w14:paraId="57F82388" w14:textId="77777777" w:rsidR="00127D60" w:rsidRPr="00127D60" w:rsidRDefault="00127D60" w:rsidP="00127D60">
      <w:pPr>
        <w:pStyle w:val="EndNoteBibliography0"/>
        <w:ind w:left="720" w:hanging="720"/>
        <w:rPr>
          <w:noProof/>
        </w:rPr>
      </w:pPr>
      <w:r w:rsidRPr="00127D60">
        <w:rPr>
          <w:noProof/>
        </w:rPr>
        <w:t>[43]</w:t>
      </w:r>
      <w:r w:rsidRPr="00127D60">
        <w:rPr>
          <w:noProof/>
        </w:rPr>
        <w:tab/>
        <w:t xml:space="preserve"> A. Saxena, K. Goebel, D. Simon, and N. Eklund, "Damage propagation modeling for aircraft engine run-to-failure simulation," in </w:t>
      </w:r>
      <w:r w:rsidRPr="00127D60">
        <w:rPr>
          <w:i/>
          <w:noProof/>
        </w:rPr>
        <w:t>2008 international conference on prognostics and health management</w:t>
      </w:r>
      <w:r w:rsidRPr="00127D60">
        <w:rPr>
          <w:noProof/>
        </w:rPr>
        <w:t xml:space="preserve">, 2008: IEEE, pp. 1-9. </w:t>
      </w:r>
    </w:p>
    <w:p w14:paraId="5F1DDA90" w14:textId="77777777" w:rsidR="00127D60" w:rsidRPr="00127D60" w:rsidRDefault="00127D60" w:rsidP="00127D60">
      <w:pPr>
        <w:pStyle w:val="EndNoteBibliography0"/>
        <w:ind w:left="720" w:hanging="720"/>
        <w:rPr>
          <w:noProof/>
        </w:rPr>
      </w:pPr>
      <w:r w:rsidRPr="00127D60">
        <w:rPr>
          <w:noProof/>
        </w:rPr>
        <w:t>[44]</w:t>
      </w:r>
      <w:r w:rsidRPr="00127D60">
        <w:rPr>
          <w:noProof/>
        </w:rPr>
        <w:tab/>
        <w:t xml:space="preserve">R. De Maesschalck, D. Jouan-Rimbaud, and D. L. Massart, "The mahalanobis distance," </w:t>
      </w:r>
      <w:r w:rsidRPr="00127D60">
        <w:rPr>
          <w:i/>
          <w:noProof/>
        </w:rPr>
        <w:t xml:space="preserve">Chemometrics and intelligent laboratory systems, </w:t>
      </w:r>
      <w:r w:rsidRPr="00127D60">
        <w:rPr>
          <w:noProof/>
        </w:rPr>
        <w:t>vol. 50, no. 1, pp. 1-18, 2000.</w:t>
      </w:r>
    </w:p>
    <w:p w14:paraId="7478453D" w14:textId="77777777" w:rsidR="00127D60" w:rsidRPr="00127D60" w:rsidRDefault="00127D60" w:rsidP="00127D60">
      <w:pPr>
        <w:pStyle w:val="EndNoteBibliography0"/>
        <w:ind w:left="720" w:hanging="720"/>
        <w:rPr>
          <w:noProof/>
        </w:rPr>
      </w:pPr>
      <w:r w:rsidRPr="00127D60">
        <w:rPr>
          <w:noProof/>
        </w:rPr>
        <w:t>[45]</w:t>
      </w:r>
      <w:r w:rsidRPr="00127D60">
        <w:rPr>
          <w:noProof/>
        </w:rPr>
        <w:tab/>
        <w:t xml:space="preserve">H. Anton and C. Rorres, </w:t>
      </w:r>
      <w:r w:rsidRPr="00127D60">
        <w:rPr>
          <w:i/>
          <w:noProof/>
        </w:rPr>
        <w:t>Elementary linear algebra: applications version</w:t>
      </w:r>
      <w:r w:rsidRPr="00127D60">
        <w:rPr>
          <w:noProof/>
        </w:rPr>
        <w:t>. John Wiley &amp; Sons, 2013.</w:t>
      </w:r>
    </w:p>
    <w:p w14:paraId="1CAAD4F7" w14:textId="77777777" w:rsidR="00127D60" w:rsidRPr="00127D60" w:rsidRDefault="00127D60" w:rsidP="00127D60">
      <w:pPr>
        <w:pStyle w:val="EndNoteBibliography0"/>
        <w:ind w:left="720" w:hanging="720"/>
        <w:rPr>
          <w:noProof/>
        </w:rPr>
      </w:pPr>
      <w:r w:rsidRPr="00127D60">
        <w:rPr>
          <w:noProof/>
        </w:rPr>
        <w:t>[46]</w:t>
      </w:r>
      <w:r w:rsidRPr="00127D60">
        <w:rPr>
          <w:noProof/>
        </w:rPr>
        <w:tab/>
        <w:t xml:space="preserve">Y. Lei, N. Li, L. Guo, N. Li, T. Yan, and J. Lin, "Machinery health prognostics: A systematic review from data acquisition to RUL prediction," </w:t>
      </w:r>
      <w:r w:rsidRPr="00127D60">
        <w:rPr>
          <w:i/>
          <w:noProof/>
        </w:rPr>
        <w:t xml:space="preserve">Mechanical Systems and Signal Processing, </w:t>
      </w:r>
      <w:r w:rsidRPr="00127D60">
        <w:rPr>
          <w:noProof/>
        </w:rPr>
        <w:t>vol. 104, pp. 799-834, 2018.</w:t>
      </w:r>
    </w:p>
    <w:p w14:paraId="28D856A0" w14:textId="77777777" w:rsidR="00127D60" w:rsidRPr="00127D60" w:rsidRDefault="00127D60" w:rsidP="00127D60">
      <w:pPr>
        <w:pStyle w:val="EndNoteBibliography0"/>
        <w:ind w:left="720" w:hanging="720"/>
        <w:rPr>
          <w:noProof/>
        </w:rPr>
      </w:pPr>
      <w:r w:rsidRPr="00127D60">
        <w:rPr>
          <w:noProof/>
        </w:rPr>
        <w:t>[47]</w:t>
      </w:r>
      <w:r w:rsidRPr="00127D60">
        <w:rPr>
          <w:noProof/>
        </w:rPr>
        <w:tab/>
        <w:t xml:space="preserve">P. Lameski, E. Zdravevski, R. Mingov, and A. Kulakov, "SVM parameter tuning with grid search and its impact on reduction of model over-fitting," in </w:t>
      </w:r>
      <w:r w:rsidRPr="00127D60">
        <w:rPr>
          <w:i/>
          <w:noProof/>
        </w:rPr>
        <w:t>Rough sets, fuzzy sets, data mining, and granular computing</w:t>
      </w:r>
      <w:r w:rsidRPr="00127D60">
        <w:rPr>
          <w:noProof/>
        </w:rPr>
        <w:t>: Springer, 2015, pp. 464-474.</w:t>
      </w:r>
    </w:p>
    <w:p w14:paraId="7F15CCB4" w14:textId="1D332F83" w:rsidR="00A43A3A" w:rsidRDefault="00F06166">
      <w:pPr>
        <w:pStyle w:val="References"/>
        <w:numPr>
          <w:ilvl w:val="0"/>
          <w:numId w:val="0"/>
        </w:numPr>
        <w:tabs>
          <w:tab w:val="left" w:pos="360"/>
        </w:tabs>
      </w:pPr>
      <w:r>
        <w:fldChar w:fldCharType="end"/>
      </w:r>
    </w:p>
    <w:sectPr w:rsidR="00A43A3A">
      <w:pgSz w:w="12240" w:h="15840"/>
      <w:pgMar w:top="1080" w:right="1080" w:bottom="1080" w:left="1080" w:header="432"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D6A2D" w14:textId="77777777" w:rsidR="00AE09EF" w:rsidRDefault="00AE09EF">
      <w:pPr>
        <w:rPr>
          <w:sz w:val="18"/>
        </w:rPr>
      </w:pPr>
    </w:p>
  </w:endnote>
  <w:endnote w:type="continuationSeparator" w:id="0">
    <w:p w14:paraId="39B8201A" w14:textId="77777777" w:rsidR="00AE09EF" w:rsidRDefault="00AE09EF">
      <w:pPr>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HGHUATI_CNKI">
    <w:panose1 w:val="02000500000000000000"/>
    <w:charset w:val="86"/>
    <w:family w:val="auto"/>
    <w:pitch w:val="variable"/>
    <w:sig w:usb0="00000003" w:usb1="080F0000" w:usb2="00000010" w:usb3="00000000" w:csb0="00040001" w:csb1="00000000"/>
  </w:font>
  <w:font w:name="Euclid Math Two">
    <w:panose1 w:val="02050601010101010101"/>
    <w:charset w:val="02"/>
    <w:family w:val="roman"/>
    <w:pitch w:val="variable"/>
    <w:sig w:usb0="8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5676448"/>
      <w:docPartObj>
        <w:docPartGallery w:val="Page Numbers (Bottom of Page)"/>
        <w:docPartUnique/>
      </w:docPartObj>
    </w:sdtPr>
    <w:sdtEndPr/>
    <w:sdtContent>
      <w:p w14:paraId="4B7B899D" w14:textId="0BF9DD5D" w:rsidR="00C478FF" w:rsidRDefault="00C478FF">
        <w:pPr>
          <w:pStyle w:val="af8"/>
          <w:jc w:val="center"/>
        </w:pPr>
        <w:r>
          <w:fldChar w:fldCharType="begin"/>
        </w:r>
        <w:r>
          <w:instrText>PAGE   \* MERGEFORMAT</w:instrText>
        </w:r>
        <w:r>
          <w:fldChar w:fldCharType="separate"/>
        </w:r>
        <w:r>
          <w:rPr>
            <w:lang w:val="zh-CN" w:eastAsia="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ED3DD" w14:textId="77777777" w:rsidR="00AE09EF" w:rsidRDefault="00AE09EF">
      <w:pPr>
        <w:rPr>
          <w:sz w:val="18"/>
        </w:rPr>
      </w:pPr>
    </w:p>
  </w:footnote>
  <w:footnote w:type="continuationSeparator" w:id="0">
    <w:p w14:paraId="6CE452CA" w14:textId="77777777" w:rsidR="00AE09EF" w:rsidRDefault="00AE09EF">
      <w:pPr>
        <w:rPr>
          <w:sz w:val="18"/>
        </w:rPr>
      </w:pPr>
    </w:p>
  </w:footnote>
  <w:footnote w:id="1">
    <w:p w14:paraId="331A985C" w14:textId="77777777" w:rsidR="00C478FF" w:rsidRDefault="00C478FF" w:rsidP="00795320">
      <w:pPr>
        <w:pStyle w:val="af7"/>
      </w:pPr>
      <w:r>
        <w:t>1</w:t>
      </w:r>
      <w:r>
        <w:tab/>
        <w:t>School of Reliability and Systems Engineering, Beihang University</w:t>
      </w:r>
      <w:r w:rsidRPr="0040782B">
        <w:t>, Beijing 100</w:t>
      </w:r>
      <w:r>
        <w:t>191, China</w:t>
      </w:r>
    </w:p>
    <w:p w14:paraId="1E53CAB4" w14:textId="77777777" w:rsidR="00C478FF" w:rsidRDefault="00C478FF" w:rsidP="0040782B">
      <w:pPr>
        <w:pStyle w:val="af7"/>
      </w:pPr>
      <w:r>
        <w:t>2</w:t>
      </w:r>
      <w:r>
        <w:tab/>
        <w:t>Science &amp; Technology Laboratory on Reliability &amp; Environmental Engineering, Beihang University</w:t>
      </w:r>
      <w:r w:rsidRPr="0040782B">
        <w:t>, Beijing 100</w:t>
      </w:r>
      <w:r>
        <w:t>191, China</w:t>
      </w:r>
    </w:p>
    <w:p w14:paraId="0F942799" w14:textId="77777777" w:rsidR="00C478FF" w:rsidRDefault="00C478FF" w:rsidP="0040782B">
      <w:pPr>
        <w:pStyle w:val="af7"/>
      </w:pPr>
      <w:r>
        <w:t>3</w:t>
      </w:r>
      <w:r>
        <w:tab/>
      </w:r>
      <w:r w:rsidRPr="0040782B">
        <w:t>Unmanned System Institute, Beihang University, Beijing 100</w:t>
      </w:r>
      <w:r>
        <w:t>191</w:t>
      </w:r>
      <w:r w:rsidRPr="0040782B">
        <w:t>, China</w:t>
      </w:r>
    </w:p>
    <w:p w14:paraId="41BFC1A5" w14:textId="77777777" w:rsidR="00C478FF" w:rsidRDefault="00C478FF" w:rsidP="00795320">
      <w:pPr>
        <w:pStyle w:val="af7"/>
      </w:pPr>
      <w:r>
        <w:t>*</w:t>
      </w:r>
      <w:r>
        <w:tab/>
        <w:t>Correspondence: suozi@buaa.edu.cn.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165B4" w14:textId="77777777" w:rsidR="00C478FF" w:rsidRDefault="00C478FF">
    <w:pPr>
      <w:framePr w:wrap="around" w:vAnchor="text" w:hAnchor="margin" w:xAlign="right" w:y="1"/>
    </w:pPr>
  </w:p>
  <w:p w14:paraId="2EA7922B" w14:textId="77777777" w:rsidR="00C478FF" w:rsidRDefault="00C478F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3CAADF"/>
    <w:multiLevelType w:val="singleLevel"/>
    <w:tmpl w:val="EA3CAADF"/>
    <w:lvl w:ilvl="0">
      <w:start w:val="1"/>
      <w:numFmt w:val="decimal"/>
      <w:suff w:val="nothing"/>
      <w:lvlText w:val="%1）"/>
      <w:lvlJc w:val="left"/>
    </w:lvl>
  </w:abstractNum>
  <w:abstractNum w:abstractNumId="1" w15:restartNumberingAfterBreak="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2" w15:restartNumberingAfterBreak="0">
    <w:nsid w:val="049734F1"/>
    <w:multiLevelType w:val="hybridMultilevel"/>
    <w:tmpl w:val="E3D2B550"/>
    <w:lvl w:ilvl="0" w:tplc="2B907724">
      <w:start w:val="1"/>
      <w:numFmt w:val="decimal"/>
      <w:lvlText w:val="(%1)"/>
      <w:lvlJc w:val="left"/>
      <w:pPr>
        <w:ind w:left="709" w:hanging="420"/>
      </w:pPr>
      <w:rPr>
        <w:rFonts w:hint="default"/>
      </w:rPr>
    </w:lvl>
    <w:lvl w:ilvl="1" w:tplc="04090019" w:tentative="1">
      <w:start w:val="1"/>
      <w:numFmt w:val="lowerLetter"/>
      <w:lvlText w:val="%2)"/>
      <w:lvlJc w:val="left"/>
      <w:pPr>
        <w:ind w:left="1129" w:hanging="420"/>
      </w:pPr>
    </w:lvl>
    <w:lvl w:ilvl="2" w:tplc="0409001B" w:tentative="1">
      <w:start w:val="1"/>
      <w:numFmt w:val="lowerRoman"/>
      <w:lvlText w:val="%3."/>
      <w:lvlJc w:val="right"/>
      <w:pPr>
        <w:ind w:left="1549" w:hanging="420"/>
      </w:pPr>
    </w:lvl>
    <w:lvl w:ilvl="3" w:tplc="0409000F" w:tentative="1">
      <w:start w:val="1"/>
      <w:numFmt w:val="decimal"/>
      <w:lvlText w:val="%4."/>
      <w:lvlJc w:val="left"/>
      <w:pPr>
        <w:ind w:left="1969" w:hanging="420"/>
      </w:pPr>
    </w:lvl>
    <w:lvl w:ilvl="4" w:tplc="04090019" w:tentative="1">
      <w:start w:val="1"/>
      <w:numFmt w:val="lowerLetter"/>
      <w:lvlText w:val="%5)"/>
      <w:lvlJc w:val="left"/>
      <w:pPr>
        <w:ind w:left="2389" w:hanging="420"/>
      </w:pPr>
    </w:lvl>
    <w:lvl w:ilvl="5" w:tplc="0409001B" w:tentative="1">
      <w:start w:val="1"/>
      <w:numFmt w:val="lowerRoman"/>
      <w:lvlText w:val="%6."/>
      <w:lvlJc w:val="right"/>
      <w:pPr>
        <w:ind w:left="2809" w:hanging="420"/>
      </w:pPr>
    </w:lvl>
    <w:lvl w:ilvl="6" w:tplc="0409000F" w:tentative="1">
      <w:start w:val="1"/>
      <w:numFmt w:val="decimal"/>
      <w:lvlText w:val="%7."/>
      <w:lvlJc w:val="left"/>
      <w:pPr>
        <w:ind w:left="3229" w:hanging="420"/>
      </w:pPr>
    </w:lvl>
    <w:lvl w:ilvl="7" w:tplc="04090019" w:tentative="1">
      <w:start w:val="1"/>
      <w:numFmt w:val="lowerLetter"/>
      <w:lvlText w:val="%8)"/>
      <w:lvlJc w:val="left"/>
      <w:pPr>
        <w:ind w:left="3649" w:hanging="420"/>
      </w:pPr>
    </w:lvl>
    <w:lvl w:ilvl="8" w:tplc="0409001B" w:tentative="1">
      <w:start w:val="1"/>
      <w:numFmt w:val="lowerRoman"/>
      <w:lvlText w:val="%9."/>
      <w:lvlJc w:val="right"/>
      <w:pPr>
        <w:ind w:left="4069" w:hanging="420"/>
      </w:pPr>
    </w:lvl>
  </w:abstractNum>
  <w:abstractNum w:abstractNumId="3" w15:restartNumberingAfterBreak="0">
    <w:nsid w:val="09C16220"/>
    <w:multiLevelType w:val="hybridMultilevel"/>
    <w:tmpl w:val="6584E3E6"/>
    <w:lvl w:ilvl="0" w:tplc="2B907724">
      <w:start w:val="1"/>
      <w:numFmt w:val="decimal"/>
      <w:lvlText w:val="(%1)"/>
      <w:lvlJc w:val="left"/>
      <w:pPr>
        <w:ind w:left="709" w:hanging="420"/>
      </w:pPr>
      <w:rPr>
        <w:rFonts w:hint="default"/>
      </w:rPr>
    </w:lvl>
    <w:lvl w:ilvl="1" w:tplc="04090019" w:tentative="1">
      <w:start w:val="1"/>
      <w:numFmt w:val="lowerLetter"/>
      <w:lvlText w:val="%2)"/>
      <w:lvlJc w:val="left"/>
      <w:pPr>
        <w:ind w:left="1129" w:hanging="420"/>
      </w:pPr>
    </w:lvl>
    <w:lvl w:ilvl="2" w:tplc="0409001B" w:tentative="1">
      <w:start w:val="1"/>
      <w:numFmt w:val="lowerRoman"/>
      <w:lvlText w:val="%3."/>
      <w:lvlJc w:val="right"/>
      <w:pPr>
        <w:ind w:left="1549" w:hanging="420"/>
      </w:pPr>
    </w:lvl>
    <w:lvl w:ilvl="3" w:tplc="0409000F" w:tentative="1">
      <w:start w:val="1"/>
      <w:numFmt w:val="decimal"/>
      <w:lvlText w:val="%4."/>
      <w:lvlJc w:val="left"/>
      <w:pPr>
        <w:ind w:left="1969" w:hanging="420"/>
      </w:pPr>
    </w:lvl>
    <w:lvl w:ilvl="4" w:tplc="04090019" w:tentative="1">
      <w:start w:val="1"/>
      <w:numFmt w:val="lowerLetter"/>
      <w:lvlText w:val="%5)"/>
      <w:lvlJc w:val="left"/>
      <w:pPr>
        <w:ind w:left="2389" w:hanging="420"/>
      </w:pPr>
    </w:lvl>
    <w:lvl w:ilvl="5" w:tplc="0409001B" w:tentative="1">
      <w:start w:val="1"/>
      <w:numFmt w:val="lowerRoman"/>
      <w:lvlText w:val="%6."/>
      <w:lvlJc w:val="right"/>
      <w:pPr>
        <w:ind w:left="2809" w:hanging="420"/>
      </w:pPr>
    </w:lvl>
    <w:lvl w:ilvl="6" w:tplc="0409000F" w:tentative="1">
      <w:start w:val="1"/>
      <w:numFmt w:val="decimal"/>
      <w:lvlText w:val="%7."/>
      <w:lvlJc w:val="left"/>
      <w:pPr>
        <w:ind w:left="3229" w:hanging="420"/>
      </w:pPr>
    </w:lvl>
    <w:lvl w:ilvl="7" w:tplc="04090019" w:tentative="1">
      <w:start w:val="1"/>
      <w:numFmt w:val="lowerLetter"/>
      <w:lvlText w:val="%8)"/>
      <w:lvlJc w:val="left"/>
      <w:pPr>
        <w:ind w:left="3649" w:hanging="420"/>
      </w:pPr>
    </w:lvl>
    <w:lvl w:ilvl="8" w:tplc="0409001B" w:tentative="1">
      <w:start w:val="1"/>
      <w:numFmt w:val="lowerRoman"/>
      <w:lvlText w:val="%9."/>
      <w:lvlJc w:val="right"/>
      <w:pPr>
        <w:ind w:left="4069" w:hanging="420"/>
      </w:pPr>
    </w:lvl>
  </w:abstractNum>
  <w:abstractNum w:abstractNumId="4" w15:restartNumberingAfterBreak="0">
    <w:nsid w:val="113B2856"/>
    <w:multiLevelType w:val="hybridMultilevel"/>
    <w:tmpl w:val="DBFA9576"/>
    <w:lvl w:ilvl="0" w:tplc="2B907724">
      <w:start w:val="1"/>
      <w:numFmt w:val="decimal"/>
      <w:lvlText w:val="(%1)"/>
      <w:lvlJc w:val="left"/>
      <w:pPr>
        <w:ind w:left="649" w:hanging="360"/>
      </w:pPr>
      <w:rPr>
        <w:rFonts w:hint="default"/>
      </w:rPr>
    </w:lvl>
    <w:lvl w:ilvl="1" w:tplc="04090019" w:tentative="1">
      <w:start w:val="1"/>
      <w:numFmt w:val="lowerLetter"/>
      <w:lvlText w:val="%2)"/>
      <w:lvlJc w:val="left"/>
      <w:pPr>
        <w:ind w:left="1129" w:hanging="420"/>
      </w:pPr>
    </w:lvl>
    <w:lvl w:ilvl="2" w:tplc="0409001B" w:tentative="1">
      <w:start w:val="1"/>
      <w:numFmt w:val="lowerRoman"/>
      <w:lvlText w:val="%3."/>
      <w:lvlJc w:val="right"/>
      <w:pPr>
        <w:ind w:left="1549" w:hanging="420"/>
      </w:pPr>
    </w:lvl>
    <w:lvl w:ilvl="3" w:tplc="0409000F" w:tentative="1">
      <w:start w:val="1"/>
      <w:numFmt w:val="decimal"/>
      <w:lvlText w:val="%4."/>
      <w:lvlJc w:val="left"/>
      <w:pPr>
        <w:ind w:left="1969" w:hanging="420"/>
      </w:pPr>
    </w:lvl>
    <w:lvl w:ilvl="4" w:tplc="04090019" w:tentative="1">
      <w:start w:val="1"/>
      <w:numFmt w:val="lowerLetter"/>
      <w:lvlText w:val="%5)"/>
      <w:lvlJc w:val="left"/>
      <w:pPr>
        <w:ind w:left="2389" w:hanging="420"/>
      </w:pPr>
    </w:lvl>
    <w:lvl w:ilvl="5" w:tplc="0409001B" w:tentative="1">
      <w:start w:val="1"/>
      <w:numFmt w:val="lowerRoman"/>
      <w:lvlText w:val="%6."/>
      <w:lvlJc w:val="right"/>
      <w:pPr>
        <w:ind w:left="2809" w:hanging="420"/>
      </w:pPr>
    </w:lvl>
    <w:lvl w:ilvl="6" w:tplc="0409000F" w:tentative="1">
      <w:start w:val="1"/>
      <w:numFmt w:val="decimal"/>
      <w:lvlText w:val="%7."/>
      <w:lvlJc w:val="left"/>
      <w:pPr>
        <w:ind w:left="3229" w:hanging="420"/>
      </w:pPr>
    </w:lvl>
    <w:lvl w:ilvl="7" w:tplc="04090019" w:tentative="1">
      <w:start w:val="1"/>
      <w:numFmt w:val="lowerLetter"/>
      <w:lvlText w:val="%8)"/>
      <w:lvlJc w:val="left"/>
      <w:pPr>
        <w:ind w:left="3649" w:hanging="420"/>
      </w:pPr>
    </w:lvl>
    <w:lvl w:ilvl="8" w:tplc="0409001B" w:tentative="1">
      <w:start w:val="1"/>
      <w:numFmt w:val="lowerRoman"/>
      <w:lvlText w:val="%9."/>
      <w:lvlJc w:val="right"/>
      <w:pPr>
        <w:ind w:left="4069" w:hanging="420"/>
      </w:pPr>
    </w:lvl>
  </w:abstractNum>
  <w:abstractNum w:abstractNumId="5" w15:restartNumberingAfterBreak="0">
    <w:nsid w:val="37660336"/>
    <w:multiLevelType w:val="multilevel"/>
    <w:tmpl w:val="37660336"/>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3A877D64"/>
    <w:lvl w:ilvl="0">
      <w:start w:val="1"/>
      <w:numFmt w:val="decimal"/>
      <w:pStyle w:val="References"/>
      <w:lvlText w:val="[%1]"/>
      <w:lvlJc w:val="left"/>
      <w:pPr>
        <w:tabs>
          <w:tab w:val="num" w:pos="360"/>
        </w:tabs>
        <w:ind w:left="360" w:hanging="360"/>
      </w:pPr>
    </w:lvl>
  </w:abstractNum>
  <w:abstractNum w:abstractNumId="7" w15:restartNumberingAfterBreak="0">
    <w:nsid w:val="56AA7E96"/>
    <w:multiLevelType w:val="hybridMultilevel"/>
    <w:tmpl w:val="6584E3E6"/>
    <w:lvl w:ilvl="0" w:tplc="2B907724">
      <w:start w:val="1"/>
      <w:numFmt w:val="decimal"/>
      <w:lvlText w:val="(%1)"/>
      <w:lvlJc w:val="left"/>
      <w:pPr>
        <w:ind w:left="709" w:hanging="420"/>
      </w:pPr>
      <w:rPr>
        <w:rFonts w:hint="default"/>
      </w:rPr>
    </w:lvl>
    <w:lvl w:ilvl="1" w:tplc="04090019" w:tentative="1">
      <w:start w:val="1"/>
      <w:numFmt w:val="lowerLetter"/>
      <w:lvlText w:val="%2)"/>
      <w:lvlJc w:val="left"/>
      <w:pPr>
        <w:ind w:left="1129" w:hanging="420"/>
      </w:pPr>
    </w:lvl>
    <w:lvl w:ilvl="2" w:tplc="0409001B" w:tentative="1">
      <w:start w:val="1"/>
      <w:numFmt w:val="lowerRoman"/>
      <w:lvlText w:val="%3."/>
      <w:lvlJc w:val="right"/>
      <w:pPr>
        <w:ind w:left="1549" w:hanging="420"/>
      </w:pPr>
    </w:lvl>
    <w:lvl w:ilvl="3" w:tplc="0409000F" w:tentative="1">
      <w:start w:val="1"/>
      <w:numFmt w:val="decimal"/>
      <w:lvlText w:val="%4."/>
      <w:lvlJc w:val="left"/>
      <w:pPr>
        <w:ind w:left="1969" w:hanging="420"/>
      </w:pPr>
    </w:lvl>
    <w:lvl w:ilvl="4" w:tplc="04090019" w:tentative="1">
      <w:start w:val="1"/>
      <w:numFmt w:val="lowerLetter"/>
      <w:lvlText w:val="%5)"/>
      <w:lvlJc w:val="left"/>
      <w:pPr>
        <w:ind w:left="2389" w:hanging="420"/>
      </w:pPr>
    </w:lvl>
    <w:lvl w:ilvl="5" w:tplc="0409001B" w:tentative="1">
      <w:start w:val="1"/>
      <w:numFmt w:val="lowerRoman"/>
      <w:lvlText w:val="%6."/>
      <w:lvlJc w:val="right"/>
      <w:pPr>
        <w:ind w:left="2809" w:hanging="420"/>
      </w:pPr>
    </w:lvl>
    <w:lvl w:ilvl="6" w:tplc="0409000F" w:tentative="1">
      <w:start w:val="1"/>
      <w:numFmt w:val="decimal"/>
      <w:lvlText w:val="%7."/>
      <w:lvlJc w:val="left"/>
      <w:pPr>
        <w:ind w:left="3229" w:hanging="420"/>
      </w:pPr>
    </w:lvl>
    <w:lvl w:ilvl="7" w:tplc="04090019" w:tentative="1">
      <w:start w:val="1"/>
      <w:numFmt w:val="lowerLetter"/>
      <w:lvlText w:val="%8)"/>
      <w:lvlJc w:val="left"/>
      <w:pPr>
        <w:ind w:left="3649" w:hanging="420"/>
      </w:pPr>
    </w:lvl>
    <w:lvl w:ilvl="8" w:tplc="0409001B" w:tentative="1">
      <w:start w:val="1"/>
      <w:numFmt w:val="lowerRoman"/>
      <w:lvlText w:val="%9."/>
      <w:lvlJc w:val="right"/>
      <w:pPr>
        <w:ind w:left="4069" w:hanging="420"/>
      </w:pPr>
    </w:lvl>
  </w:abstractNum>
  <w:abstractNum w:abstractNumId="8" w15:restartNumberingAfterBreak="0">
    <w:nsid w:val="6C402C58"/>
    <w:multiLevelType w:val="multilevel"/>
    <w:tmpl w:val="6C402C58"/>
    <w:lvl w:ilvl="0">
      <w:start w:val="1"/>
      <w:numFmt w:val="decimal"/>
      <w:pStyle w:val="figurecaption"/>
      <w:lvlText w:val="Figure %1. "/>
      <w:lvlJc w:val="left"/>
      <w:pPr>
        <w:tabs>
          <w:tab w:val="num" w:pos="3556"/>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4276"/>
        </w:tabs>
        <w:ind w:left="4276" w:hanging="360"/>
      </w:pPr>
      <w:rPr>
        <w:rFonts w:cs="Times New Roman"/>
      </w:rPr>
    </w:lvl>
    <w:lvl w:ilvl="2">
      <w:start w:val="1"/>
      <w:numFmt w:val="lowerRoman"/>
      <w:lvlText w:val="%3."/>
      <w:lvlJc w:val="right"/>
      <w:pPr>
        <w:tabs>
          <w:tab w:val="num" w:pos="4996"/>
        </w:tabs>
        <w:ind w:left="4996" w:hanging="180"/>
      </w:pPr>
      <w:rPr>
        <w:rFonts w:cs="Times New Roman"/>
      </w:rPr>
    </w:lvl>
    <w:lvl w:ilvl="3">
      <w:start w:val="1"/>
      <w:numFmt w:val="decimal"/>
      <w:lvlText w:val="%4."/>
      <w:lvlJc w:val="left"/>
      <w:pPr>
        <w:tabs>
          <w:tab w:val="num" w:pos="5716"/>
        </w:tabs>
        <w:ind w:left="5716" w:hanging="360"/>
      </w:pPr>
      <w:rPr>
        <w:rFonts w:cs="Times New Roman"/>
      </w:rPr>
    </w:lvl>
    <w:lvl w:ilvl="4">
      <w:start w:val="1"/>
      <w:numFmt w:val="lowerLetter"/>
      <w:lvlText w:val="%5."/>
      <w:lvlJc w:val="left"/>
      <w:pPr>
        <w:tabs>
          <w:tab w:val="num" w:pos="6436"/>
        </w:tabs>
        <w:ind w:left="6436" w:hanging="360"/>
      </w:pPr>
      <w:rPr>
        <w:rFonts w:cs="Times New Roman"/>
      </w:rPr>
    </w:lvl>
    <w:lvl w:ilvl="5">
      <w:start w:val="1"/>
      <w:numFmt w:val="lowerRoman"/>
      <w:lvlText w:val="%6."/>
      <w:lvlJc w:val="right"/>
      <w:pPr>
        <w:tabs>
          <w:tab w:val="num" w:pos="7156"/>
        </w:tabs>
        <w:ind w:left="7156" w:hanging="180"/>
      </w:pPr>
      <w:rPr>
        <w:rFonts w:cs="Times New Roman"/>
      </w:rPr>
    </w:lvl>
    <w:lvl w:ilvl="6">
      <w:start w:val="1"/>
      <w:numFmt w:val="decimal"/>
      <w:lvlText w:val="%7."/>
      <w:lvlJc w:val="left"/>
      <w:pPr>
        <w:tabs>
          <w:tab w:val="num" w:pos="7876"/>
        </w:tabs>
        <w:ind w:left="7876" w:hanging="360"/>
      </w:pPr>
      <w:rPr>
        <w:rFonts w:cs="Times New Roman"/>
      </w:rPr>
    </w:lvl>
    <w:lvl w:ilvl="7">
      <w:start w:val="1"/>
      <w:numFmt w:val="lowerLetter"/>
      <w:lvlText w:val="%8."/>
      <w:lvlJc w:val="left"/>
      <w:pPr>
        <w:tabs>
          <w:tab w:val="num" w:pos="8596"/>
        </w:tabs>
        <w:ind w:left="8596" w:hanging="360"/>
      </w:pPr>
      <w:rPr>
        <w:rFonts w:cs="Times New Roman"/>
      </w:rPr>
    </w:lvl>
    <w:lvl w:ilvl="8">
      <w:start w:val="1"/>
      <w:numFmt w:val="lowerRoman"/>
      <w:lvlText w:val="%9."/>
      <w:lvlJc w:val="right"/>
      <w:pPr>
        <w:tabs>
          <w:tab w:val="num" w:pos="9316"/>
        </w:tabs>
        <w:ind w:left="9316" w:hanging="180"/>
      </w:pPr>
      <w:rPr>
        <w:rFonts w:cs="Times New Roman"/>
      </w:rPr>
    </w:lvl>
  </w:abstractNum>
  <w:abstractNum w:abstractNumId="9" w15:restartNumberingAfterBreak="0">
    <w:nsid w:val="6CD32DA8"/>
    <w:multiLevelType w:val="singleLevel"/>
    <w:tmpl w:val="6CD32DA8"/>
    <w:lvl w:ilvl="0">
      <w:start w:val="1"/>
      <w:numFmt w:val="upperRoman"/>
      <w:pStyle w:val="tablehead"/>
      <w:lvlText w:val="TABLE %1. "/>
      <w:lvlJc w:val="left"/>
      <w:pPr>
        <w:tabs>
          <w:tab w:val="num" w:pos="8594"/>
        </w:tabs>
      </w:pPr>
      <w:rPr>
        <w:rFonts w:ascii="Times New Roman" w:hAnsi="Times New Roman" w:cs="Times New Roman" w:hint="default"/>
        <w:b w:val="0"/>
        <w:bCs w:val="0"/>
        <w:i w:val="0"/>
        <w:iCs w:val="0"/>
        <w:sz w:val="16"/>
        <w:szCs w:val="16"/>
      </w:rPr>
    </w:lvl>
  </w:abstractNum>
  <w:abstractNum w:abstractNumId="10" w15:restartNumberingAfterBreak="0">
    <w:nsid w:val="74146989"/>
    <w:multiLevelType w:val="hybridMultilevel"/>
    <w:tmpl w:val="EA9284DE"/>
    <w:lvl w:ilvl="0" w:tplc="4FC6D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397A1D"/>
    <w:multiLevelType w:val="hybridMultilevel"/>
    <w:tmpl w:val="176292F6"/>
    <w:lvl w:ilvl="0" w:tplc="2B907724">
      <w:start w:val="1"/>
      <w:numFmt w:val="decimal"/>
      <w:lvlText w:val="(%1)"/>
      <w:lvlJc w:val="left"/>
      <w:pPr>
        <w:ind w:left="649" w:hanging="360"/>
      </w:pPr>
      <w:rPr>
        <w:rFonts w:hint="default"/>
      </w:rPr>
    </w:lvl>
    <w:lvl w:ilvl="1" w:tplc="04090019" w:tentative="1">
      <w:start w:val="1"/>
      <w:numFmt w:val="lowerLetter"/>
      <w:lvlText w:val="%2)"/>
      <w:lvlJc w:val="left"/>
      <w:pPr>
        <w:ind w:left="1129" w:hanging="420"/>
      </w:pPr>
    </w:lvl>
    <w:lvl w:ilvl="2" w:tplc="0409001B" w:tentative="1">
      <w:start w:val="1"/>
      <w:numFmt w:val="lowerRoman"/>
      <w:lvlText w:val="%3."/>
      <w:lvlJc w:val="right"/>
      <w:pPr>
        <w:ind w:left="1549" w:hanging="420"/>
      </w:pPr>
    </w:lvl>
    <w:lvl w:ilvl="3" w:tplc="0409000F" w:tentative="1">
      <w:start w:val="1"/>
      <w:numFmt w:val="decimal"/>
      <w:lvlText w:val="%4."/>
      <w:lvlJc w:val="left"/>
      <w:pPr>
        <w:ind w:left="1969" w:hanging="420"/>
      </w:pPr>
    </w:lvl>
    <w:lvl w:ilvl="4" w:tplc="04090019" w:tentative="1">
      <w:start w:val="1"/>
      <w:numFmt w:val="lowerLetter"/>
      <w:lvlText w:val="%5)"/>
      <w:lvlJc w:val="left"/>
      <w:pPr>
        <w:ind w:left="2389" w:hanging="420"/>
      </w:pPr>
    </w:lvl>
    <w:lvl w:ilvl="5" w:tplc="0409001B" w:tentative="1">
      <w:start w:val="1"/>
      <w:numFmt w:val="lowerRoman"/>
      <w:lvlText w:val="%6."/>
      <w:lvlJc w:val="right"/>
      <w:pPr>
        <w:ind w:left="2809" w:hanging="420"/>
      </w:pPr>
    </w:lvl>
    <w:lvl w:ilvl="6" w:tplc="0409000F" w:tentative="1">
      <w:start w:val="1"/>
      <w:numFmt w:val="decimal"/>
      <w:lvlText w:val="%7."/>
      <w:lvlJc w:val="left"/>
      <w:pPr>
        <w:ind w:left="3229" w:hanging="420"/>
      </w:pPr>
    </w:lvl>
    <w:lvl w:ilvl="7" w:tplc="04090019" w:tentative="1">
      <w:start w:val="1"/>
      <w:numFmt w:val="lowerLetter"/>
      <w:lvlText w:val="%8)"/>
      <w:lvlJc w:val="left"/>
      <w:pPr>
        <w:ind w:left="3649" w:hanging="420"/>
      </w:pPr>
    </w:lvl>
    <w:lvl w:ilvl="8" w:tplc="0409001B" w:tentative="1">
      <w:start w:val="1"/>
      <w:numFmt w:val="lowerRoman"/>
      <w:lvlText w:val="%9."/>
      <w:lvlJc w:val="right"/>
      <w:pPr>
        <w:ind w:left="4069" w:hanging="420"/>
      </w:pPr>
    </w:lvl>
  </w:abstractNum>
  <w:num w:numId="1">
    <w:abstractNumId w:val="1"/>
  </w:num>
  <w:num w:numId="2">
    <w:abstractNumId w:val="8"/>
  </w:num>
  <w:num w:numId="3">
    <w:abstractNumId w:val="5"/>
  </w:num>
  <w:num w:numId="4">
    <w:abstractNumId w:val="9"/>
  </w:num>
  <w:num w:numId="5">
    <w:abstractNumId w:val="6"/>
  </w:num>
  <w:num w:numId="6">
    <w:abstractNumId w:val="0"/>
  </w:num>
  <w:num w:numId="7">
    <w:abstractNumId w:val="4"/>
  </w:num>
  <w:num w:numId="8">
    <w:abstractNumId w:val="11"/>
  </w:num>
  <w:num w:numId="9">
    <w:abstractNumId w:val="1"/>
  </w:num>
  <w:num w:numId="10">
    <w:abstractNumId w:val="1"/>
  </w:num>
  <w:num w:numId="11">
    <w:abstractNumId w:val="1"/>
  </w:num>
  <w:num w:numId="12">
    <w:abstractNumId w:val="2"/>
  </w:num>
  <w:num w:numId="13">
    <w:abstractNumId w:val="3"/>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7"/>
  </w:num>
  <w:num w:numId="27">
    <w:abstractNumId w:val="8"/>
  </w:num>
  <w:num w:numId="28">
    <w:abstractNumId w:val="8"/>
  </w:num>
  <w:num w:numId="2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铉元 苏">
    <w15:presenceInfo w15:providerId="Windows Live" w15:userId="a91394c7ae5f54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0dtva2tk2fr58eae50peptwrdf95ev2s0vt&quot;&gt;My EndNote Library&lt;record-ids&gt;&lt;item&gt;1488&lt;/item&gt;&lt;item&gt;1498&lt;/item&gt;&lt;item&gt;1500&lt;/item&gt;&lt;item&gt;1502&lt;/item&gt;&lt;item&gt;1503&lt;/item&gt;&lt;item&gt;1508&lt;/item&gt;&lt;item&gt;1531&lt;/item&gt;&lt;item&gt;1532&lt;/item&gt;&lt;item&gt;1569&lt;/item&gt;&lt;item&gt;1571&lt;/item&gt;&lt;item&gt;1572&lt;/item&gt;&lt;item&gt;1705&lt;/item&gt;&lt;item&gt;1706&lt;/item&gt;&lt;item&gt;1707&lt;/item&gt;&lt;item&gt;1708&lt;/item&gt;&lt;item&gt;1711&lt;/item&gt;&lt;item&gt;1712&lt;/item&gt;&lt;item&gt;1713&lt;/item&gt;&lt;item&gt;1714&lt;/item&gt;&lt;item&gt;1715&lt;/item&gt;&lt;item&gt;1717&lt;/item&gt;&lt;item&gt;1718&lt;/item&gt;&lt;item&gt;1719&lt;/item&gt;&lt;item&gt;1720&lt;/item&gt;&lt;item&gt;1722&lt;/item&gt;&lt;item&gt;1723&lt;/item&gt;&lt;item&gt;1725&lt;/item&gt;&lt;item&gt;1726&lt;/item&gt;&lt;item&gt;1734&lt;/item&gt;&lt;item&gt;1735&lt;/item&gt;&lt;item&gt;1737&lt;/item&gt;&lt;item&gt;1739&lt;/item&gt;&lt;item&gt;1740&lt;/item&gt;&lt;item&gt;1741&lt;/item&gt;&lt;item&gt;1743&lt;/item&gt;&lt;item&gt;1744&lt;/item&gt;&lt;item&gt;1745&lt;/item&gt;&lt;item&gt;1746&lt;/item&gt;&lt;item&gt;1747&lt;/item&gt;&lt;item&gt;1793&lt;/item&gt;&lt;item&gt;1798&lt;/item&gt;&lt;item&gt;1799&lt;/item&gt;&lt;item&gt;1800&lt;/item&gt;&lt;item&gt;1801&lt;/item&gt;&lt;item&gt;1802&lt;/item&gt;&lt;item&gt;1803&lt;/item&gt;&lt;item&gt;1804&lt;/item&gt;&lt;item&gt;1805&lt;/item&gt;&lt;item&gt;1806&lt;/item&gt;&lt;/record-ids&gt;&lt;/item&gt;&lt;/Libraries&gt;"/>
  </w:docVars>
  <w:rsids>
    <w:rsidRoot w:val="00C70E29"/>
    <w:rsid w:val="000004DB"/>
    <w:rsid w:val="00000F16"/>
    <w:rsid w:val="0000128D"/>
    <w:rsid w:val="0000285B"/>
    <w:rsid w:val="00002C5D"/>
    <w:rsid w:val="000035EE"/>
    <w:rsid w:val="00003F84"/>
    <w:rsid w:val="00004DDB"/>
    <w:rsid w:val="00005407"/>
    <w:rsid w:val="0000549C"/>
    <w:rsid w:val="00005E19"/>
    <w:rsid w:val="00006FD7"/>
    <w:rsid w:val="00007852"/>
    <w:rsid w:val="000105A7"/>
    <w:rsid w:val="000106FA"/>
    <w:rsid w:val="00010A03"/>
    <w:rsid w:val="00010B4F"/>
    <w:rsid w:val="00010C74"/>
    <w:rsid w:val="00010C7B"/>
    <w:rsid w:val="000114B5"/>
    <w:rsid w:val="00012053"/>
    <w:rsid w:val="00012C74"/>
    <w:rsid w:val="00012FAD"/>
    <w:rsid w:val="0001387D"/>
    <w:rsid w:val="00013EEB"/>
    <w:rsid w:val="000145F3"/>
    <w:rsid w:val="000147B7"/>
    <w:rsid w:val="00015795"/>
    <w:rsid w:val="00015FCE"/>
    <w:rsid w:val="0001687E"/>
    <w:rsid w:val="000175AC"/>
    <w:rsid w:val="00017B14"/>
    <w:rsid w:val="00020499"/>
    <w:rsid w:val="00020A2F"/>
    <w:rsid w:val="00021220"/>
    <w:rsid w:val="00021558"/>
    <w:rsid w:val="00021E2E"/>
    <w:rsid w:val="00022C48"/>
    <w:rsid w:val="00022E32"/>
    <w:rsid w:val="00022E8E"/>
    <w:rsid w:val="00023F63"/>
    <w:rsid w:val="000245A3"/>
    <w:rsid w:val="00024763"/>
    <w:rsid w:val="000259DE"/>
    <w:rsid w:val="00025D0B"/>
    <w:rsid w:val="00026A67"/>
    <w:rsid w:val="00026D26"/>
    <w:rsid w:val="00026FD8"/>
    <w:rsid w:val="00030FCB"/>
    <w:rsid w:val="00031B91"/>
    <w:rsid w:val="00031E1E"/>
    <w:rsid w:val="00032E7A"/>
    <w:rsid w:val="0003323E"/>
    <w:rsid w:val="000334C5"/>
    <w:rsid w:val="000338A0"/>
    <w:rsid w:val="00035F64"/>
    <w:rsid w:val="00036D04"/>
    <w:rsid w:val="00036E17"/>
    <w:rsid w:val="0003726F"/>
    <w:rsid w:val="0003764A"/>
    <w:rsid w:val="00037741"/>
    <w:rsid w:val="000405ED"/>
    <w:rsid w:val="000408CE"/>
    <w:rsid w:val="00041227"/>
    <w:rsid w:val="00041966"/>
    <w:rsid w:val="00041D6C"/>
    <w:rsid w:val="000428F5"/>
    <w:rsid w:val="00042BA3"/>
    <w:rsid w:val="00042EF8"/>
    <w:rsid w:val="00043235"/>
    <w:rsid w:val="0004345C"/>
    <w:rsid w:val="000436B9"/>
    <w:rsid w:val="00043C55"/>
    <w:rsid w:val="0004421C"/>
    <w:rsid w:val="00044452"/>
    <w:rsid w:val="0004481D"/>
    <w:rsid w:val="00044A60"/>
    <w:rsid w:val="00044D28"/>
    <w:rsid w:val="00045E77"/>
    <w:rsid w:val="00046876"/>
    <w:rsid w:val="0004781B"/>
    <w:rsid w:val="00050285"/>
    <w:rsid w:val="000504AB"/>
    <w:rsid w:val="00050AEB"/>
    <w:rsid w:val="00052064"/>
    <w:rsid w:val="000524DD"/>
    <w:rsid w:val="00052B15"/>
    <w:rsid w:val="00052BBD"/>
    <w:rsid w:val="00053A72"/>
    <w:rsid w:val="00053D12"/>
    <w:rsid w:val="00054236"/>
    <w:rsid w:val="000548E8"/>
    <w:rsid w:val="00054A1F"/>
    <w:rsid w:val="00055255"/>
    <w:rsid w:val="00055590"/>
    <w:rsid w:val="00055ADD"/>
    <w:rsid w:val="00055BCB"/>
    <w:rsid w:val="00055FAD"/>
    <w:rsid w:val="0005657B"/>
    <w:rsid w:val="00057DCA"/>
    <w:rsid w:val="00060AA7"/>
    <w:rsid w:val="00061326"/>
    <w:rsid w:val="00062DFE"/>
    <w:rsid w:val="00064327"/>
    <w:rsid w:val="00064833"/>
    <w:rsid w:val="0006519A"/>
    <w:rsid w:val="00065E37"/>
    <w:rsid w:val="0006601F"/>
    <w:rsid w:val="0006612E"/>
    <w:rsid w:val="00066DD1"/>
    <w:rsid w:val="0006726A"/>
    <w:rsid w:val="000672B6"/>
    <w:rsid w:val="000673B8"/>
    <w:rsid w:val="00067ABD"/>
    <w:rsid w:val="00067CC6"/>
    <w:rsid w:val="0007043F"/>
    <w:rsid w:val="00070BE5"/>
    <w:rsid w:val="00071339"/>
    <w:rsid w:val="00073092"/>
    <w:rsid w:val="0007370A"/>
    <w:rsid w:val="000742F4"/>
    <w:rsid w:val="000745C7"/>
    <w:rsid w:val="00075C77"/>
    <w:rsid w:val="00075F0F"/>
    <w:rsid w:val="000779BA"/>
    <w:rsid w:val="000803DF"/>
    <w:rsid w:val="00080DAE"/>
    <w:rsid w:val="00081500"/>
    <w:rsid w:val="000817B2"/>
    <w:rsid w:val="00082A68"/>
    <w:rsid w:val="00083785"/>
    <w:rsid w:val="00084335"/>
    <w:rsid w:val="00084A1B"/>
    <w:rsid w:val="00084EE2"/>
    <w:rsid w:val="00085651"/>
    <w:rsid w:val="00086711"/>
    <w:rsid w:val="00086C57"/>
    <w:rsid w:val="00086CF9"/>
    <w:rsid w:val="000872A6"/>
    <w:rsid w:val="000874A2"/>
    <w:rsid w:val="000875A0"/>
    <w:rsid w:val="0009024F"/>
    <w:rsid w:val="00090AB6"/>
    <w:rsid w:val="000917C4"/>
    <w:rsid w:val="00092026"/>
    <w:rsid w:val="0009251F"/>
    <w:rsid w:val="00094E34"/>
    <w:rsid w:val="000951CF"/>
    <w:rsid w:val="00096710"/>
    <w:rsid w:val="00096786"/>
    <w:rsid w:val="00096BB5"/>
    <w:rsid w:val="00097117"/>
    <w:rsid w:val="00097329"/>
    <w:rsid w:val="00097408"/>
    <w:rsid w:val="0009751A"/>
    <w:rsid w:val="000975CA"/>
    <w:rsid w:val="000A0071"/>
    <w:rsid w:val="000A0E1F"/>
    <w:rsid w:val="000A1444"/>
    <w:rsid w:val="000A18D3"/>
    <w:rsid w:val="000A1BD9"/>
    <w:rsid w:val="000A3569"/>
    <w:rsid w:val="000A357A"/>
    <w:rsid w:val="000A3B33"/>
    <w:rsid w:val="000A3B71"/>
    <w:rsid w:val="000A4311"/>
    <w:rsid w:val="000A43B5"/>
    <w:rsid w:val="000A5831"/>
    <w:rsid w:val="000A59E4"/>
    <w:rsid w:val="000A69F4"/>
    <w:rsid w:val="000A6DE3"/>
    <w:rsid w:val="000A73BA"/>
    <w:rsid w:val="000B00AB"/>
    <w:rsid w:val="000B1C61"/>
    <w:rsid w:val="000B27B9"/>
    <w:rsid w:val="000B2D08"/>
    <w:rsid w:val="000B2EE2"/>
    <w:rsid w:val="000B2FAB"/>
    <w:rsid w:val="000B41C8"/>
    <w:rsid w:val="000B4F64"/>
    <w:rsid w:val="000B5083"/>
    <w:rsid w:val="000B5610"/>
    <w:rsid w:val="000B5732"/>
    <w:rsid w:val="000B5867"/>
    <w:rsid w:val="000B6A96"/>
    <w:rsid w:val="000B6B7E"/>
    <w:rsid w:val="000B6DD8"/>
    <w:rsid w:val="000C1089"/>
    <w:rsid w:val="000C1640"/>
    <w:rsid w:val="000C1646"/>
    <w:rsid w:val="000C1E94"/>
    <w:rsid w:val="000C1F1A"/>
    <w:rsid w:val="000C216B"/>
    <w:rsid w:val="000C258F"/>
    <w:rsid w:val="000C2674"/>
    <w:rsid w:val="000C388D"/>
    <w:rsid w:val="000C3933"/>
    <w:rsid w:val="000C3943"/>
    <w:rsid w:val="000C39C5"/>
    <w:rsid w:val="000C3D08"/>
    <w:rsid w:val="000C41CC"/>
    <w:rsid w:val="000C4671"/>
    <w:rsid w:val="000C4D58"/>
    <w:rsid w:val="000C4E77"/>
    <w:rsid w:val="000C50ED"/>
    <w:rsid w:val="000C56CA"/>
    <w:rsid w:val="000C5F74"/>
    <w:rsid w:val="000C5F9D"/>
    <w:rsid w:val="000C696B"/>
    <w:rsid w:val="000C6C8C"/>
    <w:rsid w:val="000C6DBD"/>
    <w:rsid w:val="000C777F"/>
    <w:rsid w:val="000C791F"/>
    <w:rsid w:val="000C7C1D"/>
    <w:rsid w:val="000D052A"/>
    <w:rsid w:val="000D3533"/>
    <w:rsid w:val="000D408D"/>
    <w:rsid w:val="000D41EB"/>
    <w:rsid w:val="000D42E8"/>
    <w:rsid w:val="000D4644"/>
    <w:rsid w:val="000D4A42"/>
    <w:rsid w:val="000D4F2A"/>
    <w:rsid w:val="000D507D"/>
    <w:rsid w:val="000D5D7E"/>
    <w:rsid w:val="000D5F2E"/>
    <w:rsid w:val="000D6538"/>
    <w:rsid w:val="000D65EF"/>
    <w:rsid w:val="000D6AAC"/>
    <w:rsid w:val="000D71F5"/>
    <w:rsid w:val="000D7311"/>
    <w:rsid w:val="000D7547"/>
    <w:rsid w:val="000D7F80"/>
    <w:rsid w:val="000E1528"/>
    <w:rsid w:val="000E1C6D"/>
    <w:rsid w:val="000E22C2"/>
    <w:rsid w:val="000E235A"/>
    <w:rsid w:val="000E2389"/>
    <w:rsid w:val="000E2769"/>
    <w:rsid w:val="000E28B8"/>
    <w:rsid w:val="000E2BBF"/>
    <w:rsid w:val="000E2D60"/>
    <w:rsid w:val="000E2EA8"/>
    <w:rsid w:val="000E3BEA"/>
    <w:rsid w:val="000E4219"/>
    <w:rsid w:val="000E4942"/>
    <w:rsid w:val="000E4967"/>
    <w:rsid w:val="000E4FBD"/>
    <w:rsid w:val="000E59A8"/>
    <w:rsid w:val="000E5CCB"/>
    <w:rsid w:val="000E5D69"/>
    <w:rsid w:val="000E64ED"/>
    <w:rsid w:val="000E6C39"/>
    <w:rsid w:val="000E72B7"/>
    <w:rsid w:val="000E7581"/>
    <w:rsid w:val="000E7CCF"/>
    <w:rsid w:val="000F0238"/>
    <w:rsid w:val="000F02ED"/>
    <w:rsid w:val="000F0661"/>
    <w:rsid w:val="000F08AA"/>
    <w:rsid w:val="000F0F90"/>
    <w:rsid w:val="000F24C3"/>
    <w:rsid w:val="000F3C2D"/>
    <w:rsid w:val="000F3C81"/>
    <w:rsid w:val="000F3D40"/>
    <w:rsid w:val="000F47D2"/>
    <w:rsid w:val="000F5736"/>
    <w:rsid w:val="000F592C"/>
    <w:rsid w:val="000F5EF3"/>
    <w:rsid w:val="000F6079"/>
    <w:rsid w:val="000F63FE"/>
    <w:rsid w:val="000F7755"/>
    <w:rsid w:val="001001EE"/>
    <w:rsid w:val="001002F7"/>
    <w:rsid w:val="0010035B"/>
    <w:rsid w:val="00101273"/>
    <w:rsid w:val="00101CB9"/>
    <w:rsid w:val="00101E26"/>
    <w:rsid w:val="001023C3"/>
    <w:rsid w:val="001025B0"/>
    <w:rsid w:val="00102D0E"/>
    <w:rsid w:val="00102E46"/>
    <w:rsid w:val="00102F82"/>
    <w:rsid w:val="00103B19"/>
    <w:rsid w:val="00103DEF"/>
    <w:rsid w:val="00104D4D"/>
    <w:rsid w:val="00106A86"/>
    <w:rsid w:val="001071EE"/>
    <w:rsid w:val="0011025B"/>
    <w:rsid w:val="00110896"/>
    <w:rsid w:val="00110901"/>
    <w:rsid w:val="00110AB8"/>
    <w:rsid w:val="001117CB"/>
    <w:rsid w:val="00112CE8"/>
    <w:rsid w:val="0011315B"/>
    <w:rsid w:val="00114291"/>
    <w:rsid w:val="001153B4"/>
    <w:rsid w:val="001164C0"/>
    <w:rsid w:val="00117596"/>
    <w:rsid w:val="0011799B"/>
    <w:rsid w:val="001202BF"/>
    <w:rsid w:val="001203D7"/>
    <w:rsid w:val="00120821"/>
    <w:rsid w:val="00120E6D"/>
    <w:rsid w:val="00121332"/>
    <w:rsid w:val="00121730"/>
    <w:rsid w:val="00121C16"/>
    <w:rsid w:val="0012339C"/>
    <w:rsid w:val="00123B62"/>
    <w:rsid w:val="00123FBB"/>
    <w:rsid w:val="00124EAC"/>
    <w:rsid w:val="00125499"/>
    <w:rsid w:val="00125C6B"/>
    <w:rsid w:val="0012662D"/>
    <w:rsid w:val="001271A1"/>
    <w:rsid w:val="001272BA"/>
    <w:rsid w:val="00127425"/>
    <w:rsid w:val="001276F3"/>
    <w:rsid w:val="00127B34"/>
    <w:rsid w:val="00127C93"/>
    <w:rsid w:val="00127D60"/>
    <w:rsid w:val="00130ED4"/>
    <w:rsid w:val="00131240"/>
    <w:rsid w:val="0013139C"/>
    <w:rsid w:val="00131FD1"/>
    <w:rsid w:val="0013228A"/>
    <w:rsid w:val="001324AA"/>
    <w:rsid w:val="00132650"/>
    <w:rsid w:val="00132D77"/>
    <w:rsid w:val="0013333A"/>
    <w:rsid w:val="001340AB"/>
    <w:rsid w:val="00134427"/>
    <w:rsid w:val="00134ABF"/>
    <w:rsid w:val="00134CA4"/>
    <w:rsid w:val="0013529A"/>
    <w:rsid w:val="001362FF"/>
    <w:rsid w:val="0013670C"/>
    <w:rsid w:val="001370C8"/>
    <w:rsid w:val="0013730A"/>
    <w:rsid w:val="00137BD0"/>
    <w:rsid w:val="00137C67"/>
    <w:rsid w:val="00137F1A"/>
    <w:rsid w:val="00140293"/>
    <w:rsid w:val="001424F0"/>
    <w:rsid w:val="001426BF"/>
    <w:rsid w:val="001426EE"/>
    <w:rsid w:val="0014271D"/>
    <w:rsid w:val="00142A8B"/>
    <w:rsid w:val="00143E14"/>
    <w:rsid w:val="0014403E"/>
    <w:rsid w:val="00144EE6"/>
    <w:rsid w:val="00144F1F"/>
    <w:rsid w:val="0014500D"/>
    <w:rsid w:val="00145F81"/>
    <w:rsid w:val="0014680C"/>
    <w:rsid w:val="00146E6E"/>
    <w:rsid w:val="001479CD"/>
    <w:rsid w:val="0015028E"/>
    <w:rsid w:val="00150681"/>
    <w:rsid w:val="001507D2"/>
    <w:rsid w:val="00150868"/>
    <w:rsid w:val="001512C0"/>
    <w:rsid w:val="00151E83"/>
    <w:rsid w:val="00151EA1"/>
    <w:rsid w:val="00152134"/>
    <w:rsid w:val="00152389"/>
    <w:rsid w:val="00152730"/>
    <w:rsid w:val="00153161"/>
    <w:rsid w:val="00153772"/>
    <w:rsid w:val="00154298"/>
    <w:rsid w:val="001546FB"/>
    <w:rsid w:val="00155311"/>
    <w:rsid w:val="00155F65"/>
    <w:rsid w:val="00156B3F"/>
    <w:rsid w:val="00160085"/>
    <w:rsid w:val="001604D1"/>
    <w:rsid w:val="00160E21"/>
    <w:rsid w:val="0016106A"/>
    <w:rsid w:val="001616EE"/>
    <w:rsid w:val="00161C64"/>
    <w:rsid w:val="0016233B"/>
    <w:rsid w:val="001623C5"/>
    <w:rsid w:val="001629A3"/>
    <w:rsid w:val="00164917"/>
    <w:rsid w:val="00165800"/>
    <w:rsid w:val="00165AEA"/>
    <w:rsid w:val="00165C07"/>
    <w:rsid w:val="00165D6D"/>
    <w:rsid w:val="001667E7"/>
    <w:rsid w:val="00166926"/>
    <w:rsid w:val="00166F54"/>
    <w:rsid w:val="001674A5"/>
    <w:rsid w:val="0016762D"/>
    <w:rsid w:val="00170518"/>
    <w:rsid w:val="00171400"/>
    <w:rsid w:val="001717D3"/>
    <w:rsid w:val="00171E3A"/>
    <w:rsid w:val="001731F4"/>
    <w:rsid w:val="00173252"/>
    <w:rsid w:val="0017328C"/>
    <w:rsid w:val="00173B60"/>
    <w:rsid w:val="00174880"/>
    <w:rsid w:val="0017627E"/>
    <w:rsid w:val="001769A3"/>
    <w:rsid w:val="00176C33"/>
    <w:rsid w:val="00177551"/>
    <w:rsid w:val="001809A1"/>
    <w:rsid w:val="00181118"/>
    <w:rsid w:val="001816C7"/>
    <w:rsid w:val="00181AF5"/>
    <w:rsid w:val="00182ABA"/>
    <w:rsid w:val="00183911"/>
    <w:rsid w:val="00183D1E"/>
    <w:rsid w:val="00183EFE"/>
    <w:rsid w:val="00184258"/>
    <w:rsid w:val="00184725"/>
    <w:rsid w:val="0018494E"/>
    <w:rsid w:val="00185D96"/>
    <w:rsid w:val="0018665C"/>
    <w:rsid w:val="00186DF6"/>
    <w:rsid w:val="00187076"/>
    <w:rsid w:val="00187FE4"/>
    <w:rsid w:val="00190436"/>
    <w:rsid w:val="00190684"/>
    <w:rsid w:val="00190B00"/>
    <w:rsid w:val="00190EC9"/>
    <w:rsid w:val="001911AC"/>
    <w:rsid w:val="00191556"/>
    <w:rsid w:val="00191B8E"/>
    <w:rsid w:val="00191CFC"/>
    <w:rsid w:val="00191D25"/>
    <w:rsid w:val="00192137"/>
    <w:rsid w:val="00192681"/>
    <w:rsid w:val="001929C2"/>
    <w:rsid w:val="00192AFA"/>
    <w:rsid w:val="0019305C"/>
    <w:rsid w:val="0019455C"/>
    <w:rsid w:val="00195128"/>
    <w:rsid w:val="00196B8F"/>
    <w:rsid w:val="0019707C"/>
    <w:rsid w:val="001A01D2"/>
    <w:rsid w:val="001A0BC2"/>
    <w:rsid w:val="001A0C2D"/>
    <w:rsid w:val="001A0FEA"/>
    <w:rsid w:val="001A13E6"/>
    <w:rsid w:val="001A1B21"/>
    <w:rsid w:val="001A1CFF"/>
    <w:rsid w:val="001A1DDE"/>
    <w:rsid w:val="001A25B3"/>
    <w:rsid w:val="001A278D"/>
    <w:rsid w:val="001A2B19"/>
    <w:rsid w:val="001A30F0"/>
    <w:rsid w:val="001A3F13"/>
    <w:rsid w:val="001A45C1"/>
    <w:rsid w:val="001A4851"/>
    <w:rsid w:val="001A6B3A"/>
    <w:rsid w:val="001A71A4"/>
    <w:rsid w:val="001A7CD1"/>
    <w:rsid w:val="001A7CE8"/>
    <w:rsid w:val="001A7F32"/>
    <w:rsid w:val="001B0D52"/>
    <w:rsid w:val="001B0EF4"/>
    <w:rsid w:val="001B1D8C"/>
    <w:rsid w:val="001B2374"/>
    <w:rsid w:val="001B2D93"/>
    <w:rsid w:val="001B2E85"/>
    <w:rsid w:val="001B35A2"/>
    <w:rsid w:val="001B40B1"/>
    <w:rsid w:val="001B44C2"/>
    <w:rsid w:val="001B4796"/>
    <w:rsid w:val="001B483A"/>
    <w:rsid w:val="001B4E61"/>
    <w:rsid w:val="001B5FDC"/>
    <w:rsid w:val="001B626F"/>
    <w:rsid w:val="001B66F8"/>
    <w:rsid w:val="001B7695"/>
    <w:rsid w:val="001C010C"/>
    <w:rsid w:val="001C13C9"/>
    <w:rsid w:val="001C17AE"/>
    <w:rsid w:val="001C1D8D"/>
    <w:rsid w:val="001C25B3"/>
    <w:rsid w:val="001C2FCF"/>
    <w:rsid w:val="001C31D2"/>
    <w:rsid w:val="001C3397"/>
    <w:rsid w:val="001C366C"/>
    <w:rsid w:val="001C4C76"/>
    <w:rsid w:val="001C5126"/>
    <w:rsid w:val="001C52F0"/>
    <w:rsid w:val="001C5C05"/>
    <w:rsid w:val="001C7B7E"/>
    <w:rsid w:val="001C7D43"/>
    <w:rsid w:val="001C7F76"/>
    <w:rsid w:val="001D01C5"/>
    <w:rsid w:val="001D0578"/>
    <w:rsid w:val="001D11EE"/>
    <w:rsid w:val="001D13B1"/>
    <w:rsid w:val="001D1B43"/>
    <w:rsid w:val="001D3103"/>
    <w:rsid w:val="001D3266"/>
    <w:rsid w:val="001D414E"/>
    <w:rsid w:val="001D4B66"/>
    <w:rsid w:val="001D5B34"/>
    <w:rsid w:val="001D67DA"/>
    <w:rsid w:val="001D68A9"/>
    <w:rsid w:val="001D6CAE"/>
    <w:rsid w:val="001D7CC9"/>
    <w:rsid w:val="001E00A3"/>
    <w:rsid w:val="001E05EB"/>
    <w:rsid w:val="001E0C33"/>
    <w:rsid w:val="001E154E"/>
    <w:rsid w:val="001E3DF8"/>
    <w:rsid w:val="001E3E9B"/>
    <w:rsid w:val="001E4087"/>
    <w:rsid w:val="001E44C3"/>
    <w:rsid w:val="001E44CA"/>
    <w:rsid w:val="001E4AED"/>
    <w:rsid w:val="001E4D39"/>
    <w:rsid w:val="001E606B"/>
    <w:rsid w:val="001E640C"/>
    <w:rsid w:val="001E673F"/>
    <w:rsid w:val="001E695D"/>
    <w:rsid w:val="001E6CE3"/>
    <w:rsid w:val="001E73D6"/>
    <w:rsid w:val="001F0698"/>
    <w:rsid w:val="001F09A6"/>
    <w:rsid w:val="001F1B5D"/>
    <w:rsid w:val="001F2F49"/>
    <w:rsid w:val="001F3353"/>
    <w:rsid w:val="001F3520"/>
    <w:rsid w:val="001F387E"/>
    <w:rsid w:val="001F39F9"/>
    <w:rsid w:val="001F4947"/>
    <w:rsid w:val="001F4A8E"/>
    <w:rsid w:val="001F5621"/>
    <w:rsid w:val="001F56BC"/>
    <w:rsid w:val="001F5B05"/>
    <w:rsid w:val="001F64A6"/>
    <w:rsid w:val="001F6D3B"/>
    <w:rsid w:val="001F7105"/>
    <w:rsid w:val="001F7221"/>
    <w:rsid w:val="00200A17"/>
    <w:rsid w:val="002010AD"/>
    <w:rsid w:val="002012E1"/>
    <w:rsid w:val="002014D4"/>
    <w:rsid w:val="00201600"/>
    <w:rsid w:val="0020168A"/>
    <w:rsid w:val="002018DC"/>
    <w:rsid w:val="00202EC6"/>
    <w:rsid w:val="002031BB"/>
    <w:rsid w:val="002040B8"/>
    <w:rsid w:val="0020461D"/>
    <w:rsid w:val="002050BD"/>
    <w:rsid w:val="00205361"/>
    <w:rsid w:val="00205B6C"/>
    <w:rsid w:val="00205C94"/>
    <w:rsid w:val="00205D42"/>
    <w:rsid w:val="00205DEC"/>
    <w:rsid w:val="00207BB2"/>
    <w:rsid w:val="00207FE0"/>
    <w:rsid w:val="00210341"/>
    <w:rsid w:val="00210EC1"/>
    <w:rsid w:val="00211AFF"/>
    <w:rsid w:val="00211DF0"/>
    <w:rsid w:val="00212B9E"/>
    <w:rsid w:val="00212BDA"/>
    <w:rsid w:val="0021346E"/>
    <w:rsid w:val="002135C3"/>
    <w:rsid w:val="002136FE"/>
    <w:rsid w:val="00213F0C"/>
    <w:rsid w:val="00214478"/>
    <w:rsid w:val="00214EB4"/>
    <w:rsid w:val="002156AD"/>
    <w:rsid w:val="0021584A"/>
    <w:rsid w:val="00215D6F"/>
    <w:rsid w:val="00215ECB"/>
    <w:rsid w:val="0021704F"/>
    <w:rsid w:val="0021759B"/>
    <w:rsid w:val="00217866"/>
    <w:rsid w:val="0022052F"/>
    <w:rsid w:val="002216E7"/>
    <w:rsid w:val="002222C0"/>
    <w:rsid w:val="00223206"/>
    <w:rsid w:val="0022359F"/>
    <w:rsid w:val="002239B9"/>
    <w:rsid w:val="002245B4"/>
    <w:rsid w:val="002246EA"/>
    <w:rsid w:val="00225AEE"/>
    <w:rsid w:val="00225E55"/>
    <w:rsid w:val="00225FEF"/>
    <w:rsid w:val="002262AF"/>
    <w:rsid w:val="00227087"/>
    <w:rsid w:val="00227C52"/>
    <w:rsid w:val="00230A51"/>
    <w:rsid w:val="00230F25"/>
    <w:rsid w:val="0023139B"/>
    <w:rsid w:val="0023173A"/>
    <w:rsid w:val="002317F6"/>
    <w:rsid w:val="00232BCB"/>
    <w:rsid w:val="00232DD3"/>
    <w:rsid w:val="00233275"/>
    <w:rsid w:val="0023397E"/>
    <w:rsid w:val="00233C75"/>
    <w:rsid w:val="00233CE6"/>
    <w:rsid w:val="00234276"/>
    <w:rsid w:val="00236773"/>
    <w:rsid w:val="00236A00"/>
    <w:rsid w:val="002371A9"/>
    <w:rsid w:val="00237FD6"/>
    <w:rsid w:val="00240149"/>
    <w:rsid w:val="00240320"/>
    <w:rsid w:val="00241094"/>
    <w:rsid w:val="00241BFD"/>
    <w:rsid w:val="00241FB2"/>
    <w:rsid w:val="002421BB"/>
    <w:rsid w:val="0024230C"/>
    <w:rsid w:val="00242DC9"/>
    <w:rsid w:val="002431F1"/>
    <w:rsid w:val="00243B72"/>
    <w:rsid w:val="00243F1C"/>
    <w:rsid w:val="00244306"/>
    <w:rsid w:val="0024450B"/>
    <w:rsid w:val="00245072"/>
    <w:rsid w:val="00245582"/>
    <w:rsid w:val="00246ADE"/>
    <w:rsid w:val="00246D0F"/>
    <w:rsid w:val="002472B8"/>
    <w:rsid w:val="00247538"/>
    <w:rsid w:val="00247AF2"/>
    <w:rsid w:val="00247FA3"/>
    <w:rsid w:val="002500F8"/>
    <w:rsid w:val="0025125F"/>
    <w:rsid w:val="00251727"/>
    <w:rsid w:val="00251BBB"/>
    <w:rsid w:val="0025215B"/>
    <w:rsid w:val="0025217D"/>
    <w:rsid w:val="00252ACF"/>
    <w:rsid w:val="00252BD8"/>
    <w:rsid w:val="00252E3A"/>
    <w:rsid w:val="00252FCC"/>
    <w:rsid w:val="0025360D"/>
    <w:rsid w:val="002536F9"/>
    <w:rsid w:val="0025414E"/>
    <w:rsid w:val="002543DA"/>
    <w:rsid w:val="0025458D"/>
    <w:rsid w:val="00254650"/>
    <w:rsid w:val="0025666D"/>
    <w:rsid w:val="002568C6"/>
    <w:rsid w:val="00256FB2"/>
    <w:rsid w:val="002605A5"/>
    <w:rsid w:val="00260B4B"/>
    <w:rsid w:val="00260C24"/>
    <w:rsid w:val="00260FCC"/>
    <w:rsid w:val="00261C30"/>
    <w:rsid w:val="00261C4F"/>
    <w:rsid w:val="0026219A"/>
    <w:rsid w:val="002628CC"/>
    <w:rsid w:val="002628F6"/>
    <w:rsid w:val="002629CE"/>
    <w:rsid w:val="00262E1D"/>
    <w:rsid w:val="00263465"/>
    <w:rsid w:val="0026427C"/>
    <w:rsid w:val="002643C5"/>
    <w:rsid w:val="00264AD9"/>
    <w:rsid w:val="00265CA7"/>
    <w:rsid w:val="002667B5"/>
    <w:rsid w:val="00266FDC"/>
    <w:rsid w:val="002671B2"/>
    <w:rsid w:val="00267668"/>
    <w:rsid w:val="00270D1E"/>
    <w:rsid w:val="002710DB"/>
    <w:rsid w:val="00271DED"/>
    <w:rsid w:val="002729DF"/>
    <w:rsid w:val="00272E33"/>
    <w:rsid w:val="00273588"/>
    <w:rsid w:val="00273CED"/>
    <w:rsid w:val="00274D03"/>
    <w:rsid w:val="00275303"/>
    <w:rsid w:val="00275EBF"/>
    <w:rsid w:val="0027618A"/>
    <w:rsid w:val="0027636F"/>
    <w:rsid w:val="00276C82"/>
    <w:rsid w:val="00276E73"/>
    <w:rsid w:val="00277AA3"/>
    <w:rsid w:val="00280E4F"/>
    <w:rsid w:val="00281710"/>
    <w:rsid w:val="002820E0"/>
    <w:rsid w:val="0028220C"/>
    <w:rsid w:val="002822A8"/>
    <w:rsid w:val="002825B6"/>
    <w:rsid w:val="00282608"/>
    <w:rsid w:val="00283A75"/>
    <w:rsid w:val="00283CB1"/>
    <w:rsid w:val="0028566A"/>
    <w:rsid w:val="00285E68"/>
    <w:rsid w:val="00286860"/>
    <w:rsid w:val="00286FC9"/>
    <w:rsid w:val="002903BC"/>
    <w:rsid w:val="0029175B"/>
    <w:rsid w:val="00291C15"/>
    <w:rsid w:val="00291E70"/>
    <w:rsid w:val="00291F3A"/>
    <w:rsid w:val="0029201D"/>
    <w:rsid w:val="002925AA"/>
    <w:rsid w:val="00292D3A"/>
    <w:rsid w:val="0029384D"/>
    <w:rsid w:val="00293868"/>
    <w:rsid w:val="00293AEB"/>
    <w:rsid w:val="0029453B"/>
    <w:rsid w:val="002955A7"/>
    <w:rsid w:val="002957B5"/>
    <w:rsid w:val="002957DB"/>
    <w:rsid w:val="0029583F"/>
    <w:rsid w:val="00297E9E"/>
    <w:rsid w:val="002A01BE"/>
    <w:rsid w:val="002A0C2F"/>
    <w:rsid w:val="002A1A44"/>
    <w:rsid w:val="002A1EC1"/>
    <w:rsid w:val="002A1F7B"/>
    <w:rsid w:val="002A23A5"/>
    <w:rsid w:val="002A25A6"/>
    <w:rsid w:val="002A2B18"/>
    <w:rsid w:val="002A2EFA"/>
    <w:rsid w:val="002A315B"/>
    <w:rsid w:val="002A335A"/>
    <w:rsid w:val="002A348B"/>
    <w:rsid w:val="002A377D"/>
    <w:rsid w:val="002A3C58"/>
    <w:rsid w:val="002A5E6E"/>
    <w:rsid w:val="002A673E"/>
    <w:rsid w:val="002A7963"/>
    <w:rsid w:val="002A7F0E"/>
    <w:rsid w:val="002B03D5"/>
    <w:rsid w:val="002B05FE"/>
    <w:rsid w:val="002B080F"/>
    <w:rsid w:val="002B0C47"/>
    <w:rsid w:val="002B0EBB"/>
    <w:rsid w:val="002B0ECE"/>
    <w:rsid w:val="002B1248"/>
    <w:rsid w:val="002B16F6"/>
    <w:rsid w:val="002B1AB4"/>
    <w:rsid w:val="002B2ABB"/>
    <w:rsid w:val="002B3032"/>
    <w:rsid w:val="002B3174"/>
    <w:rsid w:val="002B3477"/>
    <w:rsid w:val="002B414B"/>
    <w:rsid w:val="002B4B51"/>
    <w:rsid w:val="002B628B"/>
    <w:rsid w:val="002B712B"/>
    <w:rsid w:val="002B7157"/>
    <w:rsid w:val="002B7775"/>
    <w:rsid w:val="002C0CC1"/>
    <w:rsid w:val="002C0DED"/>
    <w:rsid w:val="002C0E42"/>
    <w:rsid w:val="002C140F"/>
    <w:rsid w:val="002C1F9A"/>
    <w:rsid w:val="002C200E"/>
    <w:rsid w:val="002C2441"/>
    <w:rsid w:val="002C25EE"/>
    <w:rsid w:val="002C2813"/>
    <w:rsid w:val="002C34D2"/>
    <w:rsid w:val="002C3831"/>
    <w:rsid w:val="002C391C"/>
    <w:rsid w:val="002C40F5"/>
    <w:rsid w:val="002C43C3"/>
    <w:rsid w:val="002C556C"/>
    <w:rsid w:val="002C5FEC"/>
    <w:rsid w:val="002C6970"/>
    <w:rsid w:val="002C7300"/>
    <w:rsid w:val="002C7AD1"/>
    <w:rsid w:val="002D0147"/>
    <w:rsid w:val="002D03E9"/>
    <w:rsid w:val="002D05E7"/>
    <w:rsid w:val="002D1940"/>
    <w:rsid w:val="002D1D49"/>
    <w:rsid w:val="002D2164"/>
    <w:rsid w:val="002D3081"/>
    <w:rsid w:val="002D30E0"/>
    <w:rsid w:val="002D37CA"/>
    <w:rsid w:val="002D4793"/>
    <w:rsid w:val="002D4D4B"/>
    <w:rsid w:val="002D5BDC"/>
    <w:rsid w:val="002D60B9"/>
    <w:rsid w:val="002D6484"/>
    <w:rsid w:val="002D66B5"/>
    <w:rsid w:val="002D680A"/>
    <w:rsid w:val="002D6E85"/>
    <w:rsid w:val="002E0765"/>
    <w:rsid w:val="002E0B81"/>
    <w:rsid w:val="002E1124"/>
    <w:rsid w:val="002E1931"/>
    <w:rsid w:val="002E1EEC"/>
    <w:rsid w:val="002E2024"/>
    <w:rsid w:val="002E2A09"/>
    <w:rsid w:val="002E2A91"/>
    <w:rsid w:val="002E2DCD"/>
    <w:rsid w:val="002E30DD"/>
    <w:rsid w:val="002E399A"/>
    <w:rsid w:val="002E3F6A"/>
    <w:rsid w:val="002E410E"/>
    <w:rsid w:val="002E46A1"/>
    <w:rsid w:val="002E5E74"/>
    <w:rsid w:val="002E61D9"/>
    <w:rsid w:val="002E6416"/>
    <w:rsid w:val="002E6EF2"/>
    <w:rsid w:val="002E7770"/>
    <w:rsid w:val="002F0018"/>
    <w:rsid w:val="002F05A0"/>
    <w:rsid w:val="002F0B42"/>
    <w:rsid w:val="002F1F81"/>
    <w:rsid w:val="002F2424"/>
    <w:rsid w:val="002F27C4"/>
    <w:rsid w:val="002F332C"/>
    <w:rsid w:val="002F3353"/>
    <w:rsid w:val="002F3449"/>
    <w:rsid w:val="002F34B0"/>
    <w:rsid w:val="002F4DBD"/>
    <w:rsid w:val="002F566E"/>
    <w:rsid w:val="002F5FDF"/>
    <w:rsid w:val="002F62B4"/>
    <w:rsid w:val="002F6B3F"/>
    <w:rsid w:val="002F6EDF"/>
    <w:rsid w:val="002F71FE"/>
    <w:rsid w:val="002F74E2"/>
    <w:rsid w:val="003009B3"/>
    <w:rsid w:val="003015BA"/>
    <w:rsid w:val="003015C5"/>
    <w:rsid w:val="00301B1F"/>
    <w:rsid w:val="00301CF6"/>
    <w:rsid w:val="00302BD5"/>
    <w:rsid w:val="003033E7"/>
    <w:rsid w:val="0030362A"/>
    <w:rsid w:val="003044B7"/>
    <w:rsid w:val="00304CF5"/>
    <w:rsid w:val="00305262"/>
    <w:rsid w:val="00305597"/>
    <w:rsid w:val="0030572A"/>
    <w:rsid w:val="00306205"/>
    <w:rsid w:val="00306364"/>
    <w:rsid w:val="0030638B"/>
    <w:rsid w:val="00307D25"/>
    <w:rsid w:val="00307E8D"/>
    <w:rsid w:val="00310A23"/>
    <w:rsid w:val="0031106B"/>
    <w:rsid w:val="003115AA"/>
    <w:rsid w:val="0031195F"/>
    <w:rsid w:val="003123D6"/>
    <w:rsid w:val="00312D82"/>
    <w:rsid w:val="00312E67"/>
    <w:rsid w:val="003133E4"/>
    <w:rsid w:val="003134E9"/>
    <w:rsid w:val="00313E73"/>
    <w:rsid w:val="00313F4E"/>
    <w:rsid w:val="003161FE"/>
    <w:rsid w:val="00316633"/>
    <w:rsid w:val="00316758"/>
    <w:rsid w:val="00316CEB"/>
    <w:rsid w:val="00316D0F"/>
    <w:rsid w:val="003170E5"/>
    <w:rsid w:val="003173FC"/>
    <w:rsid w:val="0031785C"/>
    <w:rsid w:val="00317997"/>
    <w:rsid w:val="00320ABD"/>
    <w:rsid w:val="003210E2"/>
    <w:rsid w:val="00321341"/>
    <w:rsid w:val="003217E0"/>
    <w:rsid w:val="003218B6"/>
    <w:rsid w:val="003218CC"/>
    <w:rsid w:val="003226DD"/>
    <w:rsid w:val="00322CD4"/>
    <w:rsid w:val="00323160"/>
    <w:rsid w:val="003231DB"/>
    <w:rsid w:val="0032343A"/>
    <w:rsid w:val="00323499"/>
    <w:rsid w:val="00325878"/>
    <w:rsid w:val="00325B2C"/>
    <w:rsid w:val="00325CA0"/>
    <w:rsid w:val="003260EF"/>
    <w:rsid w:val="00326316"/>
    <w:rsid w:val="00326A77"/>
    <w:rsid w:val="00326FC1"/>
    <w:rsid w:val="00327D3D"/>
    <w:rsid w:val="00330214"/>
    <w:rsid w:val="0033075B"/>
    <w:rsid w:val="00331140"/>
    <w:rsid w:val="00332224"/>
    <w:rsid w:val="0033297D"/>
    <w:rsid w:val="003331F7"/>
    <w:rsid w:val="003337B8"/>
    <w:rsid w:val="0033396A"/>
    <w:rsid w:val="00333E79"/>
    <w:rsid w:val="00334F93"/>
    <w:rsid w:val="00335573"/>
    <w:rsid w:val="00335BEC"/>
    <w:rsid w:val="00335D06"/>
    <w:rsid w:val="003364F0"/>
    <w:rsid w:val="00336D2F"/>
    <w:rsid w:val="00337079"/>
    <w:rsid w:val="0034005C"/>
    <w:rsid w:val="003402C5"/>
    <w:rsid w:val="00340403"/>
    <w:rsid w:val="00340E34"/>
    <w:rsid w:val="00341314"/>
    <w:rsid w:val="00341C78"/>
    <w:rsid w:val="00342847"/>
    <w:rsid w:val="00343708"/>
    <w:rsid w:val="00343938"/>
    <w:rsid w:val="00343BB1"/>
    <w:rsid w:val="00343EE1"/>
    <w:rsid w:val="003444FA"/>
    <w:rsid w:val="00344726"/>
    <w:rsid w:val="003451D7"/>
    <w:rsid w:val="003468FA"/>
    <w:rsid w:val="00347163"/>
    <w:rsid w:val="00347238"/>
    <w:rsid w:val="0034757F"/>
    <w:rsid w:val="00347710"/>
    <w:rsid w:val="003477D2"/>
    <w:rsid w:val="00347924"/>
    <w:rsid w:val="0035021A"/>
    <w:rsid w:val="00351740"/>
    <w:rsid w:val="003519CA"/>
    <w:rsid w:val="00351A16"/>
    <w:rsid w:val="00351C63"/>
    <w:rsid w:val="00351D54"/>
    <w:rsid w:val="003520F1"/>
    <w:rsid w:val="0035211B"/>
    <w:rsid w:val="0035305B"/>
    <w:rsid w:val="00354A8E"/>
    <w:rsid w:val="00354C10"/>
    <w:rsid w:val="00354D62"/>
    <w:rsid w:val="003550D8"/>
    <w:rsid w:val="00355145"/>
    <w:rsid w:val="00355A8B"/>
    <w:rsid w:val="0035646C"/>
    <w:rsid w:val="0035669C"/>
    <w:rsid w:val="00356A58"/>
    <w:rsid w:val="00356BE4"/>
    <w:rsid w:val="00356CCF"/>
    <w:rsid w:val="00357415"/>
    <w:rsid w:val="00357651"/>
    <w:rsid w:val="00357CBD"/>
    <w:rsid w:val="003600D6"/>
    <w:rsid w:val="003601AC"/>
    <w:rsid w:val="00360B0F"/>
    <w:rsid w:val="00360E05"/>
    <w:rsid w:val="00360FD9"/>
    <w:rsid w:val="00361282"/>
    <w:rsid w:val="00361E43"/>
    <w:rsid w:val="00361FD0"/>
    <w:rsid w:val="00363185"/>
    <w:rsid w:val="00363452"/>
    <w:rsid w:val="003641EE"/>
    <w:rsid w:val="00364E18"/>
    <w:rsid w:val="00364F8D"/>
    <w:rsid w:val="00365115"/>
    <w:rsid w:val="003657CF"/>
    <w:rsid w:val="0036597A"/>
    <w:rsid w:val="00365DC7"/>
    <w:rsid w:val="00365FFA"/>
    <w:rsid w:val="003668DB"/>
    <w:rsid w:val="00366AC3"/>
    <w:rsid w:val="00366B8A"/>
    <w:rsid w:val="00367109"/>
    <w:rsid w:val="003674F2"/>
    <w:rsid w:val="003675CC"/>
    <w:rsid w:val="00370930"/>
    <w:rsid w:val="00370BB4"/>
    <w:rsid w:val="00370C32"/>
    <w:rsid w:val="003716BA"/>
    <w:rsid w:val="003716DA"/>
    <w:rsid w:val="00373146"/>
    <w:rsid w:val="003732AB"/>
    <w:rsid w:val="0037381C"/>
    <w:rsid w:val="003744E1"/>
    <w:rsid w:val="00374AD4"/>
    <w:rsid w:val="0037521F"/>
    <w:rsid w:val="00375BB0"/>
    <w:rsid w:val="00376539"/>
    <w:rsid w:val="00377B48"/>
    <w:rsid w:val="0038037D"/>
    <w:rsid w:val="003804C1"/>
    <w:rsid w:val="003806B9"/>
    <w:rsid w:val="00381BDB"/>
    <w:rsid w:val="00381FEE"/>
    <w:rsid w:val="00382695"/>
    <w:rsid w:val="00382747"/>
    <w:rsid w:val="0038346D"/>
    <w:rsid w:val="00383A0A"/>
    <w:rsid w:val="00383BC9"/>
    <w:rsid w:val="003841CB"/>
    <w:rsid w:val="00384E7B"/>
    <w:rsid w:val="0038609A"/>
    <w:rsid w:val="00387007"/>
    <w:rsid w:val="0038757A"/>
    <w:rsid w:val="003879B8"/>
    <w:rsid w:val="00387B5F"/>
    <w:rsid w:val="0039074A"/>
    <w:rsid w:val="003910B3"/>
    <w:rsid w:val="003914AF"/>
    <w:rsid w:val="003914C2"/>
    <w:rsid w:val="003917B1"/>
    <w:rsid w:val="003917FD"/>
    <w:rsid w:val="00391B3D"/>
    <w:rsid w:val="0039295A"/>
    <w:rsid w:val="00392CD4"/>
    <w:rsid w:val="00392D0B"/>
    <w:rsid w:val="0039319E"/>
    <w:rsid w:val="00393FF2"/>
    <w:rsid w:val="00394A86"/>
    <w:rsid w:val="00394B26"/>
    <w:rsid w:val="00394F15"/>
    <w:rsid w:val="0039505E"/>
    <w:rsid w:val="003951DF"/>
    <w:rsid w:val="00395422"/>
    <w:rsid w:val="0039547B"/>
    <w:rsid w:val="00396529"/>
    <w:rsid w:val="00396A55"/>
    <w:rsid w:val="00397574"/>
    <w:rsid w:val="0039763D"/>
    <w:rsid w:val="0039792D"/>
    <w:rsid w:val="00397BA2"/>
    <w:rsid w:val="00397C97"/>
    <w:rsid w:val="00397CBD"/>
    <w:rsid w:val="00397DF2"/>
    <w:rsid w:val="003A0214"/>
    <w:rsid w:val="003A05EA"/>
    <w:rsid w:val="003A072C"/>
    <w:rsid w:val="003A0B9F"/>
    <w:rsid w:val="003A0EF9"/>
    <w:rsid w:val="003A0F13"/>
    <w:rsid w:val="003A14A8"/>
    <w:rsid w:val="003A1A89"/>
    <w:rsid w:val="003A27F4"/>
    <w:rsid w:val="003A31CE"/>
    <w:rsid w:val="003A3E4C"/>
    <w:rsid w:val="003A43F4"/>
    <w:rsid w:val="003A494D"/>
    <w:rsid w:val="003A547F"/>
    <w:rsid w:val="003A5744"/>
    <w:rsid w:val="003A5B06"/>
    <w:rsid w:val="003A5FE4"/>
    <w:rsid w:val="003A6788"/>
    <w:rsid w:val="003A6883"/>
    <w:rsid w:val="003A76B1"/>
    <w:rsid w:val="003A7EC1"/>
    <w:rsid w:val="003B0A6A"/>
    <w:rsid w:val="003B0C77"/>
    <w:rsid w:val="003B0E2A"/>
    <w:rsid w:val="003B2309"/>
    <w:rsid w:val="003B25DC"/>
    <w:rsid w:val="003B284E"/>
    <w:rsid w:val="003B327E"/>
    <w:rsid w:val="003B32BE"/>
    <w:rsid w:val="003B395A"/>
    <w:rsid w:val="003B3E5F"/>
    <w:rsid w:val="003B416B"/>
    <w:rsid w:val="003B46EC"/>
    <w:rsid w:val="003B4DD1"/>
    <w:rsid w:val="003B5BC5"/>
    <w:rsid w:val="003B66FE"/>
    <w:rsid w:val="003B77CB"/>
    <w:rsid w:val="003B7E3D"/>
    <w:rsid w:val="003C0268"/>
    <w:rsid w:val="003C0742"/>
    <w:rsid w:val="003C07A9"/>
    <w:rsid w:val="003C0B42"/>
    <w:rsid w:val="003C121B"/>
    <w:rsid w:val="003C15C1"/>
    <w:rsid w:val="003C2CBF"/>
    <w:rsid w:val="003C3318"/>
    <w:rsid w:val="003C3BF0"/>
    <w:rsid w:val="003C3F93"/>
    <w:rsid w:val="003C46BB"/>
    <w:rsid w:val="003C5155"/>
    <w:rsid w:val="003C5506"/>
    <w:rsid w:val="003C596E"/>
    <w:rsid w:val="003C5C10"/>
    <w:rsid w:val="003C6A45"/>
    <w:rsid w:val="003C6B0F"/>
    <w:rsid w:val="003C6C56"/>
    <w:rsid w:val="003C6E29"/>
    <w:rsid w:val="003C782C"/>
    <w:rsid w:val="003C7919"/>
    <w:rsid w:val="003D185A"/>
    <w:rsid w:val="003D2462"/>
    <w:rsid w:val="003D26D6"/>
    <w:rsid w:val="003D2778"/>
    <w:rsid w:val="003D2804"/>
    <w:rsid w:val="003D29FD"/>
    <w:rsid w:val="003D34A0"/>
    <w:rsid w:val="003D4509"/>
    <w:rsid w:val="003D4EEE"/>
    <w:rsid w:val="003D51B0"/>
    <w:rsid w:val="003D564A"/>
    <w:rsid w:val="003D5D06"/>
    <w:rsid w:val="003D6F8F"/>
    <w:rsid w:val="003D71ED"/>
    <w:rsid w:val="003D7995"/>
    <w:rsid w:val="003E01DA"/>
    <w:rsid w:val="003E01DB"/>
    <w:rsid w:val="003E03FF"/>
    <w:rsid w:val="003E0698"/>
    <w:rsid w:val="003E0838"/>
    <w:rsid w:val="003E0965"/>
    <w:rsid w:val="003E1297"/>
    <w:rsid w:val="003E16CB"/>
    <w:rsid w:val="003E1FCD"/>
    <w:rsid w:val="003E2796"/>
    <w:rsid w:val="003E28EE"/>
    <w:rsid w:val="003E3026"/>
    <w:rsid w:val="003E3D82"/>
    <w:rsid w:val="003E3DC6"/>
    <w:rsid w:val="003E4464"/>
    <w:rsid w:val="003E4503"/>
    <w:rsid w:val="003E4730"/>
    <w:rsid w:val="003E4E39"/>
    <w:rsid w:val="003E524E"/>
    <w:rsid w:val="003E5959"/>
    <w:rsid w:val="003E5C29"/>
    <w:rsid w:val="003E5D08"/>
    <w:rsid w:val="003E6184"/>
    <w:rsid w:val="003E61BB"/>
    <w:rsid w:val="003E74BD"/>
    <w:rsid w:val="003E7546"/>
    <w:rsid w:val="003E761D"/>
    <w:rsid w:val="003E7984"/>
    <w:rsid w:val="003F09C8"/>
    <w:rsid w:val="003F11D7"/>
    <w:rsid w:val="003F1350"/>
    <w:rsid w:val="003F1951"/>
    <w:rsid w:val="003F2233"/>
    <w:rsid w:val="003F24C0"/>
    <w:rsid w:val="003F26E2"/>
    <w:rsid w:val="003F279F"/>
    <w:rsid w:val="003F3BAC"/>
    <w:rsid w:val="003F4056"/>
    <w:rsid w:val="003F448B"/>
    <w:rsid w:val="003F45FD"/>
    <w:rsid w:val="003F4730"/>
    <w:rsid w:val="003F4743"/>
    <w:rsid w:val="003F52C4"/>
    <w:rsid w:val="003F5E54"/>
    <w:rsid w:val="003F5EF3"/>
    <w:rsid w:val="003F61D0"/>
    <w:rsid w:val="003F6485"/>
    <w:rsid w:val="003F6FDF"/>
    <w:rsid w:val="003F7207"/>
    <w:rsid w:val="00401E3A"/>
    <w:rsid w:val="00401F75"/>
    <w:rsid w:val="00402358"/>
    <w:rsid w:val="00402401"/>
    <w:rsid w:val="0040275B"/>
    <w:rsid w:val="00402A32"/>
    <w:rsid w:val="00403267"/>
    <w:rsid w:val="00403898"/>
    <w:rsid w:val="00403CD1"/>
    <w:rsid w:val="00403F6A"/>
    <w:rsid w:val="00404112"/>
    <w:rsid w:val="00405009"/>
    <w:rsid w:val="00405564"/>
    <w:rsid w:val="004057A2"/>
    <w:rsid w:val="004061AD"/>
    <w:rsid w:val="0040637B"/>
    <w:rsid w:val="004065BE"/>
    <w:rsid w:val="00407227"/>
    <w:rsid w:val="0040782B"/>
    <w:rsid w:val="00407A37"/>
    <w:rsid w:val="00407B8A"/>
    <w:rsid w:val="00407C0E"/>
    <w:rsid w:val="00410AF2"/>
    <w:rsid w:val="00411D83"/>
    <w:rsid w:val="004123EF"/>
    <w:rsid w:val="004129F9"/>
    <w:rsid w:val="00412BF2"/>
    <w:rsid w:val="00413A86"/>
    <w:rsid w:val="00413F6F"/>
    <w:rsid w:val="00414606"/>
    <w:rsid w:val="00415D4F"/>
    <w:rsid w:val="00416307"/>
    <w:rsid w:val="0041632A"/>
    <w:rsid w:val="004168E2"/>
    <w:rsid w:val="004170AD"/>
    <w:rsid w:val="0041745B"/>
    <w:rsid w:val="004176C8"/>
    <w:rsid w:val="00420DEA"/>
    <w:rsid w:val="00421D87"/>
    <w:rsid w:val="0042228A"/>
    <w:rsid w:val="0042237F"/>
    <w:rsid w:val="0042280E"/>
    <w:rsid w:val="00422913"/>
    <w:rsid w:val="00422C9B"/>
    <w:rsid w:val="00422FC5"/>
    <w:rsid w:val="004247D1"/>
    <w:rsid w:val="00424C17"/>
    <w:rsid w:val="0042534E"/>
    <w:rsid w:val="0042537A"/>
    <w:rsid w:val="004254D2"/>
    <w:rsid w:val="004262F6"/>
    <w:rsid w:val="0042641B"/>
    <w:rsid w:val="00427CC8"/>
    <w:rsid w:val="00427DA9"/>
    <w:rsid w:val="004300DA"/>
    <w:rsid w:val="00430BE5"/>
    <w:rsid w:val="0043110A"/>
    <w:rsid w:val="00431C2F"/>
    <w:rsid w:val="004322B4"/>
    <w:rsid w:val="00432544"/>
    <w:rsid w:val="00434649"/>
    <w:rsid w:val="004348B6"/>
    <w:rsid w:val="00434903"/>
    <w:rsid w:val="00436A20"/>
    <w:rsid w:val="00436D73"/>
    <w:rsid w:val="00437921"/>
    <w:rsid w:val="00440139"/>
    <w:rsid w:val="00440231"/>
    <w:rsid w:val="00440259"/>
    <w:rsid w:val="00440524"/>
    <w:rsid w:val="004409AE"/>
    <w:rsid w:val="00441042"/>
    <w:rsid w:val="00441853"/>
    <w:rsid w:val="004420ED"/>
    <w:rsid w:val="004422DE"/>
    <w:rsid w:val="00442D89"/>
    <w:rsid w:val="00442E98"/>
    <w:rsid w:val="0044344B"/>
    <w:rsid w:val="0044362E"/>
    <w:rsid w:val="00443865"/>
    <w:rsid w:val="00444FE5"/>
    <w:rsid w:val="004452D7"/>
    <w:rsid w:val="00445EAD"/>
    <w:rsid w:val="00447A53"/>
    <w:rsid w:val="00450A39"/>
    <w:rsid w:val="00450BBF"/>
    <w:rsid w:val="00450D2D"/>
    <w:rsid w:val="00451765"/>
    <w:rsid w:val="00452684"/>
    <w:rsid w:val="00452C76"/>
    <w:rsid w:val="00453130"/>
    <w:rsid w:val="00453379"/>
    <w:rsid w:val="00453423"/>
    <w:rsid w:val="0045394C"/>
    <w:rsid w:val="00453BDE"/>
    <w:rsid w:val="004540DB"/>
    <w:rsid w:val="00454798"/>
    <w:rsid w:val="00454812"/>
    <w:rsid w:val="00454CCC"/>
    <w:rsid w:val="00455B4D"/>
    <w:rsid w:val="00455CA5"/>
    <w:rsid w:val="00455D8A"/>
    <w:rsid w:val="0045620C"/>
    <w:rsid w:val="00456D0E"/>
    <w:rsid w:val="00457078"/>
    <w:rsid w:val="00457475"/>
    <w:rsid w:val="00457DAB"/>
    <w:rsid w:val="00460D8E"/>
    <w:rsid w:val="004621D4"/>
    <w:rsid w:val="00462410"/>
    <w:rsid w:val="00462A66"/>
    <w:rsid w:val="00462D1D"/>
    <w:rsid w:val="00462DB9"/>
    <w:rsid w:val="00463347"/>
    <w:rsid w:val="00464F00"/>
    <w:rsid w:val="00464FD7"/>
    <w:rsid w:val="004652EA"/>
    <w:rsid w:val="00465682"/>
    <w:rsid w:val="00465F27"/>
    <w:rsid w:val="0046695B"/>
    <w:rsid w:val="004670C5"/>
    <w:rsid w:val="0046716F"/>
    <w:rsid w:val="00467BFA"/>
    <w:rsid w:val="00470795"/>
    <w:rsid w:val="00471BE1"/>
    <w:rsid w:val="00471D5E"/>
    <w:rsid w:val="00472010"/>
    <w:rsid w:val="004722DD"/>
    <w:rsid w:val="004727D7"/>
    <w:rsid w:val="004730A8"/>
    <w:rsid w:val="004735F2"/>
    <w:rsid w:val="004739F8"/>
    <w:rsid w:val="00473A3E"/>
    <w:rsid w:val="00473B46"/>
    <w:rsid w:val="00473C65"/>
    <w:rsid w:val="00474C73"/>
    <w:rsid w:val="004752C5"/>
    <w:rsid w:val="0047552B"/>
    <w:rsid w:val="00475A11"/>
    <w:rsid w:val="00475A74"/>
    <w:rsid w:val="004766D6"/>
    <w:rsid w:val="004772BD"/>
    <w:rsid w:val="004775B8"/>
    <w:rsid w:val="00480229"/>
    <w:rsid w:val="0048037A"/>
    <w:rsid w:val="0048084A"/>
    <w:rsid w:val="0048097A"/>
    <w:rsid w:val="00480A99"/>
    <w:rsid w:val="00480EC2"/>
    <w:rsid w:val="00482465"/>
    <w:rsid w:val="004826DB"/>
    <w:rsid w:val="004828D0"/>
    <w:rsid w:val="0048300F"/>
    <w:rsid w:val="00483D38"/>
    <w:rsid w:val="00484A90"/>
    <w:rsid w:val="00484CF6"/>
    <w:rsid w:val="004852A6"/>
    <w:rsid w:val="00485761"/>
    <w:rsid w:val="00487468"/>
    <w:rsid w:val="0048756F"/>
    <w:rsid w:val="00487888"/>
    <w:rsid w:val="004879B3"/>
    <w:rsid w:val="004903B1"/>
    <w:rsid w:val="004903E4"/>
    <w:rsid w:val="00490473"/>
    <w:rsid w:val="00490F95"/>
    <w:rsid w:val="004912AF"/>
    <w:rsid w:val="004912C6"/>
    <w:rsid w:val="004914C5"/>
    <w:rsid w:val="004918CE"/>
    <w:rsid w:val="004921A3"/>
    <w:rsid w:val="0049243B"/>
    <w:rsid w:val="004927F1"/>
    <w:rsid w:val="00492B36"/>
    <w:rsid w:val="00492BEA"/>
    <w:rsid w:val="00492C6F"/>
    <w:rsid w:val="00492D07"/>
    <w:rsid w:val="00493792"/>
    <w:rsid w:val="0049588B"/>
    <w:rsid w:val="00495B20"/>
    <w:rsid w:val="004961DC"/>
    <w:rsid w:val="004962BE"/>
    <w:rsid w:val="0049664E"/>
    <w:rsid w:val="00496DAA"/>
    <w:rsid w:val="0049710F"/>
    <w:rsid w:val="0049760F"/>
    <w:rsid w:val="004A04B5"/>
    <w:rsid w:val="004A09A6"/>
    <w:rsid w:val="004A14BE"/>
    <w:rsid w:val="004A1AE2"/>
    <w:rsid w:val="004A22B1"/>
    <w:rsid w:val="004A275E"/>
    <w:rsid w:val="004A2ACE"/>
    <w:rsid w:val="004A2FC6"/>
    <w:rsid w:val="004A2FE0"/>
    <w:rsid w:val="004A46DE"/>
    <w:rsid w:val="004A4DA7"/>
    <w:rsid w:val="004A52A2"/>
    <w:rsid w:val="004A5310"/>
    <w:rsid w:val="004A5CB1"/>
    <w:rsid w:val="004A5E80"/>
    <w:rsid w:val="004A5E90"/>
    <w:rsid w:val="004A63A2"/>
    <w:rsid w:val="004A65BF"/>
    <w:rsid w:val="004A6C51"/>
    <w:rsid w:val="004A6E42"/>
    <w:rsid w:val="004A707C"/>
    <w:rsid w:val="004A71C0"/>
    <w:rsid w:val="004A7616"/>
    <w:rsid w:val="004A7809"/>
    <w:rsid w:val="004A7B7B"/>
    <w:rsid w:val="004B0CD6"/>
    <w:rsid w:val="004B138E"/>
    <w:rsid w:val="004B157B"/>
    <w:rsid w:val="004B15D6"/>
    <w:rsid w:val="004B1B6A"/>
    <w:rsid w:val="004B2AFB"/>
    <w:rsid w:val="004B2F63"/>
    <w:rsid w:val="004B36FA"/>
    <w:rsid w:val="004B3984"/>
    <w:rsid w:val="004B3EB9"/>
    <w:rsid w:val="004B4415"/>
    <w:rsid w:val="004B54A5"/>
    <w:rsid w:val="004B59FB"/>
    <w:rsid w:val="004B5C08"/>
    <w:rsid w:val="004B7BC0"/>
    <w:rsid w:val="004B7D08"/>
    <w:rsid w:val="004C125B"/>
    <w:rsid w:val="004C12B4"/>
    <w:rsid w:val="004C18D2"/>
    <w:rsid w:val="004C229E"/>
    <w:rsid w:val="004C2408"/>
    <w:rsid w:val="004C242C"/>
    <w:rsid w:val="004C44BF"/>
    <w:rsid w:val="004C4E5A"/>
    <w:rsid w:val="004C5840"/>
    <w:rsid w:val="004C6377"/>
    <w:rsid w:val="004C655B"/>
    <w:rsid w:val="004C7433"/>
    <w:rsid w:val="004D10D0"/>
    <w:rsid w:val="004D16A4"/>
    <w:rsid w:val="004D27B9"/>
    <w:rsid w:val="004D293D"/>
    <w:rsid w:val="004D30D8"/>
    <w:rsid w:val="004D38AB"/>
    <w:rsid w:val="004D6729"/>
    <w:rsid w:val="004E0094"/>
    <w:rsid w:val="004E0A85"/>
    <w:rsid w:val="004E0D94"/>
    <w:rsid w:val="004E0F4B"/>
    <w:rsid w:val="004E14F9"/>
    <w:rsid w:val="004E176C"/>
    <w:rsid w:val="004E3304"/>
    <w:rsid w:val="004E340E"/>
    <w:rsid w:val="004E3CED"/>
    <w:rsid w:val="004E4191"/>
    <w:rsid w:val="004E4235"/>
    <w:rsid w:val="004E4B24"/>
    <w:rsid w:val="004E5097"/>
    <w:rsid w:val="004E572A"/>
    <w:rsid w:val="004E5829"/>
    <w:rsid w:val="004E5D9E"/>
    <w:rsid w:val="004E5DEC"/>
    <w:rsid w:val="004E5F1B"/>
    <w:rsid w:val="004E6428"/>
    <w:rsid w:val="004E685B"/>
    <w:rsid w:val="004E6978"/>
    <w:rsid w:val="004F06A5"/>
    <w:rsid w:val="004F1EDE"/>
    <w:rsid w:val="004F1FFE"/>
    <w:rsid w:val="004F25C0"/>
    <w:rsid w:val="004F2E16"/>
    <w:rsid w:val="004F2F8F"/>
    <w:rsid w:val="004F3DBD"/>
    <w:rsid w:val="004F4FEE"/>
    <w:rsid w:val="004F500B"/>
    <w:rsid w:val="004F5F68"/>
    <w:rsid w:val="004F60B1"/>
    <w:rsid w:val="004F62B1"/>
    <w:rsid w:val="004F654B"/>
    <w:rsid w:val="004F65F4"/>
    <w:rsid w:val="005009D7"/>
    <w:rsid w:val="00500D9B"/>
    <w:rsid w:val="005012A6"/>
    <w:rsid w:val="005017BA"/>
    <w:rsid w:val="0050290B"/>
    <w:rsid w:val="00502CE1"/>
    <w:rsid w:val="00502D04"/>
    <w:rsid w:val="00503362"/>
    <w:rsid w:val="00505467"/>
    <w:rsid w:val="00505950"/>
    <w:rsid w:val="00505D5C"/>
    <w:rsid w:val="0050640F"/>
    <w:rsid w:val="00506A0F"/>
    <w:rsid w:val="00506D23"/>
    <w:rsid w:val="005072C0"/>
    <w:rsid w:val="00507A5C"/>
    <w:rsid w:val="00507DC4"/>
    <w:rsid w:val="00507F6C"/>
    <w:rsid w:val="005101CB"/>
    <w:rsid w:val="0051028D"/>
    <w:rsid w:val="005102AE"/>
    <w:rsid w:val="0051078E"/>
    <w:rsid w:val="00510D8B"/>
    <w:rsid w:val="00510E60"/>
    <w:rsid w:val="00511036"/>
    <w:rsid w:val="005110A8"/>
    <w:rsid w:val="00512054"/>
    <w:rsid w:val="005120BC"/>
    <w:rsid w:val="00513D52"/>
    <w:rsid w:val="00514C9C"/>
    <w:rsid w:val="00515782"/>
    <w:rsid w:val="00515EC5"/>
    <w:rsid w:val="00515EEE"/>
    <w:rsid w:val="005160DE"/>
    <w:rsid w:val="005162C0"/>
    <w:rsid w:val="005163FC"/>
    <w:rsid w:val="00517642"/>
    <w:rsid w:val="00517752"/>
    <w:rsid w:val="0051782A"/>
    <w:rsid w:val="00517C0F"/>
    <w:rsid w:val="00517EC9"/>
    <w:rsid w:val="00520CB2"/>
    <w:rsid w:val="00520E20"/>
    <w:rsid w:val="00520EF1"/>
    <w:rsid w:val="00522118"/>
    <w:rsid w:val="005223A4"/>
    <w:rsid w:val="0052260A"/>
    <w:rsid w:val="00522B0D"/>
    <w:rsid w:val="00524423"/>
    <w:rsid w:val="005248FE"/>
    <w:rsid w:val="00525A19"/>
    <w:rsid w:val="00526005"/>
    <w:rsid w:val="005260E7"/>
    <w:rsid w:val="0052684F"/>
    <w:rsid w:val="00526A10"/>
    <w:rsid w:val="00526AF4"/>
    <w:rsid w:val="00526C28"/>
    <w:rsid w:val="00526CD9"/>
    <w:rsid w:val="005275B1"/>
    <w:rsid w:val="00527C2B"/>
    <w:rsid w:val="00527EE9"/>
    <w:rsid w:val="00530E9D"/>
    <w:rsid w:val="0053158D"/>
    <w:rsid w:val="00532360"/>
    <w:rsid w:val="00532380"/>
    <w:rsid w:val="005327CB"/>
    <w:rsid w:val="00532DB0"/>
    <w:rsid w:val="00532F0F"/>
    <w:rsid w:val="00532F8E"/>
    <w:rsid w:val="00534708"/>
    <w:rsid w:val="00534EE2"/>
    <w:rsid w:val="005353A4"/>
    <w:rsid w:val="00535568"/>
    <w:rsid w:val="005356C4"/>
    <w:rsid w:val="00536BF0"/>
    <w:rsid w:val="005373D0"/>
    <w:rsid w:val="005376A9"/>
    <w:rsid w:val="00540452"/>
    <w:rsid w:val="0054046F"/>
    <w:rsid w:val="0054135D"/>
    <w:rsid w:val="00541BC0"/>
    <w:rsid w:val="005421DC"/>
    <w:rsid w:val="0054349A"/>
    <w:rsid w:val="005438ED"/>
    <w:rsid w:val="00543961"/>
    <w:rsid w:val="005442D8"/>
    <w:rsid w:val="005449ED"/>
    <w:rsid w:val="00544BAD"/>
    <w:rsid w:val="00544E44"/>
    <w:rsid w:val="00547DCA"/>
    <w:rsid w:val="00550AD8"/>
    <w:rsid w:val="00550C1B"/>
    <w:rsid w:val="0055197A"/>
    <w:rsid w:val="00552A72"/>
    <w:rsid w:val="00553763"/>
    <w:rsid w:val="00554270"/>
    <w:rsid w:val="00554362"/>
    <w:rsid w:val="0055448C"/>
    <w:rsid w:val="00554C82"/>
    <w:rsid w:val="00555571"/>
    <w:rsid w:val="005557EA"/>
    <w:rsid w:val="00555EBE"/>
    <w:rsid w:val="005571C2"/>
    <w:rsid w:val="00557816"/>
    <w:rsid w:val="00557DAE"/>
    <w:rsid w:val="00560B45"/>
    <w:rsid w:val="00561189"/>
    <w:rsid w:val="0056224B"/>
    <w:rsid w:val="00562EB9"/>
    <w:rsid w:val="0056303C"/>
    <w:rsid w:val="00563D59"/>
    <w:rsid w:val="005642C4"/>
    <w:rsid w:val="0056434C"/>
    <w:rsid w:val="00565510"/>
    <w:rsid w:val="005656EB"/>
    <w:rsid w:val="00565E4C"/>
    <w:rsid w:val="00566B0A"/>
    <w:rsid w:val="00566B31"/>
    <w:rsid w:val="005670D4"/>
    <w:rsid w:val="0056713E"/>
    <w:rsid w:val="00567522"/>
    <w:rsid w:val="00567927"/>
    <w:rsid w:val="00567BFD"/>
    <w:rsid w:val="00570428"/>
    <w:rsid w:val="005704BB"/>
    <w:rsid w:val="00570A84"/>
    <w:rsid w:val="00570E60"/>
    <w:rsid w:val="005710F0"/>
    <w:rsid w:val="005716AB"/>
    <w:rsid w:val="005721B7"/>
    <w:rsid w:val="005722F1"/>
    <w:rsid w:val="00573015"/>
    <w:rsid w:val="00573C3F"/>
    <w:rsid w:val="00573CF6"/>
    <w:rsid w:val="005752E6"/>
    <w:rsid w:val="005758FB"/>
    <w:rsid w:val="00575E67"/>
    <w:rsid w:val="00576020"/>
    <w:rsid w:val="0057635D"/>
    <w:rsid w:val="005764DA"/>
    <w:rsid w:val="0057688A"/>
    <w:rsid w:val="00577C1D"/>
    <w:rsid w:val="00581463"/>
    <w:rsid w:val="00581D18"/>
    <w:rsid w:val="00581F7D"/>
    <w:rsid w:val="005826B8"/>
    <w:rsid w:val="0058312C"/>
    <w:rsid w:val="00583362"/>
    <w:rsid w:val="00584A9A"/>
    <w:rsid w:val="00584C4A"/>
    <w:rsid w:val="00585882"/>
    <w:rsid w:val="0058594E"/>
    <w:rsid w:val="00585A45"/>
    <w:rsid w:val="005861BF"/>
    <w:rsid w:val="00586350"/>
    <w:rsid w:val="0058699C"/>
    <w:rsid w:val="00587B11"/>
    <w:rsid w:val="00587E45"/>
    <w:rsid w:val="005903BD"/>
    <w:rsid w:val="005908EF"/>
    <w:rsid w:val="00590F98"/>
    <w:rsid w:val="00591C0C"/>
    <w:rsid w:val="00591F7C"/>
    <w:rsid w:val="00593625"/>
    <w:rsid w:val="005937E1"/>
    <w:rsid w:val="00593C0E"/>
    <w:rsid w:val="00593F67"/>
    <w:rsid w:val="00594039"/>
    <w:rsid w:val="00594639"/>
    <w:rsid w:val="00594740"/>
    <w:rsid w:val="0059486C"/>
    <w:rsid w:val="00594DB2"/>
    <w:rsid w:val="005953FF"/>
    <w:rsid w:val="0059556B"/>
    <w:rsid w:val="00595ECE"/>
    <w:rsid w:val="00596752"/>
    <w:rsid w:val="00596892"/>
    <w:rsid w:val="00597FD7"/>
    <w:rsid w:val="005A0283"/>
    <w:rsid w:val="005A1CCE"/>
    <w:rsid w:val="005A1D50"/>
    <w:rsid w:val="005A1FB8"/>
    <w:rsid w:val="005A2287"/>
    <w:rsid w:val="005A241C"/>
    <w:rsid w:val="005A2B5A"/>
    <w:rsid w:val="005A3F38"/>
    <w:rsid w:val="005A48F6"/>
    <w:rsid w:val="005A52B4"/>
    <w:rsid w:val="005A531E"/>
    <w:rsid w:val="005A5508"/>
    <w:rsid w:val="005A6196"/>
    <w:rsid w:val="005A64B8"/>
    <w:rsid w:val="005A65B3"/>
    <w:rsid w:val="005A686D"/>
    <w:rsid w:val="005A68B0"/>
    <w:rsid w:val="005A7788"/>
    <w:rsid w:val="005A79EE"/>
    <w:rsid w:val="005B008C"/>
    <w:rsid w:val="005B1564"/>
    <w:rsid w:val="005B2BC0"/>
    <w:rsid w:val="005B325F"/>
    <w:rsid w:val="005B36FE"/>
    <w:rsid w:val="005B39F3"/>
    <w:rsid w:val="005B3C26"/>
    <w:rsid w:val="005B5315"/>
    <w:rsid w:val="005B54B1"/>
    <w:rsid w:val="005B6679"/>
    <w:rsid w:val="005B684B"/>
    <w:rsid w:val="005B6B53"/>
    <w:rsid w:val="005B7DBE"/>
    <w:rsid w:val="005C0020"/>
    <w:rsid w:val="005C0544"/>
    <w:rsid w:val="005C0DA2"/>
    <w:rsid w:val="005C190A"/>
    <w:rsid w:val="005C1FF6"/>
    <w:rsid w:val="005C249B"/>
    <w:rsid w:val="005C26E7"/>
    <w:rsid w:val="005C3232"/>
    <w:rsid w:val="005C3E6D"/>
    <w:rsid w:val="005C47BE"/>
    <w:rsid w:val="005C6659"/>
    <w:rsid w:val="005C7227"/>
    <w:rsid w:val="005C74CE"/>
    <w:rsid w:val="005C7663"/>
    <w:rsid w:val="005C7B7E"/>
    <w:rsid w:val="005C7F2D"/>
    <w:rsid w:val="005D0507"/>
    <w:rsid w:val="005D070F"/>
    <w:rsid w:val="005D0A67"/>
    <w:rsid w:val="005D0BD2"/>
    <w:rsid w:val="005D0ECE"/>
    <w:rsid w:val="005D100E"/>
    <w:rsid w:val="005D1BD0"/>
    <w:rsid w:val="005D3431"/>
    <w:rsid w:val="005D40E6"/>
    <w:rsid w:val="005D4467"/>
    <w:rsid w:val="005D4BDA"/>
    <w:rsid w:val="005D51E5"/>
    <w:rsid w:val="005D53B1"/>
    <w:rsid w:val="005D5452"/>
    <w:rsid w:val="005D5DA2"/>
    <w:rsid w:val="005D5F67"/>
    <w:rsid w:val="005E10B9"/>
    <w:rsid w:val="005E12A1"/>
    <w:rsid w:val="005E17CD"/>
    <w:rsid w:val="005E2463"/>
    <w:rsid w:val="005E37C0"/>
    <w:rsid w:val="005E3CFA"/>
    <w:rsid w:val="005E46FC"/>
    <w:rsid w:val="005E46FE"/>
    <w:rsid w:val="005E4A76"/>
    <w:rsid w:val="005E4B12"/>
    <w:rsid w:val="005E5A5B"/>
    <w:rsid w:val="005E5F48"/>
    <w:rsid w:val="005E628B"/>
    <w:rsid w:val="005E6DFC"/>
    <w:rsid w:val="005E74CB"/>
    <w:rsid w:val="005E7515"/>
    <w:rsid w:val="005E789F"/>
    <w:rsid w:val="005E7A71"/>
    <w:rsid w:val="005F009E"/>
    <w:rsid w:val="005F03BE"/>
    <w:rsid w:val="005F085D"/>
    <w:rsid w:val="005F0D8F"/>
    <w:rsid w:val="005F11AF"/>
    <w:rsid w:val="005F18DF"/>
    <w:rsid w:val="005F217C"/>
    <w:rsid w:val="005F33F9"/>
    <w:rsid w:val="005F4784"/>
    <w:rsid w:val="005F4D4C"/>
    <w:rsid w:val="005F4F4D"/>
    <w:rsid w:val="005F6600"/>
    <w:rsid w:val="005F67A9"/>
    <w:rsid w:val="005F7022"/>
    <w:rsid w:val="005F7CBA"/>
    <w:rsid w:val="005F7FD9"/>
    <w:rsid w:val="00600663"/>
    <w:rsid w:val="00600EF4"/>
    <w:rsid w:val="00600F3E"/>
    <w:rsid w:val="00600F5C"/>
    <w:rsid w:val="006014BB"/>
    <w:rsid w:val="00601674"/>
    <w:rsid w:val="00602E58"/>
    <w:rsid w:val="00603BA7"/>
    <w:rsid w:val="00604014"/>
    <w:rsid w:val="006040BA"/>
    <w:rsid w:val="00604E67"/>
    <w:rsid w:val="00604F97"/>
    <w:rsid w:val="006056A8"/>
    <w:rsid w:val="00605D92"/>
    <w:rsid w:val="0060685B"/>
    <w:rsid w:val="00606A55"/>
    <w:rsid w:val="00607C32"/>
    <w:rsid w:val="00607FC9"/>
    <w:rsid w:val="00610008"/>
    <w:rsid w:val="00610A08"/>
    <w:rsid w:val="00610F0F"/>
    <w:rsid w:val="00611273"/>
    <w:rsid w:val="0061277B"/>
    <w:rsid w:val="00613F2B"/>
    <w:rsid w:val="00614A7F"/>
    <w:rsid w:val="00614B43"/>
    <w:rsid w:val="00614C93"/>
    <w:rsid w:val="00615A7E"/>
    <w:rsid w:val="00615DD8"/>
    <w:rsid w:val="00616231"/>
    <w:rsid w:val="00616AA6"/>
    <w:rsid w:val="00616C17"/>
    <w:rsid w:val="00617208"/>
    <w:rsid w:val="00617BD5"/>
    <w:rsid w:val="00617C24"/>
    <w:rsid w:val="006211E2"/>
    <w:rsid w:val="0062160A"/>
    <w:rsid w:val="00621BCA"/>
    <w:rsid w:val="0062251F"/>
    <w:rsid w:val="00623068"/>
    <w:rsid w:val="00623BE5"/>
    <w:rsid w:val="00623C66"/>
    <w:rsid w:val="00623D06"/>
    <w:rsid w:val="00623F16"/>
    <w:rsid w:val="006242AD"/>
    <w:rsid w:val="00624556"/>
    <w:rsid w:val="006246BF"/>
    <w:rsid w:val="00624FB5"/>
    <w:rsid w:val="0062546A"/>
    <w:rsid w:val="00625850"/>
    <w:rsid w:val="0062637E"/>
    <w:rsid w:val="006263A7"/>
    <w:rsid w:val="006265F0"/>
    <w:rsid w:val="00626675"/>
    <w:rsid w:val="006266CD"/>
    <w:rsid w:val="006268C9"/>
    <w:rsid w:val="006279FB"/>
    <w:rsid w:val="00630494"/>
    <w:rsid w:val="00630567"/>
    <w:rsid w:val="0063101D"/>
    <w:rsid w:val="00631A63"/>
    <w:rsid w:val="00631BE1"/>
    <w:rsid w:val="00631F15"/>
    <w:rsid w:val="00631FBA"/>
    <w:rsid w:val="00632460"/>
    <w:rsid w:val="006325F5"/>
    <w:rsid w:val="00632F24"/>
    <w:rsid w:val="006330E7"/>
    <w:rsid w:val="00633113"/>
    <w:rsid w:val="00633268"/>
    <w:rsid w:val="00633546"/>
    <w:rsid w:val="006341FB"/>
    <w:rsid w:val="006346BA"/>
    <w:rsid w:val="00634D38"/>
    <w:rsid w:val="00635DA0"/>
    <w:rsid w:val="006363A8"/>
    <w:rsid w:val="006365B2"/>
    <w:rsid w:val="00636BF8"/>
    <w:rsid w:val="00636D20"/>
    <w:rsid w:val="00637CBB"/>
    <w:rsid w:val="00640360"/>
    <w:rsid w:val="006407D2"/>
    <w:rsid w:val="00640FC0"/>
    <w:rsid w:val="00640FFA"/>
    <w:rsid w:val="00641C42"/>
    <w:rsid w:val="00641F22"/>
    <w:rsid w:val="006428CE"/>
    <w:rsid w:val="00642F67"/>
    <w:rsid w:val="00643DDF"/>
    <w:rsid w:val="00644A14"/>
    <w:rsid w:val="006456EF"/>
    <w:rsid w:val="0064675F"/>
    <w:rsid w:val="00647BB3"/>
    <w:rsid w:val="00647FB7"/>
    <w:rsid w:val="0065057D"/>
    <w:rsid w:val="0065072F"/>
    <w:rsid w:val="00650EAF"/>
    <w:rsid w:val="00651C6E"/>
    <w:rsid w:val="00651D15"/>
    <w:rsid w:val="006522A0"/>
    <w:rsid w:val="006526CF"/>
    <w:rsid w:val="00653069"/>
    <w:rsid w:val="00653B20"/>
    <w:rsid w:val="00653FA3"/>
    <w:rsid w:val="00654167"/>
    <w:rsid w:val="0065504C"/>
    <w:rsid w:val="00655312"/>
    <w:rsid w:val="00655392"/>
    <w:rsid w:val="0065558E"/>
    <w:rsid w:val="00655CD5"/>
    <w:rsid w:val="00656F84"/>
    <w:rsid w:val="006603F9"/>
    <w:rsid w:val="00660BF1"/>
    <w:rsid w:val="00660C8A"/>
    <w:rsid w:val="00660F28"/>
    <w:rsid w:val="00660F2D"/>
    <w:rsid w:val="00661763"/>
    <w:rsid w:val="00661AB6"/>
    <w:rsid w:val="00661C7E"/>
    <w:rsid w:val="00662CC2"/>
    <w:rsid w:val="00662E46"/>
    <w:rsid w:val="006635BC"/>
    <w:rsid w:val="006638E4"/>
    <w:rsid w:val="006643FC"/>
    <w:rsid w:val="00664617"/>
    <w:rsid w:val="006646CE"/>
    <w:rsid w:val="00665FE0"/>
    <w:rsid w:val="0066613F"/>
    <w:rsid w:val="0066653C"/>
    <w:rsid w:val="0066666E"/>
    <w:rsid w:val="006668D6"/>
    <w:rsid w:val="00666C0C"/>
    <w:rsid w:val="00666F30"/>
    <w:rsid w:val="00667277"/>
    <w:rsid w:val="006675E0"/>
    <w:rsid w:val="00667B16"/>
    <w:rsid w:val="00667EE3"/>
    <w:rsid w:val="00670533"/>
    <w:rsid w:val="0067076B"/>
    <w:rsid w:val="006707EE"/>
    <w:rsid w:val="00671094"/>
    <w:rsid w:val="006713E0"/>
    <w:rsid w:val="00671BB1"/>
    <w:rsid w:val="00671D47"/>
    <w:rsid w:val="006727B3"/>
    <w:rsid w:val="00673754"/>
    <w:rsid w:val="0067446A"/>
    <w:rsid w:val="006744F5"/>
    <w:rsid w:val="00674A86"/>
    <w:rsid w:val="00675C3C"/>
    <w:rsid w:val="00676169"/>
    <w:rsid w:val="00676849"/>
    <w:rsid w:val="00676F0A"/>
    <w:rsid w:val="0067763C"/>
    <w:rsid w:val="00677A73"/>
    <w:rsid w:val="00680224"/>
    <w:rsid w:val="00680819"/>
    <w:rsid w:val="00680F52"/>
    <w:rsid w:val="00681210"/>
    <w:rsid w:val="0068133C"/>
    <w:rsid w:val="006817F3"/>
    <w:rsid w:val="00681963"/>
    <w:rsid w:val="006821DF"/>
    <w:rsid w:val="00682B70"/>
    <w:rsid w:val="00682C80"/>
    <w:rsid w:val="006834BE"/>
    <w:rsid w:val="0068363C"/>
    <w:rsid w:val="006838EE"/>
    <w:rsid w:val="00683AF0"/>
    <w:rsid w:val="006840E7"/>
    <w:rsid w:val="006846A3"/>
    <w:rsid w:val="00684C38"/>
    <w:rsid w:val="00684D2C"/>
    <w:rsid w:val="0068576C"/>
    <w:rsid w:val="00686A3A"/>
    <w:rsid w:val="006871AD"/>
    <w:rsid w:val="00690556"/>
    <w:rsid w:val="00690800"/>
    <w:rsid w:val="006908EA"/>
    <w:rsid w:val="00691490"/>
    <w:rsid w:val="00691579"/>
    <w:rsid w:val="006916D7"/>
    <w:rsid w:val="00692D56"/>
    <w:rsid w:val="00692E3D"/>
    <w:rsid w:val="00693202"/>
    <w:rsid w:val="00693957"/>
    <w:rsid w:val="006948A0"/>
    <w:rsid w:val="006953ED"/>
    <w:rsid w:val="0069687B"/>
    <w:rsid w:val="00697BDA"/>
    <w:rsid w:val="00697C8F"/>
    <w:rsid w:val="006A06FA"/>
    <w:rsid w:val="006A0CF5"/>
    <w:rsid w:val="006A1471"/>
    <w:rsid w:val="006A1C6D"/>
    <w:rsid w:val="006A3001"/>
    <w:rsid w:val="006A35BF"/>
    <w:rsid w:val="006A3839"/>
    <w:rsid w:val="006A38D0"/>
    <w:rsid w:val="006A4412"/>
    <w:rsid w:val="006A4646"/>
    <w:rsid w:val="006A46ED"/>
    <w:rsid w:val="006A527F"/>
    <w:rsid w:val="006A5596"/>
    <w:rsid w:val="006A5757"/>
    <w:rsid w:val="006A5EE3"/>
    <w:rsid w:val="006A63F9"/>
    <w:rsid w:val="006A770F"/>
    <w:rsid w:val="006B02F9"/>
    <w:rsid w:val="006B0B1D"/>
    <w:rsid w:val="006B1B3B"/>
    <w:rsid w:val="006B2731"/>
    <w:rsid w:val="006B2E1A"/>
    <w:rsid w:val="006B42DF"/>
    <w:rsid w:val="006B488B"/>
    <w:rsid w:val="006B4F5F"/>
    <w:rsid w:val="006B54C9"/>
    <w:rsid w:val="006B5EFD"/>
    <w:rsid w:val="006B776A"/>
    <w:rsid w:val="006C02D7"/>
    <w:rsid w:val="006C0331"/>
    <w:rsid w:val="006C1505"/>
    <w:rsid w:val="006C1560"/>
    <w:rsid w:val="006C1C45"/>
    <w:rsid w:val="006C278D"/>
    <w:rsid w:val="006C37C6"/>
    <w:rsid w:val="006C39CE"/>
    <w:rsid w:val="006C4B69"/>
    <w:rsid w:val="006C4F82"/>
    <w:rsid w:val="006C5CAB"/>
    <w:rsid w:val="006C60A7"/>
    <w:rsid w:val="006C664C"/>
    <w:rsid w:val="006C6E22"/>
    <w:rsid w:val="006C70DB"/>
    <w:rsid w:val="006C70DC"/>
    <w:rsid w:val="006C71B7"/>
    <w:rsid w:val="006C7546"/>
    <w:rsid w:val="006C77F4"/>
    <w:rsid w:val="006C7CE7"/>
    <w:rsid w:val="006D0312"/>
    <w:rsid w:val="006D03B6"/>
    <w:rsid w:val="006D0B7F"/>
    <w:rsid w:val="006D1DE4"/>
    <w:rsid w:val="006D248E"/>
    <w:rsid w:val="006D2550"/>
    <w:rsid w:val="006D2609"/>
    <w:rsid w:val="006D2D74"/>
    <w:rsid w:val="006D3793"/>
    <w:rsid w:val="006D4044"/>
    <w:rsid w:val="006D44BB"/>
    <w:rsid w:val="006D4C55"/>
    <w:rsid w:val="006D58AC"/>
    <w:rsid w:val="006D5C0E"/>
    <w:rsid w:val="006D6145"/>
    <w:rsid w:val="006D6B73"/>
    <w:rsid w:val="006D6D94"/>
    <w:rsid w:val="006D75AB"/>
    <w:rsid w:val="006D7966"/>
    <w:rsid w:val="006D7CD8"/>
    <w:rsid w:val="006E21DA"/>
    <w:rsid w:val="006E22FB"/>
    <w:rsid w:val="006E2C67"/>
    <w:rsid w:val="006E3D48"/>
    <w:rsid w:val="006E438B"/>
    <w:rsid w:val="006E44DD"/>
    <w:rsid w:val="006E4AB0"/>
    <w:rsid w:val="006E505F"/>
    <w:rsid w:val="006E643E"/>
    <w:rsid w:val="006E6834"/>
    <w:rsid w:val="006E6B04"/>
    <w:rsid w:val="006E6B0A"/>
    <w:rsid w:val="006E6BD1"/>
    <w:rsid w:val="006E6F6D"/>
    <w:rsid w:val="006E7170"/>
    <w:rsid w:val="006E744E"/>
    <w:rsid w:val="006E7E1B"/>
    <w:rsid w:val="006F091D"/>
    <w:rsid w:val="006F13C4"/>
    <w:rsid w:val="006F1982"/>
    <w:rsid w:val="006F1C1A"/>
    <w:rsid w:val="006F1CE5"/>
    <w:rsid w:val="006F2238"/>
    <w:rsid w:val="006F2358"/>
    <w:rsid w:val="006F2B65"/>
    <w:rsid w:val="006F3D81"/>
    <w:rsid w:val="006F509B"/>
    <w:rsid w:val="006F5286"/>
    <w:rsid w:val="006F5B05"/>
    <w:rsid w:val="006F6AC4"/>
    <w:rsid w:val="006F7092"/>
    <w:rsid w:val="006F7357"/>
    <w:rsid w:val="006F7DD9"/>
    <w:rsid w:val="0070063D"/>
    <w:rsid w:val="00700776"/>
    <w:rsid w:val="00700CEB"/>
    <w:rsid w:val="0070163B"/>
    <w:rsid w:val="00702987"/>
    <w:rsid w:val="007035DD"/>
    <w:rsid w:val="007040FB"/>
    <w:rsid w:val="007041CE"/>
    <w:rsid w:val="00704C25"/>
    <w:rsid w:val="007051DE"/>
    <w:rsid w:val="007064A2"/>
    <w:rsid w:val="00706F55"/>
    <w:rsid w:val="0070716E"/>
    <w:rsid w:val="00707D2D"/>
    <w:rsid w:val="007137CE"/>
    <w:rsid w:val="0071465A"/>
    <w:rsid w:val="00714E0B"/>
    <w:rsid w:val="007158B8"/>
    <w:rsid w:val="00715DC0"/>
    <w:rsid w:val="00716090"/>
    <w:rsid w:val="0071785C"/>
    <w:rsid w:val="00720437"/>
    <w:rsid w:val="00720554"/>
    <w:rsid w:val="00720682"/>
    <w:rsid w:val="007206CE"/>
    <w:rsid w:val="0072079A"/>
    <w:rsid w:val="00720FB8"/>
    <w:rsid w:val="00721C1A"/>
    <w:rsid w:val="00721C48"/>
    <w:rsid w:val="00722C33"/>
    <w:rsid w:val="007236DC"/>
    <w:rsid w:val="00723F50"/>
    <w:rsid w:val="0072414A"/>
    <w:rsid w:val="00724788"/>
    <w:rsid w:val="00724AA7"/>
    <w:rsid w:val="00724CB3"/>
    <w:rsid w:val="00725338"/>
    <w:rsid w:val="00725B25"/>
    <w:rsid w:val="00725FE5"/>
    <w:rsid w:val="00726898"/>
    <w:rsid w:val="007301CE"/>
    <w:rsid w:val="007315CD"/>
    <w:rsid w:val="00731B82"/>
    <w:rsid w:val="0073205E"/>
    <w:rsid w:val="00732509"/>
    <w:rsid w:val="00732C39"/>
    <w:rsid w:val="00732D48"/>
    <w:rsid w:val="00733D8D"/>
    <w:rsid w:val="007357A3"/>
    <w:rsid w:val="00735D01"/>
    <w:rsid w:val="0073681C"/>
    <w:rsid w:val="0073707D"/>
    <w:rsid w:val="00737183"/>
    <w:rsid w:val="007377D7"/>
    <w:rsid w:val="00737968"/>
    <w:rsid w:val="00737C95"/>
    <w:rsid w:val="00737CD7"/>
    <w:rsid w:val="00737D76"/>
    <w:rsid w:val="0074008A"/>
    <w:rsid w:val="007401CB"/>
    <w:rsid w:val="00740310"/>
    <w:rsid w:val="00740A47"/>
    <w:rsid w:val="00740F61"/>
    <w:rsid w:val="00741102"/>
    <w:rsid w:val="00741417"/>
    <w:rsid w:val="00741BA7"/>
    <w:rsid w:val="00741E32"/>
    <w:rsid w:val="00741FC6"/>
    <w:rsid w:val="00742705"/>
    <w:rsid w:val="00742E2B"/>
    <w:rsid w:val="007434BF"/>
    <w:rsid w:val="00743979"/>
    <w:rsid w:val="00743B07"/>
    <w:rsid w:val="007440FC"/>
    <w:rsid w:val="00744527"/>
    <w:rsid w:val="0074491C"/>
    <w:rsid w:val="007459EF"/>
    <w:rsid w:val="00745B71"/>
    <w:rsid w:val="00745B75"/>
    <w:rsid w:val="00745C0A"/>
    <w:rsid w:val="00746739"/>
    <w:rsid w:val="0075003A"/>
    <w:rsid w:val="00750074"/>
    <w:rsid w:val="00750221"/>
    <w:rsid w:val="00750468"/>
    <w:rsid w:val="007504D2"/>
    <w:rsid w:val="00750559"/>
    <w:rsid w:val="0075065C"/>
    <w:rsid w:val="0075074A"/>
    <w:rsid w:val="007511A1"/>
    <w:rsid w:val="007516FD"/>
    <w:rsid w:val="00751EDC"/>
    <w:rsid w:val="00752A91"/>
    <w:rsid w:val="00752F77"/>
    <w:rsid w:val="007534BE"/>
    <w:rsid w:val="007535D5"/>
    <w:rsid w:val="007538ED"/>
    <w:rsid w:val="00753EE6"/>
    <w:rsid w:val="0075438E"/>
    <w:rsid w:val="007543D7"/>
    <w:rsid w:val="007550E7"/>
    <w:rsid w:val="00755222"/>
    <w:rsid w:val="00756026"/>
    <w:rsid w:val="0075642E"/>
    <w:rsid w:val="00756562"/>
    <w:rsid w:val="007569E5"/>
    <w:rsid w:val="007575DE"/>
    <w:rsid w:val="0076058B"/>
    <w:rsid w:val="007615FB"/>
    <w:rsid w:val="0076220F"/>
    <w:rsid w:val="007622F3"/>
    <w:rsid w:val="0076277F"/>
    <w:rsid w:val="00762C5C"/>
    <w:rsid w:val="00762F1F"/>
    <w:rsid w:val="0076302C"/>
    <w:rsid w:val="00763878"/>
    <w:rsid w:val="007640C6"/>
    <w:rsid w:val="00764503"/>
    <w:rsid w:val="007653EA"/>
    <w:rsid w:val="007663E1"/>
    <w:rsid w:val="00766496"/>
    <w:rsid w:val="00767594"/>
    <w:rsid w:val="0077014F"/>
    <w:rsid w:val="00770B5B"/>
    <w:rsid w:val="007711D1"/>
    <w:rsid w:val="00771593"/>
    <w:rsid w:val="007715FB"/>
    <w:rsid w:val="007719FF"/>
    <w:rsid w:val="00771BA2"/>
    <w:rsid w:val="00771F87"/>
    <w:rsid w:val="007721E9"/>
    <w:rsid w:val="0077233C"/>
    <w:rsid w:val="007724F4"/>
    <w:rsid w:val="0077348E"/>
    <w:rsid w:val="007734D8"/>
    <w:rsid w:val="00774743"/>
    <w:rsid w:val="0077505C"/>
    <w:rsid w:val="007750E0"/>
    <w:rsid w:val="007752BD"/>
    <w:rsid w:val="0077536D"/>
    <w:rsid w:val="00776849"/>
    <w:rsid w:val="007768C1"/>
    <w:rsid w:val="0077693B"/>
    <w:rsid w:val="007770D6"/>
    <w:rsid w:val="00777EF4"/>
    <w:rsid w:val="007803C6"/>
    <w:rsid w:val="00780665"/>
    <w:rsid w:val="00781A49"/>
    <w:rsid w:val="007825EA"/>
    <w:rsid w:val="007826EC"/>
    <w:rsid w:val="007827D2"/>
    <w:rsid w:val="007829DE"/>
    <w:rsid w:val="00782D20"/>
    <w:rsid w:val="00783755"/>
    <w:rsid w:val="0078399E"/>
    <w:rsid w:val="00783A63"/>
    <w:rsid w:val="00783D0A"/>
    <w:rsid w:val="00783E7E"/>
    <w:rsid w:val="007842BC"/>
    <w:rsid w:val="00786F34"/>
    <w:rsid w:val="00786FD4"/>
    <w:rsid w:val="00787C2C"/>
    <w:rsid w:val="00790D2E"/>
    <w:rsid w:val="00791995"/>
    <w:rsid w:val="00791C04"/>
    <w:rsid w:val="0079209B"/>
    <w:rsid w:val="007921BC"/>
    <w:rsid w:val="00792238"/>
    <w:rsid w:val="00792285"/>
    <w:rsid w:val="007925A4"/>
    <w:rsid w:val="007941EE"/>
    <w:rsid w:val="007945A7"/>
    <w:rsid w:val="00795012"/>
    <w:rsid w:val="007951C8"/>
    <w:rsid w:val="00795320"/>
    <w:rsid w:val="007956C2"/>
    <w:rsid w:val="00795AAC"/>
    <w:rsid w:val="00795D7E"/>
    <w:rsid w:val="00795EF0"/>
    <w:rsid w:val="00795FCA"/>
    <w:rsid w:val="00796399"/>
    <w:rsid w:val="00796A60"/>
    <w:rsid w:val="00797651"/>
    <w:rsid w:val="007A0078"/>
    <w:rsid w:val="007A02CC"/>
    <w:rsid w:val="007A0546"/>
    <w:rsid w:val="007A09DD"/>
    <w:rsid w:val="007A09E3"/>
    <w:rsid w:val="007A0E7F"/>
    <w:rsid w:val="007A154D"/>
    <w:rsid w:val="007A15E5"/>
    <w:rsid w:val="007A17BF"/>
    <w:rsid w:val="007A1D51"/>
    <w:rsid w:val="007A3BD3"/>
    <w:rsid w:val="007A3CC4"/>
    <w:rsid w:val="007A40B6"/>
    <w:rsid w:val="007A4C07"/>
    <w:rsid w:val="007A6865"/>
    <w:rsid w:val="007A7383"/>
    <w:rsid w:val="007B0127"/>
    <w:rsid w:val="007B12DF"/>
    <w:rsid w:val="007B134F"/>
    <w:rsid w:val="007B1461"/>
    <w:rsid w:val="007B1E5D"/>
    <w:rsid w:val="007B1ECE"/>
    <w:rsid w:val="007B21ED"/>
    <w:rsid w:val="007B228F"/>
    <w:rsid w:val="007B23A1"/>
    <w:rsid w:val="007B2C4C"/>
    <w:rsid w:val="007B48EF"/>
    <w:rsid w:val="007B4F31"/>
    <w:rsid w:val="007B5110"/>
    <w:rsid w:val="007B5A6D"/>
    <w:rsid w:val="007B629F"/>
    <w:rsid w:val="007B699D"/>
    <w:rsid w:val="007B6C0C"/>
    <w:rsid w:val="007B6D9A"/>
    <w:rsid w:val="007B7077"/>
    <w:rsid w:val="007B77DF"/>
    <w:rsid w:val="007B7E72"/>
    <w:rsid w:val="007B7FE5"/>
    <w:rsid w:val="007C0011"/>
    <w:rsid w:val="007C01DF"/>
    <w:rsid w:val="007C0C2B"/>
    <w:rsid w:val="007C124F"/>
    <w:rsid w:val="007C1435"/>
    <w:rsid w:val="007C1EF2"/>
    <w:rsid w:val="007C2397"/>
    <w:rsid w:val="007C2514"/>
    <w:rsid w:val="007C252E"/>
    <w:rsid w:val="007C29E7"/>
    <w:rsid w:val="007C31A2"/>
    <w:rsid w:val="007C347C"/>
    <w:rsid w:val="007C369B"/>
    <w:rsid w:val="007C3845"/>
    <w:rsid w:val="007C3931"/>
    <w:rsid w:val="007C472A"/>
    <w:rsid w:val="007C499A"/>
    <w:rsid w:val="007C4F8B"/>
    <w:rsid w:val="007C539E"/>
    <w:rsid w:val="007C6271"/>
    <w:rsid w:val="007C67E2"/>
    <w:rsid w:val="007C6C9E"/>
    <w:rsid w:val="007C713B"/>
    <w:rsid w:val="007C713D"/>
    <w:rsid w:val="007C7262"/>
    <w:rsid w:val="007C789F"/>
    <w:rsid w:val="007C7EEE"/>
    <w:rsid w:val="007D05AD"/>
    <w:rsid w:val="007D0ABD"/>
    <w:rsid w:val="007D0DDA"/>
    <w:rsid w:val="007D1D28"/>
    <w:rsid w:val="007D1D35"/>
    <w:rsid w:val="007D2137"/>
    <w:rsid w:val="007D329E"/>
    <w:rsid w:val="007D4020"/>
    <w:rsid w:val="007D42E9"/>
    <w:rsid w:val="007D4E93"/>
    <w:rsid w:val="007D4FFC"/>
    <w:rsid w:val="007D73A1"/>
    <w:rsid w:val="007D7AB7"/>
    <w:rsid w:val="007D7C73"/>
    <w:rsid w:val="007D7DD0"/>
    <w:rsid w:val="007E0ABF"/>
    <w:rsid w:val="007E0DF7"/>
    <w:rsid w:val="007E10FC"/>
    <w:rsid w:val="007E1840"/>
    <w:rsid w:val="007E1DF5"/>
    <w:rsid w:val="007E1EFE"/>
    <w:rsid w:val="007E28EF"/>
    <w:rsid w:val="007E297C"/>
    <w:rsid w:val="007E3755"/>
    <w:rsid w:val="007E3BB3"/>
    <w:rsid w:val="007E3BBC"/>
    <w:rsid w:val="007E3CC1"/>
    <w:rsid w:val="007E4666"/>
    <w:rsid w:val="007E4B0F"/>
    <w:rsid w:val="007E4E84"/>
    <w:rsid w:val="007E581E"/>
    <w:rsid w:val="007E5841"/>
    <w:rsid w:val="007E5C08"/>
    <w:rsid w:val="007E6133"/>
    <w:rsid w:val="007E642D"/>
    <w:rsid w:val="007E7029"/>
    <w:rsid w:val="007E713D"/>
    <w:rsid w:val="007E73E9"/>
    <w:rsid w:val="007F0C30"/>
    <w:rsid w:val="007F1450"/>
    <w:rsid w:val="007F1478"/>
    <w:rsid w:val="007F1673"/>
    <w:rsid w:val="007F1AE7"/>
    <w:rsid w:val="007F1AEE"/>
    <w:rsid w:val="007F1CCE"/>
    <w:rsid w:val="007F2835"/>
    <w:rsid w:val="007F2DED"/>
    <w:rsid w:val="007F308F"/>
    <w:rsid w:val="007F36FB"/>
    <w:rsid w:val="007F411D"/>
    <w:rsid w:val="007F4ABB"/>
    <w:rsid w:val="007F5869"/>
    <w:rsid w:val="007F5E71"/>
    <w:rsid w:val="007F61BC"/>
    <w:rsid w:val="007F61D2"/>
    <w:rsid w:val="007F6C56"/>
    <w:rsid w:val="007F6FBF"/>
    <w:rsid w:val="007F7684"/>
    <w:rsid w:val="00800C2E"/>
    <w:rsid w:val="008011AF"/>
    <w:rsid w:val="008013EA"/>
    <w:rsid w:val="008014A9"/>
    <w:rsid w:val="008015FB"/>
    <w:rsid w:val="008019C4"/>
    <w:rsid w:val="0080201F"/>
    <w:rsid w:val="00802D69"/>
    <w:rsid w:val="00802E0C"/>
    <w:rsid w:val="00803519"/>
    <w:rsid w:val="008036CB"/>
    <w:rsid w:val="008037F1"/>
    <w:rsid w:val="008038EB"/>
    <w:rsid w:val="00803C47"/>
    <w:rsid w:val="0080439F"/>
    <w:rsid w:val="008043DF"/>
    <w:rsid w:val="0080513A"/>
    <w:rsid w:val="008051E8"/>
    <w:rsid w:val="00805663"/>
    <w:rsid w:val="00805A11"/>
    <w:rsid w:val="00805A9B"/>
    <w:rsid w:val="00805D10"/>
    <w:rsid w:val="00805D66"/>
    <w:rsid w:val="00805FD9"/>
    <w:rsid w:val="00806516"/>
    <w:rsid w:val="00806949"/>
    <w:rsid w:val="00806EDB"/>
    <w:rsid w:val="00807122"/>
    <w:rsid w:val="00807239"/>
    <w:rsid w:val="00807368"/>
    <w:rsid w:val="00810829"/>
    <w:rsid w:val="00810E41"/>
    <w:rsid w:val="008126EC"/>
    <w:rsid w:val="0081321C"/>
    <w:rsid w:val="008133C9"/>
    <w:rsid w:val="00813CC5"/>
    <w:rsid w:val="00814D9A"/>
    <w:rsid w:val="00814F96"/>
    <w:rsid w:val="00815EFC"/>
    <w:rsid w:val="008166CA"/>
    <w:rsid w:val="00816847"/>
    <w:rsid w:val="00816A70"/>
    <w:rsid w:val="00817017"/>
    <w:rsid w:val="0081762E"/>
    <w:rsid w:val="00817A19"/>
    <w:rsid w:val="00817BBA"/>
    <w:rsid w:val="00820822"/>
    <w:rsid w:val="00820B61"/>
    <w:rsid w:val="008237FB"/>
    <w:rsid w:val="00823839"/>
    <w:rsid w:val="00823939"/>
    <w:rsid w:val="0082394A"/>
    <w:rsid w:val="00823E6F"/>
    <w:rsid w:val="00823F65"/>
    <w:rsid w:val="00824303"/>
    <w:rsid w:val="00824322"/>
    <w:rsid w:val="00824B35"/>
    <w:rsid w:val="00825306"/>
    <w:rsid w:val="00825755"/>
    <w:rsid w:val="008257E3"/>
    <w:rsid w:val="008272B0"/>
    <w:rsid w:val="00827F24"/>
    <w:rsid w:val="00827F47"/>
    <w:rsid w:val="00830691"/>
    <w:rsid w:val="008309BA"/>
    <w:rsid w:val="00830A47"/>
    <w:rsid w:val="008320BC"/>
    <w:rsid w:val="00832895"/>
    <w:rsid w:val="00832973"/>
    <w:rsid w:val="00832C4C"/>
    <w:rsid w:val="00833621"/>
    <w:rsid w:val="00833FCA"/>
    <w:rsid w:val="00834F8C"/>
    <w:rsid w:val="00834FDB"/>
    <w:rsid w:val="0083537A"/>
    <w:rsid w:val="00835AC0"/>
    <w:rsid w:val="0083755E"/>
    <w:rsid w:val="00837AAB"/>
    <w:rsid w:val="00840503"/>
    <w:rsid w:val="0084105B"/>
    <w:rsid w:val="0084107A"/>
    <w:rsid w:val="0084146B"/>
    <w:rsid w:val="008418D0"/>
    <w:rsid w:val="00841DE4"/>
    <w:rsid w:val="008420F0"/>
    <w:rsid w:val="00842F3E"/>
    <w:rsid w:val="0084411F"/>
    <w:rsid w:val="008441C2"/>
    <w:rsid w:val="00844E91"/>
    <w:rsid w:val="00845176"/>
    <w:rsid w:val="00845515"/>
    <w:rsid w:val="008465DE"/>
    <w:rsid w:val="00850ED7"/>
    <w:rsid w:val="00851098"/>
    <w:rsid w:val="008510BF"/>
    <w:rsid w:val="00851152"/>
    <w:rsid w:val="00851886"/>
    <w:rsid w:val="00851BAB"/>
    <w:rsid w:val="00852790"/>
    <w:rsid w:val="0085381B"/>
    <w:rsid w:val="00853923"/>
    <w:rsid w:val="00853A19"/>
    <w:rsid w:val="00855584"/>
    <w:rsid w:val="0085676C"/>
    <w:rsid w:val="00856DDE"/>
    <w:rsid w:val="0085790B"/>
    <w:rsid w:val="00857D3D"/>
    <w:rsid w:val="00857ED1"/>
    <w:rsid w:val="008604BE"/>
    <w:rsid w:val="008605DF"/>
    <w:rsid w:val="008605F8"/>
    <w:rsid w:val="008606FE"/>
    <w:rsid w:val="0086085B"/>
    <w:rsid w:val="00860E48"/>
    <w:rsid w:val="00862D7A"/>
    <w:rsid w:val="008633B9"/>
    <w:rsid w:val="008649B3"/>
    <w:rsid w:val="00864C76"/>
    <w:rsid w:val="008650E0"/>
    <w:rsid w:val="008663AC"/>
    <w:rsid w:val="008665CA"/>
    <w:rsid w:val="00867AFA"/>
    <w:rsid w:val="0087032A"/>
    <w:rsid w:val="00870580"/>
    <w:rsid w:val="00870F9C"/>
    <w:rsid w:val="008713B4"/>
    <w:rsid w:val="008714A8"/>
    <w:rsid w:val="008732D5"/>
    <w:rsid w:val="00874E3A"/>
    <w:rsid w:val="00875369"/>
    <w:rsid w:val="008758CC"/>
    <w:rsid w:val="00875FC8"/>
    <w:rsid w:val="008761F5"/>
    <w:rsid w:val="00876418"/>
    <w:rsid w:val="00876D0C"/>
    <w:rsid w:val="008772BA"/>
    <w:rsid w:val="008803AB"/>
    <w:rsid w:val="008812B9"/>
    <w:rsid w:val="008812CD"/>
    <w:rsid w:val="008822F4"/>
    <w:rsid w:val="00882E77"/>
    <w:rsid w:val="00882EF1"/>
    <w:rsid w:val="00883C9E"/>
    <w:rsid w:val="008842E9"/>
    <w:rsid w:val="008843CE"/>
    <w:rsid w:val="0088475E"/>
    <w:rsid w:val="00884AC2"/>
    <w:rsid w:val="00885078"/>
    <w:rsid w:val="00885635"/>
    <w:rsid w:val="0088567B"/>
    <w:rsid w:val="008857A9"/>
    <w:rsid w:val="00885D30"/>
    <w:rsid w:val="00885D99"/>
    <w:rsid w:val="00885F4F"/>
    <w:rsid w:val="008877D1"/>
    <w:rsid w:val="00887B66"/>
    <w:rsid w:val="00887E12"/>
    <w:rsid w:val="00887F18"/>
    <w:rsid w:val="00890B59"/>
    <w:rsid w:val="00891235"/>
    <w:rsid w:val="00891CB9"/>
    <w:rsid w:val="0089202B"/>
    <w:rsid w:val="008925C5"/>
    <w:rsid w:val="00892C7E"/>
    <w:rsid w:val="00893323"/>
    <w:rsid w:val="00893375"/>
    <w:rsid w:val="008936D1"/>
    <w:rsid w:val="00894C49"/>
    <w:rsid w:val="008951C1"/>
    <w:rsid w:val="00895AAA"/>
    <w:rsid w:val="00896A73"/>
    <w:rsid w:val="008971B6"/>
    <w:rsid w:val="008A027E"/>
    <w:rsid w:val="008A0D10"/>
    <w:rsid w:val="008A175E"/>
    <w:rsid w:val="008A1793"/>
    <w:rsid w:val="008A2077"/>
    <w:rsid w:val="008A25C9"/>
    <w:rsid w:val="008A2843"/>
    <w:rsid w:val="008A2B04"/>
    <w:rsid w:val="008A2E10"/>
    <w:rsid w:val="008A3025"/>
    <w:rsid w:val="008A3087"/>
    <w:rsid w:val="008A45CB"/>
    <w:rsid w:val="008A4B11"/>
    <w:rsid w:val="008A5AD8"/>
    <w:rsid w:val="008A5C04"/>
    <w:rsid w:val="008A6442"/>
    <w:rsid w:val="008A6A53"/>
    <w:rsid w:val="008A6D1F"/>
    <w:rsid w:val="008A71EB"/>
    <w:rsid w:val="008B10E3"/>
    <w:rsid w:val="008B1FA6"/>
    <w:rsid w:val="008B2370"/>
    <w:rsid w:val="008B23E5"/>
    <w:rsid w:val="008B274A"/>
    <w:rsid w:val="008B55E6"/>
    <w:rsid w:val="008B56F6"/>
    <w:rsid w:val="008B669E"/>
    <w:rsid w:val="008B6C7E"/>
    <w:rsid w:val="008B7251"/>
    <w:rsid w:val="008B7B06"/>
    <w:rsid w:val="008B7EDB"/>
    <w:rsid w:val="008C0D52"/>
    <w:rsid w:val="008C1A51"/>
    <w:rsid w:val="008C39E7"/>
    <w:rsid w:val="008C44BB"/>
    <w:rsid w:val="008C4577"/>
    <w:rsid w:val="008C494D"/>
    <w:rsid w:val="008C5201"/>
    <w:rsid w:val="008C5D73"/>
    <w:rsid w:val="008C5DF3"/>
    <w:rsid w:val="008C67D7"/>
    <w:rsid w:val="008C6CFD"/>
    <w:rsid w:val="008C747A"/>
    <w:rsid w:val="008C7DE6"/>
    <w:rsid w:val="008D01D6"/>
    <w:rsid w:val="008D044A"/>
    <w:rsid w:val="008D0D69"/>
    <w:rsid w:val="008D1B33"/>
    <w:rsid w:val="008D2984"/>
    <w:rsid w:val="008D304D"/>
    <w:rsid w:val="008D3278"/>
    <w:rsid w:val="008D35D6"/>
    <w:rsid w:val="008D4664"/>
    <w:rsid w:val="008D51A5"/>
    <w:rsid w:val="008D5209"/>
    <w:rsid w:val="008D5AB9"/>
    <w:rsid w:val="008D5C85"/>
    <w:rsid w:val="008D5E7F"/>
    <w:rsid w:val="008D5F8B"/>
    <w:rsid w:val="008D64EE"/>
    <w:rsid w:val="008D6D8C"/>
    <w:rsid w:val="008D6FAB"/>
    <w:rsid w:val="008D6FE9"/>
    <w:rsid w:val="008D75FE"/>
    <w:rsid w:val="008D7609"/>
    <w:rsid w:val="008D7D04"/>
    <w:rsid w:val="008D7D17"/>
    <w:rsid w:val="008D7F79"/>
    <w:rsid w:val="008E0154"/>
    <w:rsid w:val="008E0682"/>
    <w:rsid w:val="008E0F6D"/>
    <w:rsid w:val="008E1073"/>
    <w:rsid w:val="008E1241"/>
    <w:rsid w:val="008E126A"/>
    <w:rsid w:val="008E1400"/>
    <w:rsid w:val="008E2393"/>
    <w:rsid w:val="008E23C9"/>
    <w:rsid w:val="008E27DE"/>
    <w:rsid w:val="008E2E2C"/>
    <w:rsid w:val="008E3186"/>
    <w:rsid w:val="008E419A"/>
    <w:rsid w:val="008E466A"/>
    <w:rsid w:val="008E47E4"/>
    <w:rsid w:val="008E4A0E"/>
    <w:rsid w:val="008E4AAC"/>
    <w:rsid w:val="008E4F06"/>
    <w:rsid w:val="008E52E9"/>
    <w:rsid w:val="008E576A"/>
    <w:rsid w:val="008E6FFC"/>
    <w:rsid w:val="008F08DE"/>
    <w:rsid w:val="008F0C71"/>
    <w:rsid w:val="008F0D4F"/>
    <w:rsid w:val="008F182A"/>
    <w:rsid w:val="008F1B60"/>
    <w:rsid w:val="008F23EB"/>
    <w:rsid w:val="008F25C1"/>
    <w:rsid w:val="008F2FD6"/>
    <w:rsid w:val="008F3388"/>
    <w:rsid w:val="008F34C5"/>
    <w:rsid w:val="008F3B20"/>
    <w:rsid w:val="008F3D93"/>
    <w:rsid w:val="008F3E90"/>
    <w:rsid w:val="008F41AB"/>
    <w:rsid w:val="008F4B4F"/>
    <w:rsid w:val="008F5EAE"/>
    <w:rsid w:val="008F5FF0"/>
    <w:rsid w:val="008F6548"/>
    <w:rsid w:val="008F688A"/>
    <w:rsid w:val="008F7506"/>
    <w:rsid w:val="008F7D93"/>
    <w:rsid w:val="00900760"/>
    <w:rsid w:val="00900A88"/>
    <w:rsid w:val="0090107F"/>
    <w:rsid w:val="00901609"/>
    <w:rsid w:val="0090268B"/>
    <w:rsid w:val="00902703"/>
    <w:rsid w:val="009027DD"/>
    <w:rsid w:val="009028CF"/>
    <w:rsid w:val="0090316D"/>
    <w:rsid w:val="00903A99"/>
    <w:rsid w:val="00903ECD"/>
    <w:rsid w:val="00905431"/>
    <w:rsid w:val="00905C00"/>
    <w:rsid w:val="009063DE"/>
    <w:rsid w:val="00910413"/>
    <w:rsid w:val="009106E2"/>
    <w:rsid w:val="00910B0B"/>
    <w:rsid w:val="00911CBB"/>
    <w:rsid w:val="00912680"/>
    <w:rsid w:val="009127F0"/>
    <w:rsid w:val="00912A99"/>
    <w:rsid w:val="009133CA"/>
    <w:rsid w:val="00914328"/>
    <w:rsid w:val="009146C2"/>
    <w:rsid w:val="009149B5"/>
    <w:rsid w:val="00914D71"/>
    <w:rsid w:val="00915F4B"/>
    <w:rsid w:val="00916343"/>
    <w:rsid w:val="0091634F"/>
    <w:rsid w:val="00916D62"/>
    <w:rsid w:val="009202DC"/>
    <w:rsid w:val="00920DE3"/>
    <w:rsid w:val="00921A03"/>
    <w:rsid w:val="00921AAA"/>
    <w:rsid w:val="00922030"/>
    <w:rsid w:val="0092203F"/>
    <w:rsid w:val="00922A1B"/>
    <w:rsid w:val="00922B01"/>
    <w:rsid w:val="00922DE2"/>
    <w:rsid w:val="00922EA9"/>
    <w:rsid w:val="00923F57"/>
    <w:rsid w:val="0092401F"/>
    <w:rsid w:val="00924053"/>
    <w:rsid w:val="00924239"/>
    <w:rsid w:val="009246BD"/>
    <w:rsid w:val="0092551D"/>
    <w:rsid w:val="0092572A"/>
    <w:rsid w:val="00925E3E"/>
    <w:rsid w:val="00926286"/>
    <w:rsid w:val="00926506"/>
    <w:rsid w:val="00926A21"/>
    <w:rsid w:val="00927330"/>
    <w:rsid w:val="00927576"/>
    <w:rsid w:val="00927D36"/>
    <w:rsid w:val="00927D44"/>
    <w:rsid w:val="00930643"/>
    <w:rsid w:val="0093105F"/>
    <w:rsid w:val="009311E1"/>
    <w:rsid w:val="00931A98"/>
    <w:rsid w:val="0093213F"/>
    <w:rsid w:val="00932152"/>
    <w:rsid w:val="00932CF8"/>
    <w:rsid w:val="009330C2"/>
    <w:rsid w:val="00933637"/>
    <w:rsid w:val="00933B02"/>
    <w:rsid w:val="00933CD3"/>
    <w:rsid w:val="0093407C"/>
    <w:rsid w:val="0093494F"/>
    <w:rsid w:val="00934CA4"/>
    <w:rsid w:val="009362E5"/>
    <w:rsid w:val="009363BA"/>
    <w:rsid w:val="00936728"/>
    <w:rsid w:val="009367AC"/>
    <w:rsid w:val="00936D32"/>
    <w:rsid w:val="009379AE"/>
    <w:rsid w:val="00937BC8"/>
    <w:rsid w:val="009402C1"/>
    <w:rsid w:val="00940391"/>
    <w:rsid w:val="00941541"/>
    <w:rsid w:val="00941898"/>
    <w:rsid w:val="00941A44"/>
    <w:rsid w:val="00941CD1"/>
    <w:rsid w:val="00942CCC"/>
    <w:rsid w:val="00942D2E"/>
    <w:rsid w:val="00943500"/>
    <w:rsid w:val="00943FAE"/>
    <w:rsid w:val="009440D1"/>
    <w:rsid w:val="009442D2"/>
    <w:rsid w:val="009442F7"/>
    <w:rsid w:val="009443C4"/>
    <w:rsid w:val="00944913"/>
    <w:rsid w:val="00944CBB"/>
    <w:rsid w:val="0094529A"/>
    <w:rsid w:val="009458FF"/>
    <w:rsid w:val="00945A0E"/>
    <w:rsid w:val="00945A84"/>
    <w:rsid w:val="009467F5"/>
    <w:rsid w:val="009468F8"/>
    <w:rsid w:val="009479FE"/>
    <w:rsid w:val="00947F01"/>
    <w:rsid w:val="00950013"/>
    <w:rsid w:val="0095083B"/>
    <w:rsid w:val="009511BB"/>
    <w:rsid w:val="0095168F"/>
    <w:rsid w:val="00951BE1"/>
    <w:rsid w:val="00951BE3"/>
    <w:rsid w:val="009520C2"/>
    <w:rsid w:val="00952572"/>
    <w:rsid w:val="009529F8"/>
    <w:rsid w:val="0095302A"/>
    <w:rsid w:val="00953CA5"/>
    <w:rsid w:val="00954310"/>
    <w:rsid w:val="009543A6"/>
    <w:rsid w:val="00954445"/>
    <w:rsid w:val="00954AEE"/>
    <w:rsid w:val="00955251"/>
    <w:rsid w:val="00955403"/>
    <w:rsid w:val="00955680"/>
    <w:rsid w:val="0095580F"/>
    <w:rsid w:val="00955875"/>
    <w:rsid w:val="009559E0"/>
    <w:rsid w:val="00955CF9"/>
    <w:rsid w:val="0096043D"/>
    <w:rsid w:val="00960542"/>
    <w:rsid w:val="0096142F"/>
    <w:rsid w:val="009618C8"/>
    <w:rsid w:val="00961A59"/>
    <w:rsid w:val="00961B55"/>
    <w:rsid w:val="00962859"/>
    <w:rsid w:val="00963208"/>
    <w:rsid w:val="0096404A"/>
    <w:rsid w:val="009642CD"/>
    <w:rsid w:val="00964543"/>
    <w:rsid w:val="00964BA5"/>
    <w:rsid w:val="0096541A"/>
    <w:rsid w:val="009659EA"/>
    <w:rsid w:val="009673F0"/>
    <w:rsid w:val="0096777F"/>
    <w:rsid w:val="009678FB"/>
    <w:rsid w:val="0097024F"/>
    <w:rsid w:val="0097051D"/>
    <w:rsid w:val="009706AB"/>
    <w:rsid w:val="00970E7C"/>
    <w:rsid w:val="009713BF"/>
    <w:rsid w:val="009726F2"/>
    <w:rsid w:val="00972B24"/>
    <w:rsid w:val="00973A1E"/>
    <w:rsid w:val="00974391"/>
    <w:rsid w:val="00974655"/>
    <w:rsid w:val="0097473E"/>
    <w:rsid w:val="00974D94"/>
    <w:rsid w:val="0097530E"/>
    <w:rsid w:val="009754EF"/>
    <w:rsid w:val="00975666"/>
    <w:rsid w:val="009758E6"/>
    <w:rsid w:val="0097620D"/>
    <w:rsid w:val="00976318"/>
    <w:rsid w:val="0097724B"/>
    <w:rsid w:val="00977269"/>
    <w:rsid w:val="00977BC0"/>
    <w:rsid w:val="00977C12"/>
    <w:rsid w:val="009809FF"/>
    <w:rsid w:val="00980C4E"/>
    <w:rsid w:val="00981677"/>
    <w:rsid w:val="00981E8C"/>
    <w:rsid w:val="0098245F"/>
    <w:rsid w:val="00982686"/>
    <w:rsid w:val="009829D3"/>
    <w:rsid w:val="00982E0C"/>
    <w:rsid w:val="00983E67"/>
    <w:rsid w:val="00983F21"/>
    <w:rsid w:val="0098486C"/>
    <w:rsid w:val="009853F6"/>
    <w:rsid w:val="00985861"/>
    <w:rsid w:val="009863C2"/>
    <w:rsid w:val="00986D1C"/>
    <w:rsid w:val="00986F16"/>
    <w:rsid w:val="00987089"/>
    <w:rsid w:val="0098722D"/>
    <w:rsid w:val="009877C1"/>
    <w:rsid w:val="00987814"/>
    <w:rsid w:val="00990437"/>
    <w:rsid w:val="00990561"/>
    <w:rsid w:val="00990685"/>
    <w:rsid w:val="00992826"/>
    <w:rsid w:val="00993245"/>
    <w:rsid w:val="00994B53"/>
    <w:rsid w:val="009955CE"/>
    <w:rsid w:val="00995894"/>
    <w:rsid w:val="00995BFB"/>
    <w:rsid w:val="00996407"/>
    <w:rsid w:val="00996D65"/>
    <w:rsid w:val="0099719B"/>
    <w:rsid w:val="00997296"/>
    <w:rsid w:val="009973F4"/>
    <w:rsid w:val="00997DD5"/>
    <w:rsid w:val="00997F8D"/>
    <w:rsid w:val="009A064F"/>
    <w:rsid w:val="009A2448"/>
    <w:rsid w:val="009A26AC"/>
    <w:rsid w:val="009A279C"/>
    <w:rsid w:val="009A2C15"/>
    <w:rsid w:val="009A2C84"/>
    <w:rsid w:val="009A3D47"/>
    <w:rsid w:val="009A40E2"/>
    <w:rsid w:val="009A41C9"/>
    <w:rsid w:val="009A5451"/>
    <w:rsid w:val="009A5D84"/>
    <w:rsid w:val="009A6156"/>
    <w:rsid w:val="009A6C05"/>
    <w:rsid w:val="009A7777"/>
    <w:rsid w:val="009A7DC2"/>
    <w:rsid w:val="009B1AE7"/>
    <w:rsid w:val="009B1CCF"/>
    <w:rsid w:val="009B22D5"/>
    <w:rsid w:val="009B296B"/>
    <w:rsid w:val="009B2DA7"/>
    <w:rsid w:val="009B3048"/>
    <w:rsid w:val="009B3423"/>
    <w:rsid w:val="009B3935"/>
    <w:rsid w:val="009B3E99"/>
    <w:rsid w:val="009B4D25"/>
    <w:rsid w:val="009B4D65"/>
    <w:rsid w:val="009B5720"/>
    <w:rsid w:val="009B5AB7"/>
    <w:rsid w:val="009B5DAC"/>
    <w:rsid w:val="009B69EB"/>
    <w:rsid w:val="009B74D4"/>
    <w:rsid w:val="009C0813"/>
    <w:rsid w:val="009C0FC0"/>
    <w:rsid w:val="009C18EB"/>
    <w:rsid w:val="009C2024"/>
    <w:rsid w:val="009C2E13"/>
    <w:rsid w:val="009C33F1"/>
    <w:rsid w:val="009C372B"/>
    <w:rsid w:val="009C3846"/>
    <w:rsid w:val="009C3D99"/>
    <w:rsid w:val="009C41D2"/>
    <w:rsid w:val="009C41D9"/>
    <w:rsid w:val="009C6038"/>
    <w:rsid w:val="009C6949"/>
    <w:rsid w:val="009C7A61"/>
    <w:rsid w:val="009C7EBC"/>
    <w:rsid w:val="009D0276"/>
    <w:rsid w:val="009D035A"/>
    <w:rsid w:val="009D07F8"/>
    <w:rsid w:val="009D197E"/>
    <w:rsid w:val="009D1A66"/>
    <w:rsid w:val="009D1F5A"/>
    <w:rsid w:val="009D3401"/>
    <w:rsid w:val="009D4D92"/>
    <w:rsid w:val="009D55DA"/>
    <w:rsid w:val="009D63BF"/>
    <w:rsid w:val="009D6AB1"/>
    <w:rsid w:val="009D6CA8"/>
    <w:rsid w:val="009D71F4"/>
    <w:rsid w:val="009D7C7B"/>
    <w:rsid w:val="009E00FB"/>
    <w:rsid w:val="009E040E"/>
    <w:rsid w:val="009E0C02"/>
    <w:rsid w:val="009E133C"/>
    <w:rsid w:val="009E17B3"/>
    <w:rsid w:val="009E17C7"/>
    <w:rsid w:val="009E17F2"/>
    <w:rsid w:val="009E205F"/>
    <w:rsid w:val="009E2B65"/>
    <w:rsid w:val="009E2CEC"/>
    <w:rsid w:val="009E3618"/>
    <w:rsid w:val="009E4126"/>
    <w:rsid w:val="009E4D6F"/>
    <w:rsid w:val="009E5554"/>
    <w:rsid w:val="009E63DD"/>
    <w:rsid w:val="009E6E13"/>
    <w:rsid w:val="009E6F01"/>
    <w:rsid w:val="009E703A"/>
    <w:rsid w:val="009E7852"/>
    <w:rsid w:val="009E79A6"/>
    <w:rsid w:val="009E7C61"/>
    <w:rsid w:val="009F05B0"/>
    <w:rsid w:val="009F096D"/>
    <w:rsid w:val="009F0E08"/>
    <w:rsid w:val="009F0F7A"/>
    <w:rsid w:val="009F1B7F"/>
    <w:rsid w:val="009F1F61"/>
    <w:rsid w:val="009F2828"/>
    <w:rsid w:val="009F2995"/>
    <w:rsid w:val="009F332B"/>
    <w:rsid w:val="009F395F"/>
    <w:rsid w:val="009F3C17"/>
    <w:rsid w:val="009F4515"/>
    <w:rsid w:val="009F4807"/>
    <w:rsid w:val="009F4C48"/>
    <w:rsid w:val="009F4DCE"/>
    <w:rsid w:val="009F616B"/>
    <w:rsid w:val="009F646D"/>
    <w:rsid w:val="009F726D"/>
    <w:rsid w:val="00A002F4"/>
    <w:rsid w:val="00A00BA1"/>
    <w:rsid w:val="00A02F6A"/>
    <w:rsid w:val="00A03184"/>
    <w:rsid w:val="00A0438E"/>
    <w:rsid w:val="00A05F45"/>
    <w:rsid w:val="00A05FB1"/>
    <w:rsid w:val="00A067DF"/>
    <w:rsid w:val="00A06D55"/>
    <w:rsid w:val="00A075AB"/>
    <w:rsid w:val="00A07652"/>
    <w:rsid w:val="00A07978"/>
    <w:rsid w:val="00A07DE7"/>
    <w:rsid w:val="00A11BF5"/>
    <w:rsid w:val="00A11F5D"/>
    <w:rsid w:val="00A12732"/>
    <w:rsid w:val="00A12AA6"/>
    <w:rsid w:val="00A12D07"/>
    <w:rsid w:val="00A12F64"/>
    <w:rsid w:val="00A1303E"/>
    <w:rsid w:val="00A135B9"/>
    <w:rsid w:val="00A13851"/>
    <w:rsid w:val="00A13AE6"/>
    <w:rsid w:val="00A13C76"/>
    <w:rsid w:val="00A14828"/>
    <w:rsid w:val="00A14996"/>
    <w:rsid w:val="00A15568"/>
    <w:rsid w:val="00A1598B"/>
    <w:rsid w:val="00A15A01"/>
    <w:rsid w:val="00A16359"/>
    <w:rsid w:val="00A1761F"/>
    <w:rsid w:val="00A17AEE"/>
    <w:rsid w:val="00A17B5A"/>
    <w:rsid w:val="00A20162"/>
    <w:rsid w:val="00A20205"/>
    <w:rsid w:val="00A2191B"/>
    <w:rsid w:val="00A22353"/>
    <w:rsid w:val="00A2240D"/>
    <w:rsid w:val="00A22D5C"/>
    <w:rsid w:val="00A23623"/>
    <w:rsid w:val="00A24558"/>
    <w:rsid w:val="00A2503C"/>
    <w:rsid w:val="00A256F8"/>
    <w:rsid w:val="00A258CB"/>
    <w:rsid w:val="00A26789"/>
    <w:rsid w:val="00A269DF"/>
    <w:rsid w:val="00A26C01"/>
    <w:rsid w:val="00A2704E"/>
    <w:rsid w:val="00A2716B"/>
    <w:rsid w:val="00A27441"/>
    <w:rsid w:val="00A27AD1"/>
    <w:rsid w:val="00A27C30"/>
    <w:rsid w:val="00A27C59"/>
    <w:rsid w:val="00A27DC5"/>
    <w:rsid w:val="00A31ADA"/>
    <w:rsid w:val="00A31BAA"/>
    <w:rsid w:val="00A31E4D"/>
    <w:rsid w:val="00A327C2"/>
    <w:rsid w:val="00A32B79"/>
    <w:rsid w:val="00A32D99"/>
    <w:rsid w:val="00A32F75"/>
    <w:rsid w:val="00A34081"/>
    <w:rsid w:val="00A3444C"/>
    <w:rsid w:val="00A3453F"/>
    <w:rsid w:val="00A34864"/>
    <w:rsid w:val="00A3498E"/>
    <w:rsid w:val="00A34C78"/>
    <w:rsid w:val="00A35094"/>
    <w:rsid w:val="00A35517"/>
    <w:rsid w:val="00A35650"/>
    <w:rsid w:val="00A35B03"/>
    <w:rsid w:val="00A35D14"/>
    <w:rsid w:val="00A36085"/>
    <w:rsid w:val="00A36621"/>
    <w:rsid w:val="00A36953"/>
    <w:rsid w:val="00A36CE7"/>
    <w:rsid w:val="00A36D99"/>
    <w:rsid w:val="00A37A43"/>
    <w:rsid w:val="00A37F52"/>
    <w:rsid w:val="00A414AB"/>
    <w:rsid w:val="00A415DE"/>
    <w:rsid w:val="00A41729"/>
    <w:rsid w:val="00A425F1"/>
    <w:rsid w:val="00A4313A"/>
    <w:rsid w:val="00A43255"/>
    <w:rsid w:val="00A43A3A"/>
    <w:rsid w:val="00A452A8"/>
    <w:rsid w:val="00A45E06"/>
    <w:rsid w:val="00A46313"/>
    <w:rsid w:val="00A4635F"/>
    <w:rsid w:val="00A46743"/>
    <w:rsid w:val="00A47154"/>
    <w:rsid w:val="00A47291"/>
    <w:rsid w:val="00A475C4"/>
    <w:rsid w:val="00A47966"/>
    <w:rsid w:val="00A5010C"/>
    <w:rsid w:val="00A50866"/>
    <w:rsid w:val="00A51A52"/>
    <w:rsid w:val="00A52280"/>
    <w:rsid w:val="00A52472"/>
    <w:rsid w:val="00A524FD"/>
    <w:rsid w:val="00A5286B"/>
    <w:rsid w:val="00A52CF6"/>
    <w:rsid w:val="00A54B87"/>
    <w:rsid w:val="00A54D37"/>
    <w:rsid w:val="00A572E5"/>
    <w:rsid w:val="00A57804"/>
    <w:rsid w:val="00A57A5B"/>
    <w:rsid w:val="00A57CA4"/>
    <w:rsid w:val="00A61233"/>
    <w:rsid w:val="00A6249B"/>
    <w:rsid w:val="00A626B3"/>
    <w:rsid w:val="00A63D0A"/>
    <w:rsid w:val="00A64496"/>
    <w:rsid w:val="00A6463E"/>
    <w:rsid w:val="00A649EA"/>
    <w:rsid w:val="00A64CD5"/>
    <w:rsid w:val="00A65152"/>
    <w:rsid w:val="00A65E06"/>
    <w:rsid w:val="00A65E21"/>
    <w:rsid w:val="00A6601D"/>
    <w:rsid w:val="00A663F2"/>
    <w:rsid w:val="00A67AFB"/>
    <w:rsid w:val="00A67C98"/>
    <w:rsid w:val="00A67E06"/>
    <w:rsid w:val="00A70BE3"/>
    <w:rsid w:val="00A70D63"/>
    <w:rsid w:val="00A71C7B"/>
    <w:rsid w:val="00A71E4F"/>
    <w:rsid w:val="00A72C91"/>
    <w:rsid w:val="00A74482"/>
    <w:rsid w:val="00A745E8"/>
    <w:rsid w:val="00A74C46"/>
    <w:rsid w:val="00A74CDF"/>
    <w:rsid w:val="00A75683"/>
    <w:rsid w:val="00A75FA8"/>
    <w:rsid w:val="00A761FD"/>
    <w:rsid w:val="00A762DF"/>
    <w:rsid w:val="00A766BC"/>
    <w:rsid w:val="00A77116"/>
    <w:rsid w:val="00A778A8"/>
    <w:rsid w:val="00A80340"/>
    <w:rsid w:val="00A80A04"/>
    <w:rsid w:val="00A80CC3"/>
    <w:rsid w:val="00A81BB2"/>
    <w:rsid w:val="00A8338C"/>
    <w:rsid w:val="00A84083"/>
    <w:rsid w:val="00A84690"/>
    <w:rsid w:val="00A846FF"/>
    <w:rsid w:val="00A84AB0"/>
    <w:rsid w:val="00A852F0"/>
    <w:rsid w:val="00A8644A"/>
    <w:rsid w:val="00A866D3"/>
    <w:rsid w:val="00A86F20"/>
    <w:rsid w:val="00A87687"/>
    <w:rsid w:val="00A87872"/>
    <w:rsid w:val="00A902FB"/>
    <w:rsid w:val="00A905DA"/>
    <w:rsid w:val="00A90958"/>
    <w:rsid w:val="00A9095F"/>
    <w:rsid w:val="00A90C32"/>
    <w:rsid w:val="00A90D05"/>
    <w:rsid w:val="00A91512"/>
    <w:rsid w:val="00A9176E"/>
    <w:rsid w:val="00A918D4"/>
    <w:rsid w:val="00A91CFC"/>
    <w:rsid w:val="00A91DFB"/>
    <w:rsid w:val="00A921F8"/>
    <w:rsid w:val="00A933D3"/>
    <w:rsid w:val="00A93E76"/>
    <w:rsid w:val="00A93F62"/>
    <w:rsid w:val="00A95208"/>
    <w:rsid w:val="00A95348"/>
    <w:rsid w:val="00A9571E"/>
    <w:rsid w:val="00A95D56"/>
    <w:rsid w:val="00A96528"/>
    <w:rsid w:val="00A96A74"/>
    <w:rsid w:val="00A97633"/>
    <w:rsid w:val="00AA012E"/>
    <w:rsid w:val="00AA112B"/>
    <w:rsid w:val="00AA1680"/>
    <w:rsid w:val="00AA16E5"/>
    <w:rsid w:val="00AA1E0F"/>
    <w:rsid w:val="00AA2A01"/>
    <w:rsid w:val="00AA2CF0"/>
    <w:rsid w:val="00AA3207"/>
    <w:rsid w:val="00AA3346"/>
    <w:rsid w:val="00AA368D"/>
    <w:rsid w:val="00AA44EB"/>
    <w:rsid w:val="00AA4B1D"/>
    <w:rsid w:val="00AA4F2B"/>
    <w:rsid w:val="00AA59C5"/>
    <w:rsid w:val="00AA5A61"/>
    <w:rsid w:val="00AA6591"/>
    <w:rsid w:val="00AA6B32"/>
    <w:rsid w:val="00AA7034"/>
    <w:rsid w:val="00AA7843"/>
    <w:rsid w:val="00AA78F0"/>
    <w:rsid w:val="00AA7D5D"/>
    <w:rsid w:val="00AB0267"/>
    <w:rsid w:val="00AB05E9"/>
    <w:rsid w:val="00AB08DC"/>
    <w:rsid w:val="00AB0A42"/>
    <w:rsid w:val="00AB0F58"/>
    <w:rsid w:val="00AB1988"/>
    <w:rsid w:val="00AB1EB6"/>
    <w:rsid w:val="00AB24B8"/>
    <w:rsid w:val="00AB2883"/>
    <w:rsid w:val="00AB36AF"/>
    <w:rsid w:val="00AB3A7B"/>
    <w:rsid w:val="00AB3BAB"/>
    <w:rsid w:val="00AB46EE"/>
    <w:rsid w:val="00AB4EFC"/>
    <w:rsid w:val="00AB5022"/>
    <w:rsid w:val="00AB5EA4"/>
    <w:rsid w:val="00AB693E"/>
    <w:rsid w:val="00AC05F6"/>
    <w:rsid w:val="00AC0942"/>
    <w:rsid w:val="00AC1349"/>
    <w:rsid w:val="00AC1834"/>
    <w:rsid w:val="00AC29D6"/>
    <w:rsid w:val="00AC2E27"/>
    <w:rsid w:val="00AC3459"/>
    <w:rsid w:val="00AC36C2"/>
    <w:rsid w:val="00AC3B3C"/>
    <w:rsid w:val="00AC4123"/>
    <w:rsid w:val="00AC4251"/>
    <w:rsid w:val="00AC4D01"/>
    <w:rsid w:val="00AC59C0"/>
    <w:rsid w:val="00AC5DDE"/>
    <w:rsid w:val="00AC762E"/>
    <w:rsid w:val="00AC7847"/>
    <w:rsid w:val="00AC7F4E"/>
    <w:rsid w:val="00AD02A7"/>
    <w:rsid w:val="00AD04A3"/>
    <w:rsid w:val="00AD0660"/>
    <w:rsid w:val="00AD07A4"/>
    <w:rsid w:val="00AD0866"/>
    <w:rsid w:val="00AD0BB6"/>
    <w:rsid w:val="00AD14D8"/>
    <w:rsid w:val="00AD2E55"/>
    <w:rsid w:val="00AD2FF6"/>
    <w:rsid w:val="00AD33AA"/>
    <w:rsid w:val="00AD4113"/>
    <w:rsid w:val="00AD4B25"/>
    <w:rsid w:val="00AD4D7D"/>
    <w:rsid w:val="00AD5113"/>
    <w:rsid w:val="00AD5213"/>
    <w:rsid w:val="00AD6A45"/>
    <w:rsid w:val="00AD7382"/>
    <w:rsid w:val="00AD7C1D"/>
    <w:rsid w:val="00AE0280"/>
    <w:rsid w:val="00AE09EF"/>
    <w:rsid w:val="00AE0AE0"/>
    <w:rsid w:val="00AE0EA0"/>
    <w:rsid w:val="00AE1C8C"/>
    <w:rsid w:val="00AE1DC0"/>
    <w:rsid w:val="00AE225A"/>
    <w:rsid w:val="00AE28BF"/>
    <w:rsid w:val="00AE3277"/>
    <w:rsid w:val="00AE3297"/>
    <w:rsid w:val="00AE413F"/>
    <w:rsid w:val="00AE489F"/>
    <w:rsid w:val="00AE4F25"/>
    <w:rsid w:val="00AE5DF4"/>
    <w:rsid w:val="00AE723D"/>
    <w:rsid w:val="00AE73AD"/>
    <w:rsid w:val="00AE7538"/>
    <w:rsid w:val="00AE7837"/>
    <w:rsid w:val="00AF0E95"/>
    <w:rsid w:val="00AF18FB"/>
    <w:rsid w:val="00AF203A"/>
    <w:rsid w:val="00AF2409"/>
    <w:rsid w:val="00AF289E"/>
    <w:rsid w:val="00AF2E56"/>
    <w:rsid w:val="00AF339B"/>
    <w:rsid w:val="00AF34B4"/>
    <w:rsid w:val="00AF385C"/>
    <w:rsid w:val="00AF3D2E"/>
    <w:rsid w:val="00AF3D73"/>
    <w:rsid w:val="00AF3F73"/>
    <w:rsid w:val="00AF445E"/>
    <w:rsid w:val="00AF44C4"/>
    <w:rsid w:val="00AF4F92"/>
    <w:rsid w:val="00AF70B9"/>
    <w:rsid w:val="00AF7121"/>
    <w:rsid w:val="00AF729A"/>
    <w:rsid w:val="00B0115A"/>
    <w:rsid w:val="00B019FA"/>
    <w:rsid w:val="00B02574"/>
    <w:rsid w:val="00B026BE"/>
    <w:rsid w:val="00B0288C"/>
    <w:rsid w:val="00B02970"/>
    <w:rsid w:val="00B02A79"/>
    <w:rsid w:val="00B03A2A"/>
    <w:rsid w:val="00B048CE"/>
    <w:rsid w:val="00B04A11"/>
    <w:rsid w:val="00B0523F"/>
    <w:rsid w:val="00B052D7"/>
    <w:rsid w:val="00B05CD8"/>
    <w:rsid w:val="00B06853"/>
    <w:rsid w:val="00B06CF7"/>
    <w:rsid w:val="00B06DD1"/>
    <w:rsid w:val="00B07000"/>
    <w:rsid w:val="00B075D6"/>
    <w:rsid w:val="00B0768B"/>
    <w:rsid w:val="00B10080"/>
    <w:rsid w:val="00B1011C"/>
    <w:rsid w:val="00B10424"/>
    <w:rsid w:val="00B10B70"/>
    <w:rsid w:val="00B10EEF"/>
    <w:rsid w:val="00B10F1B"/>
    <w:rsid w:val="00B11B94"/>
    <w:rsid w:val="00B1208A"/>
    <w:rsid w:val="00B12737"/>
    <w:rsid w:val="00B13B41"/>
    <w:rsid w:val="00B13DFC"/>
    <w:rsid w:val="00B141C8"/>
    <w:rsid w:val="00B14A27"/>
    <w:rsid w:val="00B155A5"/>
    <w:rsid w:val="00B1698B"/>
    <w:rsid w:val="00B1714C"/>
    <w:rsid w:val="00B1753E"/>
    <w:rsid w:val="00B17AAA"/>
    <w:rsid w:val="00B17C84"/>
    <w:rsid w:val="00B17F91"/>
    <w:rsid w:val="00B20BA9"/>
    <w:rsid w:val="00B21396"/>
    <w:rsid w:val="00B21408"/>
    <w:rsid w:val="00B2173F"/>
    <w:rsid w:val="00B21CF8"/>
    <w:rsid w:val="00B22C51"/>
    <w:rsid w:val="00B22C9B"/>
    <w:rsid w:val="00B23B82"/>
    <w:rsid w:val="00B247C4"/>
    <w:rsid w:val="00B24E30"/>
    <w:rsid w:val="00B250F7"/>
    <w:rsid w:val="00B26341"/>
    <w:rsid w:val="00B302D2"/>
    <w:rsid w:val="00B30DD2"/>
    <w:rsid w:val="00B31058"/>
    <w:rsid w:val="00B3155D"/>
    <w:rsid w:val="00B328B2"/>
    <w:rsid w:val="00B333FE"/>
    <w:rsid w:val="00B33A2A"/>
    <w:rsid w:val="00B34322"/>
    <w:rsid w:val="00B34907"/>
    <w:rsid w:val="00B34A1A"/>
    <w:rsid w:val="00B35024"/>
    <w:rsid w:val="00B355A9"/>
    <w:rsid w:val="00B35AD1"/>
    <w:rsid w:val="00B3659D"/>
    <w:rsid w:val="00B366DB"/>
    <w:rsid w:val="00B36953"/>
    <w:rsid w:val="00B374D0"/>
    <w:rsid w:val="00B375D6"/>
    <w:rsid w:val="00B37C7B"/>
    <w:rsid w:val="00B40021"/>
    <w:rsid w:val="00B401D4"/>
    <w:rsid w:val="00B40C9B"/>
    <w:rsid w:val="00B4143E"/>
    <w:rsid w:val="00B415BA"/>
    <w:rsid w:val="00B42BD9"/>
    <w:rsid w:val="00B42E64"/>
    <w:rsid w:val="00B4402A"/>
    <w:rsid w:val="00B4418C"/>
    <w:rsid w:val="00B44420"/>
    <w:rsid w:val="00B447E1"/>
    <w:rsid w:val="00B4616D"/>
    <w:rsid w:val="00B468E6"/>
    <w:rsid w:val="00B46BE1"/>
    <w:rsid w:val="00B4762B"/>
    <w:rsid w:val="00B47684"/>
    <w:rsid w:val="00B4785B"/>
    <w:rsid w:val="00B47DBC"/>
    <w:rsid w:val="00B50AB6"/>
    <w:rsid w:val="00B50B70"/>
    <w:rsid w:val="00B51148"/>
    <w:rsid w:val="00B5171D"/>
    <w:rsid w:val="00B5195E"/>
    <w:rsid w:val="00B5205E"/>
    <w:rsid w:val="00B524BE"/>
    <w:rsid w:val="00B52658"/>
    <w:rsid w:val="00B53B70"/>
    <w:rsid w:val="00B548CA"/>
    <w:rsid w:val="00B550CB"/>
    <w:rsid w:val="00B55908"/>
    <w:rsid w:val="00B56A0D"/>
    <w:rsid w:val="00B6016B"/>
    <w:rsid w:val="00B60551"/>
    <w:rsid w:val="00B61CB0"/>
    <w:rsid w:val="00B61E79"/>
    <w:rsid w:val="00B61F4E"/>
    <w:rsid w:val="00B628E5"/>
    <w:rsid w:val="00B63A6E"/>
    <w:rsid w:val="00B63AFE"/>
    <w:rsid w:val="00B63F5F"/>
    <w:rsid w:val="00B6403A"/>
    <w:rsid w:val="00B64894"/>
    <w:rsid w:val="00B64FA0"/>
    <w:rsid w:val="00B65924"/>
    <w:rsid w:val="00B6593B"/>
    <w:rsid w:val="00B65A27"/>
    <w:rsid w:val="00B65A2F"/>
    <w:rsid w:val="00B66052"/>
    <w:rsid w:val="00B66386"/>
    <w:rsid w:val="00B6659E"/>
    <w:rsid w:val="00B67A29"/>
    <w:rsid w:val="00B7015F"/>
    <w:rsid w:val="00B70B12"/>
    <w:rsid w:val="00B70D21"/>
    <w:rsid w:val="00B716DF"/>
    <w:rsid w:val="00B71804"/>
    <w:rsid w:val="00B72B02"/>
    <w:rsid w:val="00B72C6A"/>
    <w:rsid w:val="00B73B46"/>
    <w:rsid w:val="00B73E29"/>
    <w:rsid w:val="00B74A62"/>
    <w:rsid w:val="00B7588C"/>
    <w:rsid w:val="00B7655D"/>
    <w:rsid w:val="00B765E4"/>
    <w:rsid w:val="00B7687E"/>
    <w:rsid w:val="00B76E62"/>
    <w:rsid w:val="00B770EF"/>
    <w:rsid w:val="00B77515"/>
    <w:rsid w:val="00B777FD"/>
    <w:rsid w:val="00B7783C"/>
    <w:rsid w:val="00B77CC6"/>
    <w:rsid w:val="00B77FB3"/>
    <w:rsid w:val="00B81123"/>
    <w:rsid w:val="00B81EED"/>
    <w:rsid w:val="00B8210B"/>
    <w:rsid w:val="00B82BC4"/>
    <w:rsid w:val="00B830FF"/>
    <w:rsid w:val="00B83344"/>
    <w:rsid w:val="00B85577"/>
    <w:rsid w:val="00B8577B"/>
    <w:rsid w:val="00B8647C"/>
    <w:rsid w:val="00B86B9B"/>
    <w:rsid w:val="00B87018"/>
    <w:rsid w:val="00B87400"/>
    <w:rsid w:val="00B87EEB"/>
    <w:rsid w:val="00B906EF"/>
    <w:rsid w:val="00B908F7"/>
    <w:rsid w:val="00B91AFD"/>
    <w:rsid w:val="00B92441"/>
    <w:rsid w:val="00B939DC"/>
    <w:rsid w:val="00B93A51"/>
    <w:rsid w:val="00B94FDE"/>
    <w:rsid w:val="00B9543B"/>
    <w:rsid w:val="00B95885"/>
    <w:rsid w:val="00B95B3C"/>
    <w:rsid w:val="00B95F81"/>
    <w:rsid w:val="00B969BB"/>
    <w:rsid w:val="00B96A77"/>
    <w:rsid w:val="00B974C6"/>
    <w:rsid w:val="00B97B26"/>
    <w:rsid w:val="00BA025C"/>
    <w:rsid w:val="00BA07E5"/>
    <w:rsid w:val="00BA08DE"/>
    <w:rsid w:val="00BA0AA3"/>
    <w:rsid w:val="00BA1244"/>
    <w:rsid w:val="00BA1537"/>
    <w:rsid w:val="00BA2532"/>
    <w:rsid w:val="00BA3A6A"/>
    <w:rsid w:val="00BA3CEA"/>
    <w:rsid w:val="00BA3FB9"/>
    <w:rsid w:val="00BA4A53"/>
    <w:rsid w:val="00BA55D9"/>
    <w:rsid w:val="00BA5D49"/>
    <w:rsid w:val="00BA5D7D"/>
    <w:rsid w:val="00BA624D"/>
    <w:rsid w:val="00BA7320"/>
    <w:rsid w:val="00BA7CD5"/>
    <w:rsid w:val="00BB01E0"/>
    <w:rsid w:val="00BB0692"/>
    <w:rsid w:val="00BB07DF"/>
    <w:rsid w:val="00BB086A"/>
    <w:rsid w:val="00BB0DB8"/>
    <w:rsid w:val="00BB124A"/>
    <w:rsid w:val="00BB179D"/>
    <w:rsid w:val="00BB187E"/>
    <w:rsid w:val="00BB1DD1"/>
    <w:rsid w:val="00BB2456"/>
    <w:rsid w:val="00BB248C"/>
    <w:rsid w:val="00BB2A57"/>
    <w:rsid w:val="00BB321F"/>
    <w:rsid w:val="00BB3261"/>
    <w:rsid w:val="00BB3DEB"/>
    <w:rsid w:val="00BB4BE8"/>
    <w:rsid w:val="00BB52C2"/>
    <w:rsid w:val="00BB6111"/>
    <w:rsid w:val="00BB63D7"/>
    <w:rsid w:val="00BB6F01"/>
    <w:rsid w:val="00BB79B0"/>
    <w:rsid w:val="00BB7FBE"/>
    <w:rsid w:val="00BC01B4"/>
    <w:rsid w:val="00BC080D"/>
    <w:rsid w:val="00BC0B2C"/>
    <w:rsid w:val="00BC1111"/>
    <w:rsid w:val="00BC133F"/>
    <w:rsid w:val="00BC195F"/>
    <w:rsid w:val="00BC3493"/>
    <w:rsid w:val="00BC36C4"/>
    <w:rsid w:val="00BC36CE"/>
    <w:rsid w:val="00BC3D97"/>
    <w:rsid w:val="00BC48C2"/>
    <w:rsid w:val="00BC4E71"/>
    <w:rsid w:val="00BC543F"/>
    <w:rsid w:val="00BC55E7"/>
    <w:rsid w:val="00BC5936"/>
    <w:rsid w:val="00BC5AF2"/>
    <w:rsid w:val="00BC5BA8"/>
    <w:rsid w:val="00BC650B"/>
    <w:rsid w:val="00BC7853"/>
    <w:rsid w:val="00BC7E3E"/>
    <w:rsid w:val="00BD0A92"/>
    <w:rsid w:val="00BD0CB8"/>
    <w:rsid w:val="00BD1CFD"/>
    <w:rsid w:val="00BD39E2"/>
    <w:rsid w:val="00BD4812"/>
    <w:rsid w:val="00BD4A22"/>
    <w:rsid w:val="00BD53AB"/>
    <w:rsid w:val="00BD5933"/>
    <w:rsid w:val="00BD6076"/>
    <w:rsid w:val="00BD6732"/>
    <w:rsid w:val="00BD6A14"/>
    <w:rsid w:val="00BD6B5E"/>
    <w:rsid w:val="00BD7114"/>
    <w:rsid w:val="00BD77EE"/>
    <w:rsid w:val="00BD7960"/>
    <w:rsid w:val="00BD7CDB"/>
    <w:rsid w:val="00BE02C1"/>
    <w:rsid w:val="00BE0E41"/>
    <w:rsid w:val="00BE1B79"/>
    <w:rsid w:val="00BE2163"/>
    <w:rsid w:val="00BE21B0"/>
    <w:rsid w:val="00BE33AB"/>
    <w:rsid w:val="00BE4AA5"/>
    <w:rsid w:val="00BE523E"/>
    <w:rsid w:val="00BE5C11"/>
    <w:rsid w:val="00BE6257"/>
    <w:rsid w:val="00BE7091"/>
    <w:rsid w:val="00BE721D"/>
    <w:rsid w:val="00BE77B4"/>
    <w:rsid w:val="00BF033A"/>
    <w:rsid w:val="00BF0792"/>
    <w:rsid w:val="00BF07D3"/>
    <w:rsid w:val="00BF11A6"/>
    <w:rsid w:val="00BF1A56"/>
    <w:rsid w:val="00BF42A6"/>
    <w:rsid w:val="00BF43B8"/>
    <w:rsid w:val="00BF4527"/>
    <w:rsid w:val="00BF6449"/>
    <w:rsid w:val="00BF78CD"/>
    <w:rsid w:val="00BF78D3"/>
    <w:rsid w:val="00BF7E6F"/>
    <w:rsid w:val="00C00773"/>
    <w:rsid w:val="00C00B96"/>
    <w:rsid w:val="00C00C8E"/>
    <w:rsid w:val="00C00FFA"/>
    <w:rsid w:val="00C01100"/>
    <w:rsid w:val="00C0199A"/>
    <w:rsid w:val="00C01D28"/>
    <w:rsid w:val="00C01DA8"/>
    <w:rsid w:val="00C01F2F"/>
    <w:rsid w:val="00C0259A"/>
    <w:rsid w:val="00C025E9"/>
    <w:rsid w:val="00C02D42"/>
    <w:rsid w:val="00C0323B"/>
    <w:rsid w:val="00C037E3"/>
    <w:rsid w:val="00C04657"/>
    <w:rsid w:val="00C049C4"/>
    <w:rsid w:val="00C05050"/>
    <w:rsid w:val="00C05177"/>
    <w:rsid w:val="00C0518D"/>
    <w:rsid w:val="00C052A7"/>
    <w:rsid w:val="00C05924"/>
    <w:rsid w:val="00C05D15"/>
    <w:rsid w:val="00C061DF"/>
    <w:rsid w:val="00C06678"/>
    <w:rsid w:val="00C06B26"/>
    <w:rsid w:val="00C079D6"/>
    <w:rsid w:val="00C07AB7"/>
    <w:rsid w:val="00C11459"/>
    <w:rsid w:val="00C13B42"/>
    <w:rsid w:val="00C13BC6"/>
    <w:rsid w:val="00C13FE9"/>
    <w:rsid w:val="00C1464E"/>
    <w:rsid w:val="00C14793"/>
    <w:rsid w:val="00C14EB1"/>
    <w:rsid w:val="00C1615F"/>
    <w:rsid w:val="00C162CC"/>
    <w:rsid w:val="00C1656A"/>
    <w:rsid w:val="00C166AD"/>
    <w:rsid w:val="00C174D9"/>
    <w:rsid w:val="00C179A7"/>
    <w:rsid w:val="00C17E48"/>
    <w:rsid w:val="00C20347"/>
    <w:rsid w:val="00C206FB"/>
    <w:rsid w:val="00C20AE7"/>
    <w:rsid w:val="00C215C6"/>
    <w:rsid w:val="00C21EA0"/>
    <w:rsid w:val="00C23B6D"/>
    <w:rsid w:val="00C23D64"/>
    <w:rsid w:val="00C23D89"/>
    <w:rsid w:val="00C24974"/>
    <w:rsid w:val="00C24E15"/>
    <w:rsid w:val="00C256DC"/>
    <w:rsid w:val="00C25BB1"/>
    <w:rsid w:val="00C2692F"/>
    <w:rsid w:val="00C2747F"/>
    <w:rsid w:val="00C278C1"/>
    <w:rsid w:val="00C30898"/>
    <w:rsid w:val="00C30AF6"/>
    <w:rsid w:val="00C30FA3"/>
    <w:rsid w:val="00C313D0"/>
    <w:rsid w:val="00C32319"/>
    <w:rsid w:val="00C32397"/>
    <w:rsid w:val="00C32930"/>
    <w:rsid w:val="00C33C64"/>
    <w:rsid w:val="00C3417C"/>
    <w:rsid w:val="00C3491B"/>
    <w:rsid w:val="00C34C56"/>
    <w:rsid w:val="00C34DB8"/>
    <w:rsid w:val="00C361B7"/>
    <w:rsid w:val="00C36C8D"/>
    <w:rsid w:val="00C36F4D"/>
    <w:rsid w:val="00C37109"/>
    <w:rsid w:val="00C40698"/>
    <w:rsid w:val="00C40DC6"/>
    <w:rsid w:val="00C410D4"/>
    <w:rsid w:val="00C41158"/>
    <w:rsid w:val="00C414A3"/>
    <w:rsid w:val="00C41A20"/>
    <w:rsid w:val="00C42161"/>
    <w:rsid w:val="00C42430"/>
    <w:rsid w:val="00C42B0D"/>
    <w:rsid w:val="00C43A3A"/>
    <w:rsid w:val="00C4444A"/>
    <w:rsid w:val="00C44BDD"/>
    <w:rsid w:val="00C44D5C"/>
    <w:rsid w:val="00C44EAE"/>
    <w:rsid w:val="00C4524F"/>
    <w:rsid w:val="00C453D9"/>
    <w:rsid w:val="00C45CDC"/>
    <w:rsid w:val="00C45F28"/>
    <w:rsid w:val="00C46C30"/>
    <w:rsid w:val="00C4786F"/>
    <w:rsid w:val="00C478FF"/>
    <w:rsid w:val="00C47A3A"/>
    <w:rsid w:val="00C50538"/>
    <w:rsid w:val="00C50923"/>
    <w:rsid w:val="00C50DB8"/>
    <w:rsid w:val="00C51196"/>
    <w:rsid w:val="00C5165A"/>
    <w:rsid w:val="00C51817"/>
    <w:rsid w:val="00C5289F"/>
    <w:rsid w:val="00C5294C"/>
    <w:rsid w:val="00C5319F"/>
    <w:rsid w:val="00C531D2"/>
    <w:rsid w:val="00C53373"/>
    <w:rsid w:val="00C53571"/>
    <w:rsid w:val="00C5368D"/>
    <w:rsid w:val="00C536E5"/>
    <w:rsid w:val="00C53E5A"/>
    <w:rsid w:val="00C54709"/>
    <w:rsid w:val="00C548F4"/>
    <w:rsid w:val="00C555A2"/>
    <w:rsid w:val="00C557C4"/>
    <w:rsid w:val="00C5582D"/>
    <w:rsid w:val="00C567A0"/>
    <w:rsid w:val="00C576B1"/>
    <w:rsid w:val="00C5778B"/>
    <w:rsid w:val="00C612DF"/>
    <w:rsid w:val="00C615AC"/>
    <w:rsid w:val="00C61BE9"/>
    <w:rsid w:val="00C6324A"/>
    <w:rsid w:val="00C63A3F"/>
    <w:rsid w:val="00C63D0B"/>
    <w:rsid w:val="00C645BC"/>
    <w:rsid w:val="00C64CFB"/>
    <w:rsid w:val="00C650C9"/>
    <w:rsid w:val="00C65101"/>
    <w:rsid w:val="00C654D7"/>
    <w:rsid w:val="00C65B99"/>
    <w:rsid w:val="00C65F46"/>
    <w:rsid w:val="00C66CE2"/>
    <w:rsid w:val="00C66D14"/>
    <w:rsid w:val="00C67698"/>
    <w:rsid w:val="00C6771F"/>
    <w:rsid w:val="00C70B98"/>
    <w:rsid w:val="00C70CBE"/>
    <w:rsid w:val="00C70E29"/>
    <w:rsid w:val="00C7112D"/>
    <w:rsid w:val="00C71712"/>
    <w:rsid w:val="00C71AF3"/>
    <w:rsid w:val="00C71FB7"/>
    <w:rsid w:val="00C72D07"/>
    <w:rsid w:val="00C72EAB"/>
    <w:rsid w:val="00C73286"/>
    <w:rsid w:val="00C734AA"/>
    <w:rsid w:val="00C74542"/>
    <w:rsid w:val="00C745D4"/>
    <w:rsid w:val="00C74EFF"/>
    <w:rsid w:val="00C7514E"/>
    <w:rsid w:val="00C769F6"/>
    <w:rsid w:val="00C77020"/>
    <w:rsid w:val="00C77181"/>
    <w:rsid w:val="00C77418"/>
    <w:rsid w:val="00C81478"/>
    <w:rsid w:val="00C8151D"/>
    <w:rsid w:val="00C82050"/>
    <w:rsid w:val="00C8219C"/>
    <w:rsid w:val="00C83477"/>
    <w:rsid w:val="00C83C96"/>
    <w:rsid w:val="00C8410E"/>
    <w:rsid w:val="00C845B5"/>
    <w:rsid w:val="00C8655D"/>
    <w:rsid w:val="00C86A7A"/>
    <w:rsid w:val="00C86B49"/>
    <w:rsid w:val="00C87D61"/>
    <w:rsid w:val="00C911D5"/>
    <w:rsid w:val="00C918C6"/>
    <w:rsid w:val="00C922AF"/>
    <w:rsid w:val="00C93A3E"/>
    <w:rsid w:val="00C93BEB"/>
    <w:rsid w:val="00C93E3E"/>
    <w:rsid w:val="00C94E1E"/>
    <w:rsid w:val="00C958FB"/>
    <w:rsid w:val="00C96294"/>
    <w:rsid w:val="00C96368"/>
    <w:rsid w:val="00C9643B"/>
    <w:rsid w:val="00C96D41"/>
    <w:rsid w:val="00C96DC6"/>
    <w:rsid w:val="00C9705D"/>
    <w:rsid w:val="00C9781A"/>
    <w:rsid w:val="00C9783B"/>
    <w:rsid w:val="00C97D62"/>
    <w:rsid w:val="00CA04EB"/>
    <w:rsid w:val="00CA099D"/>
    <w:rsid w:val="00CA0EE9"/>
    <w:rsid w:val="00CA0F6C"/>
    <w:rsid w:val="00CA12E7"/>
    <w:rsid w:val="00CA27F2"/>
    <w:rsid w:val="00CA299C"/>
    <w:rsid w:val="00CA2BA7"/>
    <w:rsid w:val="00CA2FCD"/>
    <w:rsid w:val="00CA30A9"/>
    <w:rsid w:val="00CA505E"/>
    <w:rsid w:val="00CA516E"/>
    <w:rsid w:val="00CA56BF"/>
    <w:rsid w:val="00CA57A9"/>
    <w:rsid w:val="00CA6679"/>
    <w:rsid w:val="00CA6C17"/>
    <w:rsid w:val="00CA7F1C"/>
    <w:rsid w:val="00CA7F66"/>
    <w:rsid w:val="00CA7FA9"/>
    <w:rsid w:val="00CA7FF1"/>
    <w:rsid w:val="00CB0846"/>
    <w:rsid w:val="00CB0A72"/>
    <w:rsid w:val="00CB12C8"/>
    <w:rsid w:val="00CB1A5C"/>
    <w:rsid w:val="00CB22E1"/>
    <w:rsid w:val="00CB2981"/>
    <w:rsid w:val="00CB2A95"/>
    <w:rsid w:val="00CB2AAD"/>
    <w:rsid w:val="00CB33CB"/>
    <w:rsid w:val="00CB351A"/>
    <w:rsid w:val="00CB3A62"/>
    <w:rsid w:val="00CB4966"/>
    <w:rsid w:val="00CB510E"/>
    <w:rsid w:val="00CB5256"/>
    <w:rsid w:val="00CB5407"/>
    <w:rsid w:val="00CB5A8C"/>
    <w:rsid w:val="00CB609E"/>
    <w:rsid w:val="00CB6700"/>
    <w:rsid w:val="00CB7152"/>
    <w:rsid w:val="00CB71C3"/>
    <w:rsid w:val="00CB74E3"/>
    <w:rsid w:val="00CB76AA"/>
    <w:rsid w:val="00CB7741"/>
    <w:rsid w:val="00CB7A97"/>
    <w:rsid w:val="00CB7E6C"/>
    <w:rsid w:val="00CB7F5E"/>
    <w:rsid w:val="00CC029E"/>
    <w:rsid w:val="00CC057F"/>
    <w:rsid w:val="00CC060F"/>
    <w:rsid w:val="00CC064F"/>
    <w:rsid w:val="00CC19E0"/>
    <w:rsid w:val="00CC3633"/>
    <w:rsid w:val="00CC386A"/>
    <w:rsid w:val="00CC4037"/>
    <w:rsid w:val="00CC61FC"/>
    <w:rsid w:val="00CC7471"/>
    <w:rsid w:val="00CC7650"/>
    <w:rsid w:val="00CC775E"/>
    <w:rsid w:val="00CC791B"/>
    <w:rsid w:val="00CC793E"/>
    <w:rsid w:val="00CC7AFC"/>
    <w:rsid w:val="00CC7C2B"/>
    <w:rsid w:val="00CC7E52"/>
    <w:rsid w:val="00CD09D6"/>
    <w:rsid w:val="00CD117A"/>
    <w:rsid w:val="00CD1487"/>
    <w:rsid w:val="00CD19BE"/>
    <w:rsid w:val="00CD19D0"/>
    <w:rsid w:val="00CD1AC1"/>
    <w:rsid w:val="00CD20DD"/>
    <w:rsid w:val="00CD2FAE"/>
    <w:rsid w:val="00CD3119"/>
    <w:rsid w:val="00CD340C"/>
    <w:rsid w:val="00CD3B22"/>
    <w:rsid w:val="00CD632D"/>
    <w:rsid w:val="00CD6339"/>
    <w:rsid w:val="00CD69DC"/>
    <w:rsid w:val="00CD71AC"/>
    <w:rsid w:val="00CD7323"/>
    <w:rsid w:val="00CD7E62"/>
    <w:rsid w:val="00CE017F"/>
    <w:rsid w:val="00CE0C5C"/>
    <w:rsid w:val="00CE1063"/>
    <w:rsid w:val="00CE2223"/>
    <w:rsid w:val="00CE27FC"/>
    <w:rsid w:val="00CE2851"/>
    <w:rsid w:val="00CE2C46"/>
    <w:rsid w:val="00CE2C92"/>
    <w:rsid w:val="00CE2E09"/>
    <w:rsid w:val="00CE33FE"/>
    <w:rsid w:val="00CE3F05"/>
    <w:rsid w:val="00CE440B"/>
    <w:rsid w:val="00CE467E"/>
    <w:rsid w:val="00CE49E4"/>
    <w:rsid w:val="00CE4D54"/>
    <w:rsid w:val="00CE5439"/>
    <w:rsid w:val="00CE58F7"/>
    <w:rsid w:val="00CE5B73"/>
    <w:rsid w:val="00CE6228"/>
    <w:rsid w:val="00CE6482"/>
    <w:rsid w:val="00CE6CFA"/>
    <w:rsid w:val="00CE6FB1"/>
    <w:rsid w:val="00CE7BE1"/>
    <w:rsid w:val="00CF0A49"/>
    <w:rsid w:val="00CF0CAF"/>
    <w:rsid w:val="00CF0FBF"/>
    <w:rsid w:val="00CF0FE3"/>
    <w:rsid w:val="00CF125A"/>
    <w:rsid w:val="00CF17DD"/>
    <w:rsid w:val="00CF316B"/>
    <w:rsid w:val="00CF3441"/>
    <w:rsid w:val="00CF4020"/>
    <w:rsid w:val="00CF4660"/>
    <w:rsid w:val="00CF5784"/>
    <w:rsid w:val="00CF7036"/>
    <w:rsid w:val="00CF7520"/>
    <w:rsid w:val="00CF7B13"/>
    <w:rsid w:val="00D00C5E"/>
    <w:rsid w:val="00D00F2F"/>
    <w:rsid w:val="00D0135D"/>
    <w:rsid w:val="00D01553"/>
    <w:rsid w:val="00D016CD"/>
    <w:rsid w:val="00D02E51"/>
    <w:rsid w:val="00D04481"/>
    <w:rsid w:val="00D045FD"/>
    <w:rsid w:val="00D04703"/>
    <w:rsid w:val="00D04FA3"/>
    <w:rsid w:val="00D059C5"/>
    <w:rsid w:val="00D05B7C"/>
    <w:rsid w:val="00D061BA"/>
    <w:rsid w:val="00D06797"/>
    <w:rsid w:val="00D07BFD"/>
    <w:rsid w:val="00D07FF3"/>
    <w:rsid w:val="00D1000C"/>
    <w:rsid w:val="00D104ED"/>
    <w:rsid w:val="00D113A4"/>
    <w:rsid w:val="00D11420"/>
    <w:rsid w:val="00D11810"/>
    <w:rsid w:val="00D11C34"/>
    <w:rsid w:val="00D12CDA"/>
    <w:rsid w:val="00D13208"/>
    <w:rsid w:val="00D136C3"/>
    <w:rsid w:val="00D156CF"/>
    <w:rsid w:val="00D15B31"/>
    <w:rsid w:val="00D16E27"/>
    <w:rsid w:val="00D1745A"/>
    <w:rsid w:val="00D17D82"/>
    <w:rsid w:val="00D20D8B"/>
    <w:rsid w:val="00D2164A"/>
    <w:rsid w:val="00D233C7"/>
    <w:rsid w:val="00D2405E"/>
    <w:rsid w:val="00D25B11"/>
    <w:rsid w:val="00D25B13"/>
    <w:rsid w:val="00D25E08"/>
    <w:rsid w:val="00D26449"/>
    <w:rsid w:val="00D2668B"/>
    <w:rsid w:val="00D26713"/>
    <w:rsid w:val="00D27135"/>
    <w:rsid w:val="00D277D1"/>
    <w:rsid w:val="00D3024D"/>
    <w:rsid w:val="00D30AF8"/>
    <w:rsid w:val="00D30D1D"/>
    <w:rsid w:val="00D30F19"/>
    <w:rsid w:val="00D311CD"/>
    <w:rsid w:val="00D31FFD"/>
    <w:rsid w:val="00D32532"/>
    <w:rsid w:val="00D32891"/>
    <w:rsid w:val="00D32C63"/>
    <w:rsid w:val="00D33155"/>
    <w:rsid w:val="00D33F38"/>
    <w:rsid w:val="00D35165"/>
    <w:rsid w:val="00D35E54"/>
    <w:rsid w:val="00D35E5C"/>
    <w:rsid w:val="00D36647"/>
    <w:rsid w:val="00D36D7D"/>
    <w:rsid w:val="00D375AF"/>
    <w:rsid w:val="00D3783C"/>
    <w:rsid w:val="00D402A3"/>
    <w:rsid w:val="00D40462"/>
    <w:rsid w:val="00D41006"/>
    <w:rsid w:val="00D416AA"/>
    <w:rsid w:val="00D422E3"/>
    <w:rsid w:val="00D42D7E"/>
    <w:rsid w:val="00D43622"/>
    <w:rsid w:val="00D449D4"/>
    <w:rsid w:val="00D44C8E"/>
    <w:rsid w:val="00D44E8D"/>
    <w:rsid w:val="00D45421"/>
    <w:rsid w:val="00D454A0"/>
    <w:rsid w:val="00D45A01"/>
    <w:rsid w:val="00D45AD0"/>
    <w:rsid w:val="00D4629D"/>
    <w:rsid w:val="00D478C7"/>
    <w:rsid w:val="00D50149"/>
    <w:rsid w:val="00D50228"/>
    <w:rsid w:val="00D5062F"/>
    <w:rsid w:val="00D513FD"/>
    <w:rsid w:val="00D51544"/>
    <w:rsid w:val="00D51B88"/>
    <w:rsid w:val="00D523A8"/>
    <w:rsid w:val="00D5272F"/>
    <w:rsid w:val="00D53130"/>
    <w:rsid w:val="00D5322D"/>
    <w:rsid w:val="00D53CAF"/>
    <w:rsid w:val="00D54059"/>
    <w:rsid w:val="00D54AAA"/>
    <w:rsid w:val="00D55C07"/>
    <w:rsid w:val="00D57382"/>
    <w:rsid w:val="00D57CA9"/>
    <w:rsid w:val="00D6040F"/>
    <w:rsid w:val="00D60DE9"/>
    <w:rsid w:val="00D60EB5"/>
    <w:rsid w:val="00D610FC"/>
    <w:rsid w:val="00D61BE9"/>
    <w:rsid w:val="00D61E49"/>
    <w:rsid w:val="00D620F2"/>
    <w:rsid w:val="00D62360"/>
    <w:rsid w:val="00D636D0"/>
    <w:rsid w:val="00D6381B"/>
    <w:rsid w:val="00D63A84"/>
    <w:rsid w:val="00D63F37"/>
    <w:rsid w:val="00D645EF"/>
    <w:rsid w:val="00D64DC6"/>
    <w:rsid w:val="00D65127"/>
    <w:rsid w:val="00D65695"/>
    <w:rsid w:val="00D65804"/>
    <w:rsid w:val="00D6603C"/>
    <w:rsid w:val="00D7094F"/>
    <w:rsid w:val="00D70C46"/>
    <w:rsid w:val="00D71315"/>
    <w:rsid w:val="00D71B57"/>
    <w:rsid w:val="00D71C36"/>
    <w:rsid w:val="00D71E1C"/>
    <w:rsid w:val="00D71FB0"/>
    <w:rsid w:val="00D72644"/>
    <w:rsid w:val="00D7322F"/>
    <w:rsid w:val="00D73484"/>
    <w:rsid w:val="00D741E6"/>
    <w:rsid w:val="00D75594"/>
    <w:rsid w:val="00D76A3C"/>
    <w:rsid w:val="00D76AAF"/>
    <w:rsid w:val="00D77631"/>
    <w:rsid w:val="00D80F8D"/>
    <w:rsid w:val="00D81BD9"/>
    <w:rsid w:val="00D8377A"/>
    <w:rsid w:val="00D84088"/>
    <w:rsid w:val="00D84E23"/>
    <w:rsid w:val="00D855F6"/>
    <w:rsid w:val="00D8572B"/>
    <w:rsid w:val="00D86110"/>
    <w:rsid w:val="00D86890"/>
    <w:rsid w:val="00D86A7F"/>
    <w:rsid w:val="00D86BC5"/>
    <w:rsid w:val="00D86FD5"/>
    <w:rsid w:val="00D87304"/>
    <w:rsid w:val="00D901AA"/>
    <w:rsid w:val="00D908E0"/>
    <w:rsid w:val="00D90C47"/>
    <w:rsid w:val="00D90FBE"/>
    <w:rsid w:val="00D91205"/>
    <w:rsid w:val="00D91678"/>
    <w:rsid w:val="00D9197C"/>
    <w:rsid w:val="00D91E04"/>
    <w:rsid w:val="00D92626"/>
    <w:rsid w:val="00D927F2"/>
    <w:rsid w:val="00D93762"/>
    <w:rsid w:val="00D93F2B"/>
    <w:rsid w:val="00D949B5"/>
    <w:rsid w:val="00D94F05"/>
    <w:rsid w:val="00D97B14"/>
    <w:rsid w:val="00D97C73"/>
    <w:rsid w:val="00D97D9D"/>
    <w:rsid w:val="00D97E1D"/>
    <w:rsid w:val="00D97ED9"/>
    <w:rsid w:val="00DA0B24"/>
    <w:rsid w:val="00DA14E1"/>
    <w:rsid w:val="00DA2908"/>
    <w:rsid w:val="00DA3245"/>
    <w:rsid w:val="00DA348D"/>
    <w:rsid w:val="00DA34DB"/>
    <w:rsid w:val="00DA4498"/>
    <w:rsid w:val="00DA4D5F"/>
    <w:rsid w:val="00DA5318"/>
    <w:rsid w:val="00DA5507"/>
    <w:rsid w:val="00DA5E52"/>
    <w:rsid w:val="00DA5F95"/>
    <w:rsid w:val="00DA6CDE"/>
    <w:rsid w:val="00DA6E0B"/>
    <w:rsid w:val="00DA7C9D"/>
    <w:rsid w:val="00DA7CA6"/>
    <w:rsid w:val="00DB02C1"/>
    <w:rsid w:val="00DB053B"/>
    <w:rsid w:val="00DB0F64"/>
    <w:rsid w:val="00DB1066"/>
    <w:rsid w:val="00DB118A"/>
    <w:rsid w:val="00DB1E2E"/>
    <w:rsid w:val="00DB1FD6"/>
    <w:rsid w:val="00DB3695"/>
    <w:rsid w:val="00DB377D"/>
    <w:rsid w:val="00DB3B7B"/>
    <w:rsid w:val="00DB5C79"/>
    <w:rsid w:val="00DB5D38"/>
    <w:rsid w:val="00DB64E4"/>
    <w:rsid w:val="00DB75DC"/>
    <w:rsid w:val="00DC02B0"/>
    <w:rsid w:val="00DC0EE9"/>
    <w:rsid w:val="00DC1100"/>
    <w:rsid w:val="00DC1598"/>
    <w:rsid w:val="00DC1684"/>
    <w:rsid w:val="00DC1AC5"/>
    <w:rsid w:val="00DC1CB0"/>
    <w:rsid w:val="00DC30A0"/>
    <w:rsid w:val="00DC30DC"/>
    <w:rsid w:val="00DC31CC"/>
    <w:rsid w:val="00DC33AE"/>
    <w:rsid w:val="00DC33D6"/>
    <w:rsid w:val="00DC3C8A"/>
    <w:rsid w:val="00DC3C8D"/>
    <w:rsid w:val="00DC3CEB"/>
    <w:rsid w:val="00DC43CF"/>
    <w:rsid w:val="00DC441D"/>
    <w:rsid w:val="00DC4627"/>
    <w:rsid w:val="00DC4F98"/>
    <w:rsid w:val="00DC57D8"/>
    <w:rsid w:val="00DC5E51"/>
    <w:rsid w:val="00DC70C8"/>
    <w:rsid w:val="00DC71C4"/>
    <w:rsid w:val="00DC7E22"/>
    <w:rsid w:val="00DC7F49"/>
    <w:rsid w:val="00DC7F4F"/>
    <w:rsid w:val="00DD1E51"/>
    <w:rsid w:val="00DD1F36"/>
    <w:rsid w:val="00DD21EC"/>
    <w:rsid w:val="00DD224B"/>
    <w:rsid w:val="00DD2444"/>
    <w:rsid w:val="00DD29A4"/>
    <w:rsid w:val="00DD2C49"/>
    <w:rsid w:val="00DD2E05"/>
    <w:rsid w:val="00DD320A"/>
    <w:rsid w:val="00DD32F6"/>
    <w:rsid w:val="00DD34D1"/>
    <w:rsid w:val="00DD3BDD"/>
    <w:rsid w:val="00DD4B3F"/>
    <w:rsid w:val="00DD5309"/>
    <w:rsid w:val="00DD53F9"/>
    <w:rsid w:val="00DD5522"/>
    <w:rsid w:val="00DD5FCE"/>
    <w:rsid w:val="00DD6D52"/>
    <w:rsid w:val="00DD7BBC"/>
    <w:rsid w:val="00DD7C3D"/>
    <w:rsid w:val="00DE019F"/>
    <w:rsid w:val="00DE0302"/>
    <w:rsid w:val="00DE095F"/>
    <w:rsid w:val="00DE0BC3"/>
    <w:rsid w:val="00DE192F"/>
    <w:rsid w:val="00DE1FB7"/>
    <w:rsid w:val="00DE3160"/>
    <w:rsid w:val="00DE3209"/>
    <w:rsid w:val="00DE33FB"/>
    <w:rsid w:val="00DE3452"/>
    <w:rsid w:val="00DE35D2"/>
    <w:rsid w:val="00DE3C11"/>
    <w:rsid w:val="00DE4495"/>
    <w:rsid w:val="00DE4A80"/>
    <w:rsid w:val="00DE4B2B"/>
    <w:rsid w:val="00DE56B1"/>
    <w:rsid w:val="00DE574D"/>
    <w:rsid w:val="00DE673F"/>
    <w:rsid w:val="00DE6C48"/>
    <w:rsid w:val="00DE7ED0"/>
    <w:rsid w:val="00DF018E"/>
    <w:rsid w:val="00DF04E4"/>
    <w:rsid w:val="00DF05E0"/>
    <w:rsid w:val="00DF0BB3"/>
    <w:rsid w:val="00DF0C24"/>
    <w:rsid w:val="00DF1EF1"/>
    <w:rsid w:val="00DF1FEF"/>
    <w:rsid w:val="00DF2FEA"/>
    <w:rsid w:val="00DF35F3"/>
    <w:rsid w:val="00DF361C"/>
    <w:rsid w:val="00DF49D3"/>
    <w:rsid w:val="00DF5E15"/>
    <w:rsid w:val="00DF5ED1"/>
    <w:rsid w:val="00DF6113"/>
    <w:rsid w:val="00DF613C"/>
    <w:rsid w:val="00DF6F04"/>
    <w:rsid w:val="00DF70B7"/>
    <w:rsid w:val="00DF7DE5"/>
    <w:rsid w:val="00E00C85"/>
    <w:rsid w:val="00E00EBE"/>
    <w:rsid w:val="00E00F42"/>
    <w:rsid w:val="00E01423"/>
    <w:rsid w:val="00E0157A"/>
    <w:rsid w:val="00E01E0B"/>
    <w:rsid w:val="00E02030"/>
    <w:rsid w:val="00E02BA3"/>
    <w:rsid w:val="00E02DB9"/>
    <w:rsid w:val="00E02EDF"/>
    <w:rsid w:val="00E036D2"/>
    <w:rsid w:val="00E04235"/>
    <w:rsid w:val="00E04475"/>
    <w:rsid w:val="00E060DA"/>
    <w:rsid w:val="00E065A9"/>
    <w:rsid w:val="00E06FF9"/>
    <w:rsid w:val="00E0700C"/>
    <w:rsid w:val="00E07B20"/>
    <w:rsid w:val="00E11086"/>
    <w:rsid w:val="00E110D5"/>
    <w:rsid w:val="00E124F5"/>
    <w:rsid w:val="00E130B9"/>
    <w:rsid w:val="00E13194"/>
    <w:rsid w:val="00E133D3"/>
    <w:rsid w:val="00E13ADF"/>
    <w:rsid w:val="00E13E93"/>
    <w:rsid w:val="00E14A95"/>
    <w:rsid w:val="00E14BA2"/>
    <w:rsid w:val="00E150BF"/>
    <w:rsid w:val="00E15153"/>
    <w:rsid w:val="00E15898"/>
    <w:rsid w:val="00E16BCA"/>
    <w:rsid w:val="00E173F4"/>
    <w:rsid w:val="00E175D9"/>
    <w:rsid w:val="00E17CE8"/>
    <w:rsid w:val="00E203A6"/>
    <w:rsid w:val="00E20D57"/>
    <w:rsid w:val="00E20F53"/>
    <w:rsid w:val="00E21240"/>
    <w:rsid w:val="00E216DE"/>
    <w:rsid w:val="00E22041"/>
    <w:rsid w:val="00E2259A"/>
    <w:rsid w:val="00E23102"/>
    <w:rsid w:val="00E2321E"/>
    <w:rsid w:val="00E233E1"/>
    <w:rsid w:val="00E23ABA"/>
    <w:rsid w:val="00E23CDE"/>
    <w:rsid w:val="00E2462C"/>
    <w:rsid w:val="00E246AB"/>
    <w:rsid w:val="00E25225"/>
    <w:rsid w:val="00E2536F"/>
    <w:rsid w:val="00E254DB"/>
    <w:rsid w:val="00E2565D"/>
    <w:rsid w:val="00E25DDD"/>
    <w:rsid w:val="00E26BCC"/>
    <w:rsid w:val="00E26E17"/>
    <w:rsid w:val="00E2775F"/>
    <w:rsid w:val="00E2777F"/>
    <w:rsid w:val="00E27958"/>
    <w:rsid w:val="00E30308"/>
    <w:rsid w:val="00E31E61"/>
    <w:rsid w:val="00E322F5"/>
    <w:rsid w:val="00E32B88"/>
    <w:rsid w:val="00E32DE2"/>
    <w:rsid w:val="00E32E57"/>
    <w:rsid w:val="00E335AF"/>
    <w:rsid w:val="00E34F61"/>
    <w:rsid w:val="00E3552F"/>
    <w:rsid w:val="00E36321"/>
    <w:rsid w:val="00E369E2"/>
    <w:rsid w:val="00E36C2C"/>
    <w:rsid w:val="00E374CF"/>
    <w:rsid w:val="00E37B43"/>
    <w:rsid w:val="00E40894"/>
    <w:rsid w:val="00E411D9"/>
    <w:rsid w:val="00E4189D"/>
    <w:rsid w:val="00E419DC"/>
    <w:rsid w:val="00E42B2E"/>
    <w:rsid w:val="00E44572"/>
    <w:rsid w:val="00E44CB9"/>
    <w:rsid w:val="00E44F58"/>
    <w:rsid w:val="00E46037"/>
    <w:rsid w:val="00E46B69"/>
    <w:rsid w:val="00E46D2C"/>
    <w:rsid w:val="00E4708B"/>
    <w:rsid w:val="00E47334"/>
    <w:rsid w:val="00E50140"/>
    <w:rsid w:val="00E5066B"/>
    <w:rsid w:val="00E50AD8"/>
    <w:rsid w:val="00E51A27"/>
    <w:rsid w:val="00E51F20"/>
    <w:rsid w:val="00E5299C"/>
    <w:rsid w:val="00E52B92"/>
    <w:rsid w:val="00E52D31"/>
    <w:rsid w:val="00E542D0"/>
    <w:rsid w:val="00E54CBD"/>
    <w:rsid w:val="00E550F1"/>
    <w:rsid w:val="00E55178"/>
    <w:rsid w:val="00E5578C"/>
    <w:rsid w:val="00E55965"/>
    <w:rsid w:val="00E55F86"/>
    <w:rsid w:val="00E56F6A"/>
    <w:rsid w:val="00E57826"/>
    <w:rsid w:val="00E60255"/>
    <w:rsid w:val="00E60FD1"/>
    <w:rsid w:val="00E61791"/>
    <w:rsid w:val="00E6192C"/>
    <w:rsid w:val="00E62577"/>
    <w:rsid w:val="00E625B9"/>
    <w:rsid w:val="00E62636"/>
    <w:rsid w:val="00E63004"/>
    <w:rsid w:val="00E63129"/>
    <w:rsid w:val="00E6339A"/>
    <w:rsid w:val="00E63646"/>
    <w:rsid w:val="00E63D9B"/>
    <w:rsid w:val="00E63F85"/>
    <w:rsid w:val="00E641E1"/>
    <w:rsid w:val="00E649D8"/>
    <w:rsid w:val="00E64F10"/>
    <w:rsid w:val="00E657FE"/>
    <w:rsid w:val="00E65B1E"/>
    <w:rsid w:val="00E65D88"/>
    <w:rsid w:val="00E66B98"/>
    <w:rsid w:val="00E70443"/>
    <w:rsid w:val="00E706A2"/>
    <w:rsid w:val="00E70F92"/>
    <w:rsid w:val="00E7160D"/>
    <w:rsid w:val="00E73B79"/>
    <w:rsid w:val="00E7400C"/>
    <w:rsid w:val="00E74378"/>
    <w:rsid w:val="00E74B15"/>
    <w:rsid w:val="00E74BD4"/>
    <w:rsid w:val="00E74D50"/>
    <w:rsid w:val="00E753F8"/>
    <w:rsid w:val="00E75943"/>
    <w:rsid w:val="00E760C0"/>
    <w:rsid w:val="00E76CF4"/>
    <w:rsid w:val="00E7741E"/>
    <w:rsid w:val="00E804B0"/>
    <w:rsid w:val="00E805A0"/>
    <w:rsid w:val="00E809F0"/>
    <w:rsid w:val="00E80DD7"/>
    <w:rsid w:val="00E80E46"/>
    <w:rsid w:val="00E8119F"/>
    <w:rsid w:val="00E814C7"/>
    <w:rsid w:val="00E816E6"/>
    <w:rsid w:val="00E82EF4"/>
    <w:rsid w:val="00E844A4"/>
    <w:rsid w:val="00E84661"/>
    <w:rsid w:val="00E8482D"/>
    <w:rsid w:val="00E85CDF"/>
    <w:rsid w:val="00E85F03"/>
    <w:rsid w:val="00E86BB6"/>
    <w:rsid w:val="00E86E64"/>
    <w:rsid w:val="00E87242"/>
    <w:rsid w:val="00E87296"/>
    <w:rsid w:val="00E90A79"/>
    <w:rsid w:val="00E910BE"/>
    <w:rsid w:val="00E92061"/>
    <w:rsid w:val="00E92513"/>
    <w:rsid w:val="00E92C69"/>
    <w:rsid w:val="00E930B8"/>
    <w:rsid w:val="00E94A92"/>
    <w:rsid w:val="00E94D8B"/>
    <w:rsid w:val="00E951E9"/>
    <w:rsid w:val="00E960C0"/>
    <w:rsid w:val="00E96BF0"/>
    <w:rsid w:val="00E9724A"/>
    <w:rsid w:val="00E973AD"/>
    <w:rsid w:val="00E97431"/>
    <w:rsid w:val="00E97A84"/>
    <w:rsid w:val="00EA0BEA"/>
    <w:rsid w:val="00EA0C5A"/>
    <w:rsid w:val="00EA1208"/>
    <w:rsid w:val="00EA1448"/>
    <w:rsid w:val="00EA1659"/>
    <w:rsid w:val="00EA18ED"/>
    <w:rsid w:val="00EA2951"/>
    <w:rsid w:val="00EA3535"/>
    <w:rsid w:val="00EA3BA7"/>
    <w:rsid w:val="00EA4313"/>
    <w:rsid w:val="00EA5353"/>
    <w:rsid w:val="00EA5A2A"/>
    <w:rsid w:val="00EA6231"/>
    <w:rsid w:val="00EA6BE2"/>
    <w:rsid w:val="00EA6FB3"/>
    <w:rsid w:val="00EA73B4"/>
    <w:rsid w:val="00EB0123"/>
    <w:rsid w:val="00EB0577"/>
    <w:rsid w:val="00EB0EF4"/>
    <w:rsid w:val="00EB0F50"/>
    <w:rsid w:val="00EB11E1"/>
    <w:rsid w:val="00EB1830"/>
    <w:rsid w:val="00EB18EC"/>
    <w:rsid w:val="00EB2648"/>
    <w:rsid w:val="00EB3150"/>
    <w:rsid w:val="00EB33BA"/>
    <w:rsid w:val="00EB39E6"/>
    <w:rsid w:val="00EB40D7"/>
    <w:rsid w:val="00EB4D6F"/>
    <w:rsid w:val="00EB5B39"/>
    <w:rsid w:val="00EB62AA"/>
    <w:rsid w:val="00EB6707"/>
    <w:rsid w:val="00EB7771"/>
    <w:rsid w:val="00EB7A19"/>
    <w:rsid w:val="00EB7BAA"/>
    <w:rsid w:val="00EC09B8"/>
    <w:rsid w:val="00EC0E6E"/>
    <w:rsid w:val="00EC1557"/>
    <w:rsid w:val="00EC155A"/>
    <w:rsid w:val="00EC21E1"/>
    <w:rsid w:val="00EC29B5"/>
    <w:rsid w:val="00EC2A5A"/>
    <w:rsid w:val="00EC341B"/>
    <w:rsid w:val="00EC38F4"/>
    <w:rsid w:val="00EC3F29"/>
    <w:rsid w:val="00EC400C"/>
    <w:rsid w:val="00EC407B"/>
    <w:rsid w:val="00EC4C24"/>
    <w:rsid w:val="00EC5409"/>
    <w:rsid w:val="00EC5498"/>
    <w:rsid w:val="00EC5D10"/>
    <w:rsid w:val="00EC6246"/>
    <w:rsid w:val="00EC707F"/>
    <w:rsid w:val="00EC74E5"/>
    <w:rsid w:val="00EC7E48"/>
    <w:rsid w:val="00ED076F"/>
    <w:rsid w:val="00ED0A16"/>
    <w:rsid w:val="00ED14DA"/>
    <w:rsid w:val="00ED159C"/>
    <w:rsid w:val="00ED1F45"/>
    <w:rsid w:val="00ED27F0"/>
    <w:rsid w:val="00ED2871"/>
    <w:rsid w:val="00ED34D0"/>
    <w:rsid w:val="00ED3F0B"/>
    <w:rsid w:val="00ED4325"/>
    <w:rsid w:val="00ED44B0"/>
    <w:rsid w:val="00ED4ABA"/>
    <w:rsid w:val="00ED51CF"/>
    <w:rsid w:val="00ED5C7E"/>
    <w:rsid w:val="00ED5E1D"/>
    <w:rsid w:val="00ED6E12"/>
    <w:rsid w:val="00ED7577"/>
    <w:rsid w:val="00ED7899"/>
    <w:rsid w:val="00EE0B63"/>
    <w:rsid w:val="00EE0CE1"/>
    <w:rsid w:val="00EE13F4"/>
    <w:rsid w:val="00EE142C"/>
    <w:rsid w:val="00EE1990"/>
    <w:rsid w:val="00EE2078"/>
    <w:rsid w:val="00EE252C"/>
    <w:rsid w:val="00EE26EE"/>
    <w:rsid w:val="00EE2769"/>
    <w:rsid w:val="00EE2CF4"/>
    <w:rsid w:val="00EE2E82"/>
    <w:rsid w:val="00EE4E95"/>
    <w:rsid w:val="00EE554F"/>
    <w:rsid w:val="00EE5A4C"/>
    <w:rsid w:val="00EE5FF4"/>
    <w:rsid w:val="00EE601D"/>
    <w:rsid w:val="00EE648D"/>
    <w:rsid w:val="00EE6C39"/>
    <w:rsid w:val="00EE782B"/>
    <w:rsid w:val="00EE7CFB"/>
    <w:rsid w:val="00EE7EF5"/>
    <w:rsid w:val="00EF1008"/>
    <w:rsid w:val="00EF120A"/>
    <w:rsid w:val="00EF1AC9"/>
    <w:rsid w:val="00EF44E8"/>
    <w:rsid w:val="00EF454C"/>
    <w:rsid w:val="00EF67A9"/>
    <w:rsid w:val="00EF6FE3"/>
    <w:rsid w:val="00EF7F50"/>
    <w:rsid w:val="00F0063E"/>
    <w:rsid w:val="00F01EBD"/>
    <w:rsid w:val="00F01ECD"/>
    <w:rsid w:val="00F02E45"/>
    <w:rsid w:val="00F030B5"/>
    <w:rsid w:val="00F0319F"/>
    <w:rsid w:val="00F03AC7"/>
    <w:rsid w:val="00F03D32"/>
    <w:rsid w:val="00F049AA"/>
    <w:rsid w:val="00F04BE6"/>
    <w:rsid w:val="00F05F54"/>
    <w:rsid w:val="00F05F75"/>
    <w:rsid w:val="00F060B6"/>
    <w:rsid w:val="00F06166"/>
    <w:rsid w:val="00F061EE"/>
    <w:rsid w:val="00F066CA"/>
    <w:rsid w:val="00F071B0"/>
    <w:rsid w:val="00F073C3"/>
    <w:rsid w:val="00F07E15"/>
    <w:rsid w:val="00F10717"/>
    <w:rsid w:val="00F10DE1"/>
    <w:rsid w:val="00F122B1"/>
    <w:rsid w:val="00F12366"/>
    <w:rsid w:val="00F13AB3"/>
    <w:rsid w:val="00F13F13"/>
    <w:rsid w:val="00F14262"/>
    <w:rsid w:val="00F142C9"/>
    <w:rsid w:val="00F14524"/>
    <w:rsid w:val="00F15182"/>
    <w:rsid w:val="00F15BA6"/>
    <w:rsid w:val="00F15FA9"/>
    <w:rsid w:val="00F175C6"/>
    <w:rsid w:val="00F175F8"/>
    <w:rsid w:val="00F178DA"/>
    <w:rsid w:val="00F17938"/>
    <w:rsid w:val="00F20E45"/>
    <w:rsid w:val="00F2104C"/>
    <w:rsid w:val="00F211DB"/>
    <w:rsid w:val="00F2167C"/>
    <w:rsid w:val="00F2188C"/>
    <w:rsid w:val="00F21C22"/>
    <w:rsid w:val="00F229E7"/>
    <w:rsid w:val="00F230AC"/>
    <w:rsid w:val="00F23225"/>
    <w:rsid w:val="00F236FE"/>
    <w:rsid w:val="00F239CA"/>
    <w:rsid w:val="00F23C10"/>
    <w:rsid w:val="00F23DED"/>
    <w:rsid w:val="00F23F22"/>
    <w:rsid w:val="00F24081"/>
    <w:rsid w:val="00F240F9"/>
    <w:rsid w:val="00F2479C"/>
    <w:rsid w:val="00F25982"/>
    <w:rsid w:val="00F25ADE"/>
    <w:rsid w:val="00F25BC4"/>
    <w:rsid w:val="00F25F72"/>
    <w:rsid w:val="00F26887"/>
    <w:rsid w:val="00F303BF"/>
    <w:rsid w:val="00F307A0"/>
    <w:rsid w:val="00F30A20"/>
    <w:rsid w:val="00F30BBF"/>
    <w:rsid w:val="00F3104F"/>
    <w:rsid w:val="00F31373"/>
    <w:rsid w:val="00F31773"/>
    <w:rsid w:val="00F31F29"/>
    <w:rsid w:val="00F33E5D"/>
    <w:rsid w:val="00F33EC9"/>
    <w:rsid w:val="00F347DB"/>
    <w:rsid w:val="00F34CC4"/>
    <w:rsid w:val="00F3539F"/>
    <w:rsid w:val="00F353F0"/>
    <w:rsid w:val="00F355BA"/>
    <w:rsid w:val="00F35B75"/>
    <w:rsid w:val="00F375DA"/>
    <w:rsid w:val="00F3791B"/>
    <w:rsid w:val="00F37C05"/>
    <w:rsid w:val="00F418FF"/>
    <w:rsid w:val="00F41FB7"/>
    <w:rsid w:val="00F422CA"/>
    <w:rsid w:val="00F42EBD"/>
    <w:rsid w:val="00F42FEF"/>
    <w:rsid w:val="00F431CC"/>
    <w:rsid w:val="00F43659"/>
    <w:rsid w:val="00F44284"/>
    <w:rsid w:val="00F4494F"/>
    <w:rsid w:val="00F44CEC"/>
    <w:rsid w:val="00F46200"/>
    <w:rsid w:val="00F47330"/>
    <w:rsid w:val="00F4751E"/>
    <w:rsid w:val="00F47522"/>
    <w:rsid w:val="00F50BCA"/>
    <w:rsid w:val="00F50C37"/>
    <w:rsid w:val="00F52387"/>
    <w:rsid w:val="00F54035"/>
    <w:rsid w:val="00F55BA8"/>
    <w:rsid w:val="00F564C2"/>
    <w:rsid w:val="00F565CD"/>
    <w:rsid w:val="00F56853"/>
    <w:rsid w:val="00F568AA"/>
    <w:rsid w:val="00F56EC4"/>
    <w:rsid w:val="00F5703C"/>
    <w:rsid w:val="00F602F6"/>
    <w:rsid w:val="00F606F4"/>
    <w:rsid w:val="00F60C3F"/>
    <w:rsid w:val="00F61665"/>
    <w:rsid w:val="00F61993"/>
    <w:rsid w:val="00F63512"/>
    <w:rsid w:val="00F6422A"/>
    <w:rsid w:val="00F644FF"/>
    <w:rsid w:val="00F64CFE"/>
    <w:rsid w:val="00F65D97"/>
    <w:rsid w:val="00F6677B"/>
    <w:rsid w:val="00F66D22"/>
    <w:rsid w:val="00F67535"/>
    <w:rsid w:val="00F67F6D"/>
    <w:rsid w:val="00F7031C"/>
    <w:rsid w:val="00F70666"/>
    <w:rsid w:val="00F71031"/>
    <w:rsid w:val="00F72D25"/>
    <w:rsid w:val="00F72FC6"/>
    <w:rsid w:val="00F73074"/>
    <w:rsid w:val="00F739F6"/>
    <w:rsid w:val="00F74085"/>
    <w:rsid w:val="00F7569A"/>
    <w:rsid w:val="00F75C2C"/>
    <w:rsid w:val="00F760A7"/>
    <w:rsid w:val="00F76FB1"/>
    <w:rsid w:val="00F77082"/>
    <w:rsid w:val="00F77A27"/>
    <w:rsid w:val="00F8007C"/>
    <w:rsid w:val="00F80803"/>
    <w:rsid w:val="00F81039"/>
    <w:rsid w:val="00F8151F"/>
    <w:rsid w:val="00F81572"/>
    <w:rsid w:val="00F81815"/>
    <w:rsid w:val="00F81A1F"/>
    <w:rsid w:val="00F820F9"/>
    <w:rsid w:val="00F8357E"/>
    <w:rsid w:val="00F839A8"/>
    <w:rsid w:val="00F839D5"/>
    <w:rsid w:val="00F845D9"/>
    <w:rsid w:val="00F853C9"/>
    <w:rsid w:val="00F8594B"/>
    <w:rsid w:val="00F8594C"/>
    <w:rsid w:val="00F85D60"/>
    <w:rsid w:val="00F86F08"/>
    <w:rsid w:val="00F878C1"/>
    <w:rsid w:val="00F87DF7"/>
    <w:rsid w:val="00F912C2"/>
    <w:rsid w:val="00F9138C"/>
    <w:rsid w:val="00F91875"/>
    <w:rsid w:val="00F9209F"/>
    <w:rsid w:val="00F927DE"/>
    <w:rsid w:val="00F92D3E"/>
    <w:rsid w:val="00F93254"/>
    <w:rsid w:val="00F93EF1"/>
    <w:rsid w:val="00F947FA"/>
    <w:rsid w:val="00F94833"/>
    <w:rsid w:val="00F94ACD"/>
    <w:rsid w:val="00F94E9D"/>
    <w:rsid w:val="00F95134"/>
    <w:rsid w:val="00F9545F"/>
    <w:rsid w:val="00F954ED"/>
    <w:rsid w:val="00F95D41"/>
    <w:rsid w:val="00F961CB"/>
    <w:rsid w:val="00F965B7"/>
    <w:rsid w:val="00F9719B"/>
    <w:rsid w:val="00FA0E9E"/>
    <w:rsid w:val="00FA1147"/>
    <w:rsid w:val="00FA1183"/>
    <w:rsid w:val="00FA142B"/>
    <w:rsid w:val="00FA1B6C"/>
    <w:rsid w:val="00FA1FCF"/>
    <w:rsid w:val="00FA29A1"/>
    <w:rsid w:val="00FA2F93"/>
    <w:rsid w:val="00FA35E7"/>
    <w:rsid w:val="00FA3D24"/>
    <w:rsid w:val="00FA455B"/>
    <w:rsid w:val="00FA4691"/>
    <w:rsid w:val="00FA473A"/>
    <w:rsid w:val="00FA4E97"/>
    <w:rsid w:val="00FA64DD"/>
    <w:rsid w:val="00FA6B2D"/>
    <w:rsid w:val="00FA6B80"/>
    <w:rsid w:val="00FA6D29"/>
    <w:rsid w:val="00FB02B7"/>
    <w:rsid w:val="00FB03CC"/>
    <w:rsid w:val="00FB1300"/>
    <w:rsid w:val="00FB1796"/>
    <w:rsid w:val="00FB2E23"/>
    <w:rsid w:val="00FB2E49"/>
    <w:rsid w:val="00FB4004"/>
    <w:rsid w:val="00FB4DB1"/>
    <w:rsid w:val="00FB5497"/>
    <w:rsid w:val="00FB5DB7"/>
    <w:rsid w:val="00FB5E81"/>
    <w:rsid w:val="00FB6A39"/>
    <w:rsid w:val="00FC02FA"/>
    <w:rsid w:val="00FC03D8"/>
    <w:rsid w:val="00FC03F6"/>
    <w:rsid w:val="00FC073F"/>
    <w:rsid w:val="00FC17D0"/>
    <w:rsid w:val="00FC1D4E"/>
    <w:rsid w:val="00FC27B4"/>
    <w:rsid w:val="00FC30F3"/>
    <w:rsid w:val="00FC360A"/>
    <w:rsid w:val="00FC3AD3"/>
    <w:rsid w:val="00FC3EF6"/>
    <w:rsid w:val="00FC4E69"/>
    <w:rsid w:val="00FC5629"/>
    <w:rsid w:val="00FC5632"/>
    <w:rsid w:val="00FC6387"/>
    <w:rsid w:val="00FC72B6"/>
    <w:rsid w:val="00FC74E2"/>
    <w:rsid w:val="00FC7A90"/>
    <w:rsid w:val="00FD0910"/>
    <w:rsid w:val="00FD0CA6"/>
    <w:rsid w:val="00FD109B"/>
    <w:rsid w:val="00FD147E"/>
    <w:rsid w:val="00FD1CC1"/>
    <w:rsid w:val="00FD2206"/>
    <w:rsid w:val="00FD3328"/>
    <w:rsid w:val="00FD397A"/>
    <w:rsid w:val="00FD547A"/>
    <w:rsid w:val="00FD57A4"/>
    <w:rsid w:val="00FD57C3"/>
    <w:rsid w:val="00FD5F69"/>
    <w:rsid w:val="00FD7EDE"/>
    <w:rsid w:val="00FE0099"/>
    <w:rsid w:val="00FE00D7"/>
    <w:rsid w:val="00FE0B52"/>
    <w:rsid w:val="00FE166D"/>
    <w:rsid w:val="00FE1BE2"/>
    <w:rsid w:val="00FE1D81"/>
    <w:rsid w:val="00FE2743"/>
    <w:rsid w:val="00FE2845"/>
    <w:rsid w:val="00FE2B90"/>
    <w:rsid w:val="00FE2DF5"/>
    <w:rsid w:val="00FE32EE"/>
    <w:rsid w:val="00FE38E9"/>
    <w:rsid w:val="00FE55F9"/>
    <w:rsid w:val="00FE57B8"/>
    <w:rsid w:val="00FE6261"/>
    <w:rsid w:val="00FE63EF"/>
    <w:rsid w:val="00FE6A0F"/>
    <w:rsid w:val="00FE70E3"/>
    <w:rsid w:val="00FE7BA7"/>
    <w:rsid w:val="00FF00E8"/>
    <w:rsid w:val="00FF0668"/>
    <w:rsid w:val="00FF14DE"/>
    <w:rsid w:val="00FF3368"/>
    <w:rsid w:val="00FF45C7"/>
    <w:rsid w:val="00FF464E"/>
    <w:rsid w:val="00FF4840"/>
    <w:rsid w:val="00FF4AFF"/>
    <w:rsid w:val="00FF5E7D"/>
    <w:rsid w:val="00FF635F"/>
    <w:rsid w:val="00FF65B2"/>
    <w:rsid w:val="00FF6DFE"/>
    <w:rsid w:val="00FF7236"/>
    <w:rsid w:val="00FF7372"/>
    <w:rsid w:val="00FF7E56"/>
    <w:rsid w:val="078E274B"/>
    <w:rsid w:val="084C7FBC"/>
    <w:rsid w:val="131C009A"/>
    <w:rsid w:val="187061F8"/>
    <w:rsid w:val="2A8E75AC"/>
    <w:rsid w:val="32B74285"/>
    <w:rsid w:val="40DA65C1"/>
    <w:rsid w:val="449B6E59"/>
    <w:rsid w:val="496A2565"/>
    <w:rsid w:val="597D61EF"/>
    <w:rsid w:val="5C1839E4"/>
    <w:rsid w:val="762607BD"/>
    <w:rsid w:val="7750210E"/>
    <w:rsid w:val="7A1D0B58"/>
    <w:rsid w:val="7ACC0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4563DD"/>
  <w15:chartTrackingRefBased/>
  <w15:docId w15:val="{DC6ACABC-557B-4634-BB42-B1C4A8DC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lsdException w:name="footer" w:uiPriority="99"/>
    <w:lsdException w:name="caption" w:qFormat="1"/>
    <w:lsdException w:name="footnote reference" w:semiHidden="1"/>
    <w:lsdException w:name="Title" w:qFormat="1"/>
    <w:lsdException w:name="Default Paragraph Font" w:uiPriority="1" w:unhideWhenUsed="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uiPriority="99" w:unhideWhenUsed="1"/>
    <w:lsdException w:name="List Paragraph" w:uiPriority="99" w:qFormat="1"/>
    <w:lsdException w:name="Quote" w:uiPriority="99" w:qFormat="1"/>
    <w:lsdException w:name="Intense Quote"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pPr>
    <w:rPr>
      <w:lang w:eastAsia="en-US"/>
    </w:rPr>
  </w:style>
  <w:style w:type="paragraph" w:styleId="1">
    <w:name w:val="heading 1"/>
    <w:basedOn w:val="a"/>
    <w:next w:val="a"/>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qFormat/>
    <w:pPr>
      <w:keepNext/>
      <w:numPr>
        <w:ilvl w:val="2"/>
        <w:numId w:val="1"/>
      </w:numPr>
      <w:ind w:left="288"/>
      <w:outlineLvl w:val="2"/>
    </w:pPr>
    <w:rPr>
      <w:i/>
      <w:iCs/>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mberType">
    <w:name w:val="MemberType"/>
    <w:rPr>
      <w:rFonts w:ascii="Times New Roman" w:hAnsi="Times New Roman" w:cs="Times New Roman"/>
      <w:i/>
      <w:iCs/>
      <w:sz w:val="22"/>
      <w:szCs w:val="22"/>
    </w:rPr>
  </w:style>
  <w:style w:type="character" w:customStyle="1" w:styleId="EndNoteBibliographyTitle">
    <w:name w:val="EndNote Bibliography Title 字符"/>
    <w:link w:val="EndNoteBibliographyTitle0"/>
    <w:rPr>
      <w:sz w:val="16"/>
    </w:rPr>
  </w:style>
  <w:style w:type="character" w:customStyle="1" w:styleId="a3">
    <w:name w:val="批注主题 字符"/>
    <w:link w:val="a4"/>
    <w:rPr>
      <w:b/>
      <w:bCs/>
      <w:lang w:eastAsia="en-US"/>
    </w:rPr>
  </w:style>
  <w:style w:type="character" w:styleId="a5">
    <w:name w:val="footnote reference"/>
    <w:semiHidden/>
    <w:rPr>
      <w:vertAlign w:val="superscript"/>
    </w:rPr>
  </w:style>
  <w:style w:type="character" w:styleId="a6">
    <w:name w:val="annotation reference"/>
    <w:rPr>
      <w:sz w:val="21"/>
      <w:szCs w:val="21"/>
    </w:rPr>
  </w:style>
  <w:style w:type="character" w:styleId="a7">
    <w:name w:val="FollowedHyperlink"/>
    <w:rPr>
      <w:color w:val="800080"/>
      <w:u w:val="single"/>
    </w:rPr>
  </w:style>
  <w:style w:type="character" w:customStyle="1" w:styleId="tablecolhead">
    <w:name w:val="table col head 字符"/>
    <w:link w:val="tablecolhead0"/>
    <w:rPr>
      <w:rFonts w:eastAsia="宋体"/>
      <w:b/>
      <w:bCs/>
      <w:sz w:val="16"/>
      <w:szCs w:val="16"/>
      <w:lang w:eastAsia="en-US"/>
    </w:rPr>
  </w:style>
  <w:style w:type="character" w:styleId="a8">
    <w:name w:val="Hyperlink"/>
    <w:uiPriority w:val="99"/>
    <w:rPr>
      <w:color w:val="0000FF"/>
      <w:u w:val="single"/>
    </w:rPr>
  </w:style>
  <w:style w:type="character" w:customStyle="1" w:styleId="a9">
    <w:name w:val="批注框文本 字符"/>
    <w:link w:val="aa"/>
    <w:rPr>
      <w:sz w:val="18"/>
      <w:szCs w:val="18"/>
      <w:lang w:eastAsia="en-US"/>
    </w:rPr>
  </w:style>
  <w:style w:type="character" w:customStyle="1" w:styleId="ab">
    <w:name w:val="表格自定义 字符"/>
    <w:link w:val="ac"/>
    <w:rPr>
      <w:rFonts w:eastAsia="等线"/>
      <w:b w:val="0"/>
      <w:bCs w:val="0"/>
      <w:sz w:val="16"/>
      <w:szCs w:val="16"/>
      <w:lang w:eastAsia="en-US"/>
    </w:rPr>
  </w:style>
  <w:style w:type="character" w:customStyle="1" w:styleId="ad">
    <w:name w:val="正文文本 字符"/>
    <w:link w:val="ae"/>
    <w:rPr>
      <w:rFonts w:eastAsia="宋体"/>
      <w:spacing w:val="-1"/>
    </w:rPr>
  </w:style>
  <w:style w:type="character" w:customStyle="1" w:styleId="af">
    <w:name w:val="批注文字 字符"/>
    <w:link w:val="af0"/>
    <w:rPr>
      <w:lang w:eastAsia="en-US"/>
    </w:rPr>
  </w:style>
  <w:style w:type="character" w:customStyle="1" w:styleId="EndNoteBibliography">
    <w:name w:val="EndNote Bibliography 字符"/>
    <w:link w:val="EndNoteBibliography0"/>
    <w:rPr>
      <w:sz w:val="16"/>
    </w:rPr>
  </w:style>
  <w:style w:type="character" w:customStyle="1" w:styleId="af1">
    <w:name w:val="无缩进正文 字符"/>
    <w:basedOn w:val="a0"/>
    <w:link w:val="af2"/>
  </w:style>
  <w:style w:type="paragraph" w:styleId="af3">
    <w:name w:val="caption"/>
    <w:basedOn w:val="a"/>
    <w:next w:val="a"/>
    <w:qFormat/>
    <w:rPr>
      <w:rFonts w:ascii="等线 Light" w:eastAsia="黑体" w:hAnsi="等线 Light"/>
    </w:rPr>
  </w:style>
  <w:style w:type="paragraph" w:customStyle="1" w:styleId="MDPI42tablebody">
    <w:name w:val="MDPI_4.2_table_body"/>
    <w:qFormat/>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styleId="af4">
    <w:name w:val="header"/>
    <w:basedOn w:val="a"/>
    <w:pPr>
      <w:tabs>
        <w:tab w:val="center" w:pos="4320"/>
        <w:tab w:val="right" w:pos="8640"/>
      </w:tabs>
    </w:pPr>
  </w:style>
  <w:style w:type="paragraph" w:styleId="ae">
    <w:name w:val="Body Text"/>
    <w:basedOn w:val="a"/>
    <w:link w:val="ad"/>
    <w:pPr>
      <w:autoSpaceDE/>
      <w:autoSpaceDN/>
      <w:spacing w:after="120" w:line="228" w:lineRule="auto"/>
      <w:ind w:firstLine="288"/>
      <w:jc w:val="both"/>
    </w:pPr>
    <w:rPr>
      <w:rFonts w:eastAsia="宋体"/>
      <w:spacing w:val="-1"/>
    </w:rPr>
  </w:style>
  <w:style w:type="paragraph" w:styleId="af5">
    <w:name w:val="Revision"/>
    <w:uiPriority w:val="99"/>
    <w:unhideWhenUsed/>
    <w:rPr>
      <w:lang w:eastAsia="en-US"/>
    </w:rPr>
  </w:style>
  <w:style w:type="paragraph" w:styleId="aa">
    <w:name w:val="Balloon Text"/>
    <w:basedOn w:val="a"/>
    <w:link w:val="a9"/>
    <w:rPr>
      <w:sz w:val="18"/>
      <w:szCs w:val="18"/>
    </w:rPr>
  </w:style>
  <w:style w:type="paragraph" w:styleId="af0">
    <w:name w:val="annotation text"/>
    <w:basedOn w:val="a"/>
    <w:link w:val="af"/>
  </w:style>
  <w:style w:type="paragraph" w:customStyle="1" w:styleId="body-text">
    <w:name w:val="body-text"/>
    <w:pPr>
      <w:ind w:firstLine="230"/>
      <w:jc w:val="both"/>
    </w:pPr>
    <w:rPr>
      <w:rFonts w:ascii="Times" w:hAnsi="Times"/>
      <w:color w:val="000000"/>
      <w:lang w:eastAsia="en-US"/>
    </w:rPr>
  </w:style>
  <w:style w:type="paragraph" w:customStyle="1" w:styleId="figurecaption">
    <w:name w:val="figure caption"/>
    <w:pPr>
      <w:numPr>
        <w:numId w:val="2"/>
      </w:numPr>
      <w:tabs>
        <w:tab w:val="left" w:pos="720"/>
      </w:tabs>
      <w:spacing w:before="80" w:after="200"/>
      <w:jc w:val="center"/>
    </w:pPr>
    <w:rPr>
      <w:rFonts w:eastAsia="宋体"/>
      <w:sz w:val="16"/>
      <w:szCs w:val="16"/>
      <w:lang w:eastAsia="en-US"/>
    </w:rPr>
  </w:style>
  <w:style w:type="paragraph" w:customStyle="1" w:styleId="af2">
    <w:name w:val="无缩进正文"/>
    <w:basedOn w:val="a"/>
    <w:link w:val="af1"/>
    <w:qFormat/>
    <w:pPr>
      <w:adjustRightInd w:val="0"/>
      <w:snapToGrid w:val="0"/>
      <w:ind w:firstLine="289"/>
      <w:jc w:val="both"/>
    </w:pPr>
    <w:rPr>
      <w:lang w:eastAsia="zh-CN"/>
    </w:rPr>
  </w:style>
  <w:style w:type="paragraph" w:customStyle="1" w:styleId="EndNoteBibliography0">
    <w:name w:val="EndNote Bibliography"/>
    <w:basedOn w:val="a"/>
    <w:link w:val="EndNoteBibliography"/>
    <w:pPr>
      <w:jc w:val="both"/>
    </w:pPr>
    <w:rPr>
      <w:sz w:val="16"/>
      <w:lang w:eastAsia="zh-CN"/>
    </w:rPr>
  </w:style>
  <w:style w:type="paragraph" w:styleId="af6">
    <w:name w:val="Body Text Indent"/>
    <w:basedOn w:val="a"/>
    <w:pPr>
      <w:ind w:left="630" w:hanging="630"/>
    </w:pPr>
    <w:rPr>
      <w:szCs w:val="24"/>
    </w:rPr>
  </w:style>
  <w:style w:type="paragraph" w:customStyle="1" w:styleId="equation">
    <w:name w:val="equation"/>
    <w:basedOn w:val="a"/>
    <w:pPr>
      <w:tabs>
        <w:tab w:val="center" w:pos="2520"/>
        <w:tab w:val="right" w:pos="5040"/>
      </w:tabs>
      <w:autoSpaceDE/>
      <w:autoSpaceDN/>
      <w:spacing w:before="240" w:after="240" w:line="216" w:lineRule="auto"/>
      <w:jc w:val="center"/>
    </w:pPr>
    <w:rPr>
      <w:rFonts w:ascii="Symbol" w:eastAsia="宋体" w:hAnsi="Symbol" w:cs="Symbol"/>
    </w:rPr>
  </w:style>
  <w:style w:type="paragraph" w:customStyle="1" w:styleId="subsection-title">
    <w:name w:val="subsection-title"/>
    <w:basedOn w:val="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customStyle="1" w:styleId="bulletlist">
    <w:name w:val="bullet list"/>
    <w:basedOn w:val="ae"/>
    <w:pPr>
      <w:numPr>
        <w:numId w:val="3"/>
      </w:numPr>
    </w:pPr>
  </w:style>
  <w:style w:type="paragraph" w:customStyle="1" w:styleId="TableTitle">
    <w:name w:val="Table Title"/>
    <w:basedOn w:val="a"/>
    <w:pPr>
      <w:jc w:val="center"/>
    </w:pPr>
    <w:rPr>
      <w:smallCaps/>
      <w:sz w:val="16"/>
      <w:szCs w:val="16"/>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paragraph" w:styleId="af7">
    <w:name w:val="footnote text"/>
    <w:basedOn w:val="a"/>
    <w:semiHidden/>
    <w:pPr>
      <w:ind w:firstLine="202"/>
      <w:jc w:val="both"/>
    </w:pPr>
    <w:rPr>
      <w:sz w:val="16"/>
      <w:szCs w:val="16"/>
    </w:rPr>
  </w:style>
  <w:style w:type="paragraph" w:styleId="af8">
    <w:name w:val="footer"/>
    <w:basedOn w:val="a"/>
    <w:link w:val="af9"/>
    <w:uiPriority w:val="99"/>
    <w:pPr>
      <w:tabs>
        <w:tab w:val="center" w:pos="4320"/>
        <w:tab w:val="right" w:pos="8640"/>
      </w:tabs>
    </w:pPr>
  </w:style>
  <w:style w:type="paragraph" w:customStyle="1" w:styleId="MDPI3aequationnumber">
    <w:name w:val="MDPI_3.a_equation_number"/>
    <w:basedOn w:val="a"/>
    <w:qFormat/>
    <w:pPr>
      <w:autoSpaceDE/>
      <w:autoSpaceDN/>
      <w:adjustRightInd w:val="0"/>
      <w:snapToGrid w:val="0"/>
      <w:spacing w:before="120" w:after="120"/>
      <w:jc w:val="right"/>
    </w:pPr>
    <w:rPr>
      <w:rFonts w:ascii="Palatino Linotype" w:eastAsia="Times New Roman" w:hAnsi="Palatino Linotype"/>
      <w:snapToGrid w:val="0"/>
      <w:color w:val="000000"/>
      <w:szCs w:val="22"/>
      <w:lang w:eastAsia="de-DE" w:bidi="en-US"/>
    </w:rPr>
  </w:style>
  <w:style w:type="paragraph" w:styleId="afa">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customStyle="1" w:styleId="sponsors">
    <w:name w:val="sponsors"/>
    <w:pPr>
      <w:framePr w:wrap="around" w:hAnchor="text" w:x="615" w:y="2239"/>
      <w:pBdr>
        <w:top w:val="single" w:sz="4" w:space="2" w:color="auto"/>
      </w:pBdr>
      <w:ind w:firstLine="288"/>
    </w:pPr>
    <w:rPr>
      <w:rFonts w:eastAsia="宋体"/>
      <w:sz w:val="16"/>
      <w:szCs w:val="16"/>
      <w:lang w:eastAsia="en-US"/>
    </w:rPr>
  </w:style>
  <w:style w:type="paragraph" w:customStyle="1" w:styleId="abs-title">
    <w:name w:val="abs-title"/>
    <w:basedOn w:val="DefaultParagraphFont1"/>
    <w:pPr>
      <w:ind w:firstLine="14"/>
      <w:jc w:val="both"/>
    </w:pPr>
    <w:rPr>
      <w:b/>
      <w:bCs/>
      <w:i/>
      <w:iCs/>
      <w:sz w:val="18"/>
    </w:rPr>
  </w:style>
  <w:style w:type="paragraph" w:customStyle="1" w:styleId="Text">
    <w:name w:val="Text"/>
    <w:basedOn w:val="a"/>
    <w:pPr>
      <w:widowControl w:val="0"/>
      <w:spacing w:line="252" w:lineRule="auto"/>
      <w:ind w:firstLine="202"/>
      <w:jc w:val="both"/>
    </w:pPr>
  </w:style>
  <w:style w:type="paragraph" w:customStyle="1" w:styleId="IndexTerms">
    <w:name w:val="IndexTerms"/>
    <w:basedOn w:val="a"/>
    <w:next w:val="a"/>
    <w:pPr>
      <w:ind w:firstLine="202"/>
      <w:jc w:val="both"/>
    </w:pPr>
    <w:rPr>
      <w:b/>
      <w:bCs/>
      <w:sz w:val="18"/>
      <w:szCs w:val="18"/>
    </w:rPr>
  </w:style>
  <w:style w:type="paragraph" w:customStyle="1" w:styleId="Abstract">
    <w:name w:val="Abstract"/>
    <w:basedOn w:val="a"/>
    <w:next w:val="a"/>
    <w:pPr>
      <w:spacing w:before="20"/>
      <w:ind w:firstLine="202"/>
      <w:jc w:val="both"/>
    </w:pPr>
    <w:rPr>
      <w:b/>
      <w:bCs/>
      <w:sz w:val="18"/>
      <w:szCs w:val="18"/>
    </w:rPr>
  </w:style>
  <w:style w:type="paragraph" w:customStyle="1" w:styleId="tablefootnote">
    <w:name w:val="table footnote"/>
    <w:pPr>
      <w:spacing w:before="60" w:after="30"/>
      <w:jc w:val="right"/>
    </w:pPr>
    <w:rPr>
      <w:rFonts w:eastAsia="宋体"/>
      <w:sz w:val="12"/>
      <w:szCs w:val="12"/>
      <w:lang w:eastAsia="en-US"/>
    </w:rPr>
  </w:style>
  <w:style w:type="paragraph" w:customStyle="1" w:styleId="MDPI39equation">
    <w:name w:val="MDPI_3.9_equation"/>
    <w:basedOn w:val="a"/>
    <w:qFormat/>
    <w:pPr>
      <w:autoSpaceDE/>
      <w:autoSpaceDN/>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FigureCaption0">
    <w:name w:val="Figure Caption"/>
    <w:basedOn w:val="a"/>
    <w:pPr>
      <w:jc w:val="both"/>
    </w:pPr>
    <w:rPr>
      <w:sz w:val="16"/>
      <w:szCs w:val="16"/>
    </w:rPr>
  </w:style>
  <w:style w:type="paragraph" w:customStyle="1" w:styleId="Equation0">
    <w:name w:val="Equation"/>
    <w:basedOn w:val="a"/>
    <w:next w:val="a"/>
    <w:pPr>
      <w:widowControl w:val="0"/>
      <w:tabs>
        <w:tab w:val="right" w:pos="4810"/>
      </w:tabs>
      <w:spacing w:line="252" w:lineRule="auto"/>
      <w:jc w:val="both"/>
    </w:p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styleId="a4">
    <w:name w:val="annotation subject"/>
    <w:basedOn w:val="af0"/>
    <w:next w:val="af0"/>
    <w:link w:val="a3"/>
    <w:rPr>
      <w:b/>
      <w:bCs/>
    </w:rPr>
  </w:style>
  <w:style w:type="paragraph" w:customStyle="1" w:styleId="ReferenceHead">
    <w:name w:val="Reference Head"/>
    <w:basedOn w:val="1"/>
    <w:pPr>
      <w:numPr>
        <w:numId w:val="0"/>
      </w:numPr>
    </w:pPr>
  </w:style>
  <w:style w:type="paragraph" w:customStyle="1" w:styleId="EndNoteBibliographyTitle0">
    <w:name w:val="EndNote Bibliography Title"/>
    <w:basedOn w:val="a"/>
    <w:link w:val="EndNoteBibliographyTitle"/>
    <w:pPr>
      <w:jc w:val="center"/>
    </w:pPr>
    <w:rPr>
      <w:sz w:val="16"/>
      <w:lang w:eastAsia="zh-CN"/>
    </w:rPr>
  </w:style>
  <w:style w:type="paragraph" w:customStyle="1" w:styleId="table-figure-caption">
    <w:name w:val="table-figure-caption"/>
    <w:basedOn w:val="body-text"/>
    <w:pPr>
      <w:spacing w:before="60" w:after="120"/>
      <w:ind w:firstLine="0"/>
      <w:jc w:val="center"/>
    </w:pPr>
    <w:rPr>
      <w:sz w:val="18"/>
    </w:rPr>
  </w:style>
  <w:style w:type="paragraph" w:customStyle="1" w:styleId="tablehead">
    <w:name w:val="table head"/>
    <w:pPr>
      <w:numPr>
        <w:numId w:val="4"/>
      </w:numPr>
      <w:tabs>
        <w:tab w:val="left" w:pos="1080"/>
      </w:tabs>
      <w:spacing w:before="240" w:after="120" w:line="216" w:lineRule="auto"/>
      <w:jc w:val="center"/>
    </w:pPr>
    <w:rPr>
      <w:rFonts w:eastAsia="宋体"/>
      <w:smallCaps/>
      <w:sz w:val="16"/>
      <w:szCs w:val="16"/>
      <w:lang w:eastAsia="en-US"/>
    </w:rPr>
  </w:style>
  <w:style w:type="paragraph" w:customStyle="1" w:styleId="tablecolsubhead">
    <w:name w:val="table col subhead"/>
    <w:basedOn w:val="tablecolhead0"/>
    <w:rPr>
      <w:i/>
      <w:iCs/>
      <w:sz w:val="15"/>
      <w:szCs w:val="15"/>
    </w:rPr>
  </w:style>
  <w:style w:type="paragraph" w:customStyle="1" w:styleId="tablecopy">
    <w:name w:val="table copy"/>
    <w:pPr>
      <w:jc w:val="both"/>
    </w:pPr>
    <w:rPr>
      <w:rFonts w:eastAsia="宋体"/>
      <w:sz w:val="16"/>
      <w:szCs w:val="16"/>
      <w:lang w:eastAsia="en-US"/>
    </w:rPr>
  </w:style>
  <w:style w:type="paragraph" w:customStyle="1" w:styleId="ac">
    <w:name w:val="表格自定义"/>
    <w:basedOn w:val="a"/>
    <w:link w:val="ab"/>
    <w:qFormat/>
    <w:pPr>
      <w:jc w:val="center"/>
    </w:pPr>
  </w:style>
  <w:style w:type="paragraph" w:customStyle="1" w:styleId="papersubtitle">
    <w:name w:val="paper subtitle"/>
    <w:pPr>
      <w:spacing w:after="120"/>
      <w:jc w:val="center"/>
    </w:pPr>
    <w:rPr>
      <w:rFonts w:eastAsia="MS Mincho"/>
      <w:sz w:val="28"/>
      <w:szCs w:val="28"/>
      <w:lang w:eastAsia="en-US"/>
    </w:rPr>
  </w:style>
  <w:style w:type="paragraph" w:styleId="afb">
    <w:name w:val="No Spacing"/>
    <w:qFormat/>
    <w:pPr>
      <w:autoSpaceDE w:val="0"/>
      <w:autoSpaceDN w:val="0"/>
    </w:pPr>
    <w:rPr>
      <w:lang w:eastAsia="en-US"/>
    </w:rPr>
  </w:style>
  <w:style w:type="paragraph" w:customStyle="1" w:styleId="References">
    <w:name w:val="References"/>
    <w:basedOn w:val="a"/>
    <w:pPr>
      <w:numPr>
        <w:numId w:val="5"/>
      </w:numPr>
      <w:tabs>
        <w:tab w:val="left" w:pos="360"/>
      </w:tabs>
      <w:jc w:val="both"/>
    </w:pPr>
    <w:rPr>
      <w:sz w:val="16"/>
      <w:szCs w:val="16"/>
    </w:rPr>
  </w:style>
  <w:style w:type="paragraph" w:customStyle="1" w:styleId="tablecolhead0">
    <w:name w:val="table col head"/>
    <w:basedOn w:val="a"/>
    <w:link w:val="tablecolhead"/>
    <w:pPr>
      <w:autoSpaceDE/>
      <w:autoSpaceDN/>
      <w:jc w:val="center"/>
    </w:pPr>
    <w:rPr>
      <w:rFonts w:eastAsia="宋体"/>
      <w:b/>
      <w:bCs/>
      <w:sz w:val="16"/>
      <w:szCs w:val="16"/>
    </w:rPr>
  </w:style>
  <w:style w:type="paragraph" w:customStyle="1" w:styleId="footnote">
    <w:name w:val="footnote"/>
    <w:basedOn w:val="af7"/>
    <w:pPr>
      <w:overflowPunct w:val="0"/>
      <w:adjustRightInd w:val="0"/>
      <w:ind w:firstLine="346"/>
      <w:jc w:val="left"/>
      <w:textAlignment w:val="baseline"/>
    </w:pPr>
    <w:rPr>
      <w:rFonts w:ascii="Times" w:eastAsia="PMingLiU" w:hAnsi="Times"/>
      <w:szCs w:val="20"/>
      <w:lang w:val="en-AU" w:eastAsia="zh-TW"/>
    </w:rPr>
  </w:style>
  <w:style w:type="character" w:customStyle="1" w:styleId="20">
    <w:name w:val="标题 2 字符"/>
    <w:basedOn w:val="a0"/>
    <w:link w:val="2"/>
    <w:uiPriority w:val="9"/>
    <w:rsid w:val="00BA1537"/>
    <w:rPr>
      <w:i/>
      <w:iCs/>
      <w:lang w:eastAsia="en-US"/>
    </w:rPr>
  </w:style>
  <w:style w:type="character" w:styleId="afc">
    <w:name w:val="Strong"/>
    <w:basedOn w:val="a0"/>
    <w:uiPriority w:val="22"/>
    <w:qFormat/>
    <w:rsid w:val="0050290B"/>
    <w:rPr>
      <w:b/>
      <w:bCs/>
    </w:rPr>
  </w:style>
  <w:style w:type="character" w:customStyle="1" w:styleId="af9">
    <w:name w:val="页脚 字符"/>
    <w:basedOn w:val="a0"/>
    <w:link w:val="af8"/>
    <w:uiPriority w:val="99"/>
    <w:rsid w:val="008D75FE"/>
    <w:rPr>
      <w:lang w:eastAsia="en-US"/>
    </w:rPr>
  </w:style>
  <w:style w:type="table" w:styleId="afd">
    <w:name w:val="Table Grid"/>
    <w:basedOn w:val="a1"/>
    <w:rsid w:val="007715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24489">
      <w:bodyDiv w:val="1"/>
      <w:marLeft w:val="0"/>
      <w:marRight w:val="0"/>
      <w:marTop w:val="0"/>
      <w:marBottom w:val="0"/>
      <w:divBdr>
        <w:top w:val="none" w:sz="0" w:space="0" w:color="auto"/>
        <w:left w:val="none" w:sz="0" w:space="0" w:color="auto"/>
        <w:bottom w:val="none" w:sz="0" w:space="0" w:color="auto"/>
        <w:right w:val="none" w:sz="0" w:space="0" w:color="auto"/>
      </w:divBdr>
    </w:div>
    <w:div w:id="297153597">
      <w:bodyDiv w:val="1"/>
      <w:marLeft w:val="0"/>
      <w:marRight w:val="0"/>
      <w:marTop w:val="0"/>
      <w:marBottom w:val="0"/>
      <w:divBdr>
        <w:top w:val="none" w:sz="0" w:space="0" w:color="auto"/>
        <w:left w:val="none" w:sz="0" w:space="0" w:color="auto"/>
        <w:bottom w:val="none" w:sz="0" w:space="0" w:color="auto"/>
        <w:right w:val="none" w:sz="0" w:space="0" w:color="auto"/>
      </w:divBdr>
    </w:div>
    <w:div w:id="633869377">
      <w:bodyDiv w:val="1"/>
      <w:marLeft w:val="0"/>
      <w:marRight w:val="0"/>
      <w:marTop w:val="0"/>
      <w:marBottom w:val="0"/>
      <w:divBdr>
        <w:top w:val="none" w:sz="0" w:space="0" w:color="auto"/>
        <w:left w:val="none" w:sz="0" w:space="0" w:color="auto"/>
        <w:bottom w:val="none" w:sz="0" w:space="0" w:color="auto"/>
        <w:right w:val="none" w:sz="0" w:space="0" w:color="auto"/>
      </w:divBdr>
    </w:div>
    <w:div w:id="1184201458">
      <w:bodyDiv w:val="1"/>
      <w:marLeft w:val="0"/>
      <w:marRight w:val="0"/>
      <w:marTop w:val="0"/>
      <w:marBottom w:val="0"/>
      <w:divBdr>
        <w:top w:val="none" w:sz="0" w:space="0" w:color="auto"/>
        <w:left w:val="none" w:sz="0" w:space="0" w:color="auto"/>
        <w:bottom w:val="none" w:sz="0" w:space="0" w:color="auto"/>
        <w:right w:val="none" w:sz="0" w:space="0" w:color="auto"/>
      </w:divBdr>
    </w:div>
    <w:div w:id="1239294143">
      <w:bodyDiv w:val="1"/>
      <w:marLeft w:val="0"/>
      <w:marRight w:val="0"/>
      <w:marTop w:val="0"/>
      <w:marBottom w:val="0"/>
      <w:divBdr>
        <w:top w:val="none" w:sz="0" w:space="0" w:color="auto"/>
        <w:left w:val="none" w:sz="0" w:space="0" w:color="auto"/>
        <w:bottom w:val="none" w:sz="0" w:space="0" w:color="auto"/>
        <w:right w:val="none" w:sz="0" w:space="0" w:color="auto"/>
      </w:divBdr>
    </w:div>
    <w:div w:id="1390811729">
      <w:bodyDiv w:val="1"/>
      <w:marLeft w:val="0"/>
      <w:marRight w:val="0"/>
      <w:marTop w:val="0"/>
      <w:marBottom w:val="0"/>
      <w:divBdr>
        <w:top w:val="none" w:sz="0" w:space="0" w:color="auto"/>
        <w:left w:val="none" w:sz="0" w:space="0" w:color="auto"/>
        <w:bottom w:val="none" w:sz="0" w:space="0" w:color="auto"/>
        <w:right w:val="none" w:sz="0" w:space="0" w:color="auto"/>
      </w:divBdr>
    </w:div>
    <w:div w:id="197822182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92"/>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39.wmf"/><Relationship Id="rId21" Type="http://schemas.openxmlformats.org/officeDocument/2006/relationships/oleObject" Target="embeddings/oleObject6.bin"/><Relationship Id="rId63" Type="http://schemas.openxmlformats.org/officeDocument/2006/relationships/oleObject" Target="embeddings/oleObject27.bin"/><Relationship Id="rId159" Type="http://schemas.openxmlformats.org/officeDocument/2006/relationships/oleObject" Target="embeddings/oleObject75.bin"/><Relationship Id="rId324" Type="http://schemas.openxmlformats.org/officeDocument/2006/relationships/oleObject" Target="embeddings/oleObject164.bin"/><Relationship Id="rId366" Type="http://schemas.openxmlformats.org/officeDocument/2006/relationships/image" Target="media/image172.wmf"/><Relationship Id="rId531" Type="http://schemas.openxmlformats.org/officeDocument/2006/relationships/oleObject" Target="embeddings/oleObject278.bin"/><Relationship Id="rId573" Type="http://schemas.openxmlformats.org/officeDocument/2006/relationships/oleObject" Target="embeddings/oleObject299.bin"/><Relationship Id="rId629" Type="http://schemas.openxmlformats.org/officeDocument/2006/relationships/oleObject" Target="embeddings/oleObject331.bin"/><Relationship Id="rId170" Type="http://schemas.openxmlformats.org/officeDocument/2006/relationships/image" Target="media/image81.wmf"/><Relationship Id="rId226" Type="http://schemas.openxmlformats.org/officeDocument/2006/relationships/oleObject" Target="embeddings/oleObject113.bin"/><Relationship Id="rId433" Type="http://schemas.openxmlformats.org/officeDocument/2006/relationships/image" Target="media/image203.wmf"/><Relationship Id="rId268" Type="http://schemas.openxmlformats.org/officeDocument/2006/relationships/oleObject" Target="embeddings/oleObject136.bin"/><Relationship Id="rId475" Type="http://schemas.openxmlformats.org/officeDocument/2006/relationships/oleObject" Target="embeddings/oleObject246.bin"/><Relationship Id="rId32" Type="http://schemas.openxmlformats.org/officeDocument/2006/relationships/image" Target="media/image12.wmf"/><Relationship Id="rId74" Type="http://schemas.openxmlformats.org/officeDocument/2006/relationships/image" Target="media/image33.wmf"/><Relationship Id="rId128" Type="http://schemas.openxmlformats.org/officeDocument/2006/relationships/image" Target="media/image60.wmf"/><Relationship Id="rId335" Type="http://schemas.openxmlformats.org/officeDocument/2006/relationships/image" Target="media/image157.wmf"/><Relationship Id="rId377" Type="http://schemas.openxmlformats.org/officeDocument/2006/relationships/oleObject" Target="embeddings/oleObject191.bin"/><Relationship Id="rId500" Type="http://schemas.openxmlformats.org/officeDocument/2006/relationships/image" Target="media/image229.wmf"/><Relationship Id="rId542" Type="http://schemas.openxmlformats.org/officeDocument/2006/relationships/image" Target="media/image250.wmf"/><Relationship Id="rId584" Type="http://schemas.openxmlformats.org/officeDocument/2006/relationships/image" Target="media/image271.wmf"/><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image" Target="media/image110.wmf"/><Relationship Id="rId402" Type="http://schemas.openxmlformats.org/officeDocument/2006/relationships/image" Target="media/image190.wmf"/><Relationship Id="rId279" Type="http://schemas.openxmlformats.org/officeDocument/2006/relationships/image" Target="media/image129.wmf"/><Relationship Id="rId444" Type="http://schemas.openxmlformats.org/officeDocument/2006/relationships/oleObject" Target="embeddings/oleObject227.bin"/><Relationship Id="rId486" Type="http://schemas.openxmlformats.org/officeDocument/2006/relationships/oleObject" Target="embeddings/oleObject255.bin"/><Relationship Id="rId43" Type="http://schemas.openxmlformats.org/officeDocument/2006/relationships/oleObject" Target="embeddings/oleObject17.bin"/><Relationship Id="rId139" Type="http://schemas.openxmlformats.org/officeDocument/2006/relationships/oleObject" Target="embeddings/oleObject65.bin"/><Relationship Id="rId290" Type="http://schemas.openxmlformats.org/officeDocument/2006/relationships/oleObject" Target="embeddings/oleObject147.bin"/><Relationship Id="rId304" Type="http://schemas.openxmlformats.org/officeDocument/2006/relationships/oleObject" Target="embeddings/oleObject154.bin"/><Relationship Id="rId346" Type="http://schemas.openxmlformats.org/officeDocument/2006/relationships/oleObject" Target="embeddings/oleObject175.bin"/><Relationship Id="rId388" Type="http://schemas.openxmlformats.org/officeDocument/2006/relationships/image" Target="media/image183.wmf"/><Relationship Id="rId511" Type="http://schemas.openxmlformats.org/officeDocument/2006/relationships/oleObject" Target="embeddings/oleObject268.bin"/><Relationship Id="rId553" Type="http://schemas.openxmlformats.org/officeDocument/2006/relationships/oleObject" Target="embeddings/oleObject289.bin"/><Relationship Id="rId609" Type="http://schemas.openxmlformats.org/officeDocument/2006/relationships/oleObject" Target="embeddings/oleObject318.bin"/><Relationship Id="rId85" Type="http://schemas.openxmlformats.org/officeDocument/2006/relationships/oleObject" Target="embeddings/oleObject38.bin"/><Relationship Id="rId150" Type="http://schemas.openxmlformats.org/officeDocument/2006/relationships/image" Target="media/image71.wmf"/><Relationship Id="rId192" Type="http://schemas.openxmlformats.org/officeDocument/2006/relationships/image" Target="media/image88.wmf"/><Relationship Id="rId206" Type="http://schemas.openxmlformats.org/officeDocument/2006/relationships/image" Target="media/image95.wmf"/><Relationship Id="rId413" Type="http://schemas.openxmlformats.org/officeDocument/2006/relationships/oleObject" Target="embeddings/oleObject210.bin"/><Relationship Id="rId595" Type="http://schemas.openxmlformats.org/officeDocument/2006/relationships/oleObject" Target="embeddings/oleObject311.bin"/><Relationship Id="rId248" Type="http://schemas.openxmlformats.org/officeDocument/2006/relationships/oleObject" Target="embeddings/oleObject125.bin"/><Relationship Id="rId455" Type="http://schemas.openxmlformats.org/officeDocument/2006/relationships/oleObject" Target="embeddings/oleObject234.bin"/><Relationship Id="rId497" Type="http://schemas.openxmlformats.org/officeDocument/2006/relationships/oleObject" Target="embeddings/oleObject261.bin"/><Relationship Id="rId620" Type="http://schemas.openxmlformats.org/officeDocument/2006/relationships/image" Target="media/image285.wmf"/><Relationship Id="rId12" Type="http://schemas.openxmlformats.org/officeDocument/2006/relationships/image" Target="media/image2.wmf"/><Relationship Id="rId108" Type="http://schemas.openxmlformats.org/officeDocument/2006/relationships/image" Target="media/image50.wmf"/><Relationship Id="rId315" Type="http://schemas.openxmlformats.org/officeDocument/2006/relationships/image" Target="media/image147.wmf"/><Relationship Id="rId357" Type="http://schemas.openxmlformats.org/officeDocument/2006/relationships/oleObject" Target="embeddings/oleObject181.bin"/><Relationship Id="rId522" Type="http://schemas.openxmlformats.org/officeDocument/2006/relationships/image" Target="media/image240.wmf"/><Relationship Id="rId54" Type="http://schemas.openxmlformats.org/officeDocument/2006/relationships/image" Target="media/image23.wmf"/><Relationship Id="rId96" Type="http://schemas.openxmlformats.org/officeDocument/2006/relationships/image" Target="media/image44.wmf"/><Relationship Id="rId161" Type="http://schemas.openxmlformats.org/officeDocument/2006/relationships/oleObject" Target="embeddings/oleObject76.bin"/><Relationship Id="rId217" Type="http://schemas.openxmlformats.org/officeDocument/2006/relationships/oleObject" Target="embeddings/oleObject108.bin"/><Relationship Id="rId399" Type="http://schemas.openxmlformats.org/officeDocument/2006/relationships/oleObject" Target="embeddings/oleObject202.bin"/><Relationship Id="rId564" Type="http://schemas.openxmlformats.org/officeDocument/2006/relationships/image" Target="media/image261.wmf"/><Relationship Id="rId259" Type="http://schemas.openxmlformats.org/officeDocument/2006/relationships/oleObject" Target="embeddings/oleObject131.bin"/><Relationship Id="rId424" Type="http://schemas.openxmlformats.org/officeDocument/2006/relationships/oleObject" Target="embeddings/oleObject217.bin"/><Relationship Id="rId466" Type="http://schemas.openxmlformats.org/officeDocument/2006/relationships/oleObject" Target="embeddings/oleObject240.bin"/><Relationship Id="rId631" Type="http://schemas.openxmlformats.org/officeDocument/2006/relationships/oleObject" Target="embeddings/oleObject332.bin"/><Relationship Id="rId23" Type="http://schemas.openxmlformats.org/officeDocument/2006/relationships/oleObject" Target="embeddings/oleObject7.bin"/><Relationship Id="rId119" Type="http://schemas.openxmlformats.org/officeDocument/2006/relationships/oleObject" Target="embeddings/oleObject55.bin"/><Relationship Id="rId270" Type="http://schemas.openxmlformats.org/officeDocument/2006/relationships/oleObject" Target="embeddings/oleObject137.bin"/><Relationship Id="rId326" Type="http://schemas.openxmlformats.org/officeDocument/2006/relationships/oleObject" Target="embeddings/oleObject165.bin"/><Relationship Id="rId533" Type="http://schemas.openxmlformats.org/officeDocument/2006/relationships/oleObject" Target="embeddings/oleObject279.bin"/><Relationship Id="rId65" Type="http://schemas.openxmlformats.org/officeDocument/2006/relationships/oleObject" Target="embeddings/oleObject28.bin"/><Relationship Id="rId130" Type="http://schemas.openxmlformats.org/officeDocument/2006/relationships/image" Target="media/image61.wmf"/><Relationship Id="rId368" Type="http://schemas.openxmlformats.org/officeDocument/2006/relationships/image" Target="media/image173.wmf"/><Relationship Id="rId575" Type="http://schemas.openxmlformats.org/officeDocument/2006/relationships/oleObject" Target="embeddings/oleObject300.bin"/><Relationship Id="rId172" Type="http://schemas.openxmlformats.org/officeDocument/2006/relationships/image" Target="media/image82.wmf"/><Relationship Id="rId228" Type="http://schemas.openxmlformats.org/officeDocument/2006/relationships/oleObject" Target="embeddings/oleObject114.bin"/><Relationship Id="rId435" Type="http://schemas.openxmlformats.org/officeDocument/2006/relationships/image" Target="media/image204.wmf"/><Relationship Id="rId477" Type="http://schemas.openxmlformats.org/officeDocument/2006/relationships/oleObject" Target="embeddings/oleObject248.bin"/><Relationship Id="rId600" Type="http://schemas.openxmlformats.org/officeDocument/2006/relationships/image" Target="media/image278.wmf"/><Relationship Id="rId281" Type="http://schemas.openxmlformats.org/officeDocument/2006/relationships/image" Target="media/image130.wmf"/><Relationship Id="rId337" Type="http://schemas.openxmlformats.org/officeDocument/2006/relationships/image" Target="media/image158.wmf"/><Relationship Id="rId502" Type="http://schemas.openxmlformats.org/officeDocument/2006/relationships/image" Target="media/image230.wmf"/><Relationship Id="rId34" Type="http://schemas.openxmlformats.org/officeDocument/2006/relationships/image" Target="media/image13.wmf"/><Relationship Id="rId76" Type="http://schemas.openxmlformats.org/officeDocument/2006/relationships/image" Target="media/image34.wmf"/><Relationship Id="rId141" Type="http://schemas.openxmlformats.org/officeDocument/2006/relationships/oleObject" Target="embeddings/oleObject66.bin"/><Relationship Id="rId379" Type="http://schemas.openxmlformats.org/officeDocument/2006/relationships/oleObject" Target="embeddings/oleObject192.bin"/><Relationship Id="rId544" Type="http://schemas.openxmlformats.org/officeDocument/2006/relationships/image" Target="media/image251.wmf"/><Relationship Id="rId586" Type="http://schemas.openxmlformats.org/officeDocument/2006/relationships/image" Target="media/image272.wmf"/><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image" Target="media/image111.wmf"/><Relationship Id="rId390" Type="http://schemas.openxmlformats.org/officeDocument/2006/relationships/image" Target="media/image184.wmf"/><Relationship Id="rId404" Type="http://schemas.openxmlformats.org/officeDocument/2006/relationships/image" Target="media/image191.wmf"/><Relationship Id="rId446" Type="http://schemas.openxmlformats.org/officeDocument/2006/relationships/image" Target="media/image209.wmf"/><Relationship Id="rId611" Type="http://schemas.openxmlformats.org/officeDocument/2006/relationships/oleObject" Target="embeddings/oleObject320.bin"/><Relationship Id="rId250" Type="http://schemas.openxmlformats.org/officeDocument/2006/relationships/oleObject" Target="embeddings/oleObject126.bin"/><Relationship Id="rId292" Type="http://schemas.openxmlformats.org/officeDocument/2006/relationships/oleObject" Target="embeddings/oleObject148.bin"/><Relationship Id="rId306" Type="http://schemas.openxmlformats.org/officeDocument/2006/relationships/oleObject" Target="embeddings/oleObject155.bin"/><Relationship Id="rId488" Type="http://schemas.openxmlformats.org/officeDocument/2006/relationships/image" Target="media/image223.wmf"/><Relationship Id="rId45" Type="http://schemas.openxmlformats.org/officeDocument/2006/relationships/oleObject" Target="embeddings/oleObject18.bin"/><Relationship Id="rId87" Type="http://schemas.openxmlformats.org/officeDocument/2006/relationships/oleObject" Target="embeddings/oleObject39.bin"/><Relationship Id="rId110" Type="http://schemas.openxmlformats.org/officeDocument/2006/relationships/image" Target="media/image51.wmf"/><Relationship Id="rId348" Type="http://schemas.openxmlformats.org/officeDocument/2006/relationships/oleObject" Target="embeddings/oleObject176.bin"/><Relationship Id="rId513" Type="http://schemas.openxmlformats.org/officeDocument/2006/relationships/oleObject" Target="embeddings/oleObject269.bin"/><Relationship Id="rId555" Type="http://schemas.openxmlformats.org/officeDocument/2006/relationships/oleObject" Target="embeddings/oleObject290.bin"/><Relationship Id="rId597" Type="http://schemas.openxmlformats.org/officeDocument/2006/relationships/oleObject" Target="embeddings/oleObject312.bin"/><Relationship Id="rId152" Type="http://schemas.openxmlformats.org/officeDocument/2006/relationships/image" Target="media/image72.wmf"/><Relationship Id="rId194" Type="http://schemas.openxmlformats.org/officeDocument/2006/relationships/image" Target="media/image89.wmf"/><Relationship Id="rId208" Type="http://schemas.openxmlformats.org/officeDocument/2006/relationships/image" Target="media/image96.wmf"/><Relationship Id="rId415" Type="http://schemas.openxmlformats.org/officeDocument/2006/relationships/image" Target="media/image195.wmf"/><Relationship Id="rId457" Type="http://schemas.openxmlformats.org/officeDocument/2006/relationships/oleObject" Target="embeddings/oleObject235.bin"/><Relationship Id="rId622" Type="http://schemas.openxmlformats.org/officeDocument/2006/relationships/image" Target="media/image286.wmf"/><Relationship Id="rId261" Type="http://schemas.openxmlformats.org/officeDocument/2006/relationships/oleObject" Target="embeddings/oleObject132.bin"/><Relationship Id="rId499" Type="http://schemas.openxmlformats.org/officeDocument/2006/relationships/oleObject" Target="embeddings/oleObject262.bin"/><Relationship Id="rId14" Type="http://schemas.openxmlformats.org/officeDocument/2006/relationships/image" Target="media/image3.wmf"/><Relationship Id="rId56" Type="http://schemas.openxmlformats.org/officeDocument/2006/relationships/image" Target="media/image24.wmf"/><Relationship Id="rId317" Type="http://schemas.openxmlformats.org/officeDocument/2006/relationships/image" Target="media/image148.wmf"/><Relationship Id="rId359" Type="http://schemas.openxmlformats.org/officeDocument/2006/relationships/oleObject" Target="embeddings/oleObject182.bin"/><Relationship Id="rId524" Type="http://schemas.openxmlformats.org/officeDocument/2006/relationships/image" Target="media/image241.wmf"/><Relationship Id="rId566" Type="http://schemas.openxmlformats.org/officeDocument/2006/relationships/image" Target="media/image262.wmf"/><Relationship Id="rId98" Type="http://schemas.openxmlformats.org/officeDocument/2006/relationships/image" Target="media/image45.wmf"/><Relationship Id="rId121" Type="http://schemas.openxmlformats.org/officeDocument/2006/relationships/oleObject" Target="embeddings/oleObject56.bin"/><Relationship Id="rId163" Type="http://schemas.openxmlformats.org/officeDocument/2006/relationships/oleObject" Target="embeddings/oleObject77.bin"/><Relationship Id="rId219" Type="http://schemas.openxmlformats.org/officeDocument/2006/relationships/image" Target="media/image101.wmf"/><Relationship Id="rId370" Type="http://schemas.openxmlformats.org/officeDocument/2006/relationships/image" Target="media/image174.wmf"/><Relationship Id="rId426" Type="http://schemas.openxmlformats.org/officeDocument/2006/relationships/oleObject" Target="embeddings/oleObject218.bin"/><Relationship Id="rId633" Type="http://schemas.openxmlformats.org/officeDocument/2006/relationships/oleObject" Target="embeddings/oleObject333.bin"/><Relationship Id="rId230" Type="http://schemas.openxmlformats.org/officeDocument/2006/relationships/oleObject" Target="embeddings/oleObject115.bin"/><Relationship Id="rId468" Type="http://schemas.openxmlformats.org/officeDocument/2006/relationships/oleObject" Target="embeddings/oleObject241.bin"/><Relationship Id="rId25" Type="http://schemas.openxmlformats.org/officeDocument/2006/relationships/oleObject" Target="embeddings/oleObject8.bin"/><Relationship Id="rId67" Type="http://schemas.openxmlformats.org/officeDocument/2006/relationships/oleObject" Target="embeddings/oleObject29.bin"/><Relationship Id="rId272" Type="http://schemas.openxmlformats.org/officeDocument/2006/relationships/oleObject" Target="embeddings/oleObject138.bin"/><Relationship Id="rId328" Type="http://schemas.openxmlformats.org/officeDocument/2006/relationships/oleObject" Target="embeddings/oleObject166.bin"/><Relationship Id="rId535" Type="http://schemas.openxmlformats.org/officeDocument/2006/relationships/oleObject" Target="embeddings/oleObject280.bin"/><Relationship Id="rId577" Type="http://schemas.openxmlformats.org/officeDocument/2006/relationships/oleObject" Target="embeddings/oleObject301.bin"/><Relationship Id="rId132" Type="http://schemas.openxmlformats.org/officeDocument/2006/relationships/image" Target="media/image62.wmf"/><Relationship Id="rId174" Type="http://schemas.openxmlformats.org/officeDocument/2006/relationships/image" Target="media/image83.wmf"/><Relationship Id="rId381" Type="http://schemas.openxmlformats.org/officeDocument/2006/relationships/oleObject" Target="embeddings/oleObject193.bin"/><Relationship Id="rId602" Type="http://schemas.openxmlformats.org/officeDocument/2006/relationships/image" Target="media/image279.wmf"/><Relationship Id="rId241" Type="http://schemas.openxmlformats.org/officeDocument/2006/relationships/image" Target="media/image112.wmf"/><Relationship Id="rId437" Type="http://schemas.openxmlformats.org/officeDocument/2006/relationships/image" Target="media/image205.wmf"/><Relationship Id="rId479" Type="http://schemas.openxmlformats.org/officeDocument/2006/relationships/oleObject" Target="embeddings/oleObject250.bin"/><Relationship Id="rId36" Type="http://schemas.openxmlformats.org/officeDocument/2006/relationships/image" Target="media/image14.wmf"/><Relationship Id="rId283" Type="http://schemas.openxmlformats.org/officeDocument/2006/relationships/image" Target="media/image131.wmf"/><Relationship Id="rId339" Type="http://schemas.openxmlformats.org/officeDocument/2006/relationships/image" Target="media/image159.wmf"/><Relationship Id="rId490" Type="http://schemas.openxmlformats.org/officeDocument/2006/relationships/image" Target="media/image224.wmf"/><Relationship Id="rId504" Type="http://schemas.openxmlformats.org/officeDocument/2006/relationships/image" Target="media/image231.wmf"/><Relationship Id="rId546" Type="http://schemas.openxmlformats.org/officeDocument/2006/relationships/image" Target="media/image252.wmf"/><Relationship Id="rId78" Type="http://schemas.openxmlformats.org/officeDocument/2006/relationships/image" Target="media/image35.wmf"/><Relationship Id="rId101" Type="http://schemas.openxmlformats.org/officeDocument/2006/relationships/oleObject" Target="embeddings/oleObject46.bin"/><Relationship Id="rId143" Type="http://schemas.openxmlformats.org/officeDocument/2006/relationships/oleObject" Target="embeddings/oleObject67.bin"/><Relationship Id="rId185" Type="http://schemas.openxmlformats.org/officeDocument/2006/relationships/oleObject" Target="embeddings/oleObject90.bin"/><Relationship Id="rId350" Type="http://schemas.openxmlformats.org/officeDocument/2006/relationships/oleObject" Target="embeddings/oleObject177.bin"/><Relationship Id="rId406" Type="http://schemas.openxmlformats.org/officeDocument/2006/relationships/image" Target="media/image192.wmf"/><Relationship Id="rId588" Type="http://schemas.openxmlformats.org/officeDocument/2006/relationships/image" Target="media/image273.wmf"/><Relationship Id="rId9" Type="http://schemas.openxmlformats.org/officeDocument/2006/relationships/footer" Target="footer1.xml"/><Relationship Id="rId210" Type="http://schemas.openxmlformats.org/officeDocument/2006/relationships/image" Target="media/image97.wmf"/><Relationship Id="rId392" Type="http://schemas.openxmlformats.org/officeDocument/2006/relationships/image" Target="media/image185.wmf"/><Relationship Id="rId448" Type="http://schemas.openxmlformats.org/officeDocument/2006/relationships/oleObject" Target="embeddings/oleObject230.bin"/><Relationship Id="rId613" Type="http://schemas.openxmlformats.org/officeDocument/2006/relationships/oleObject" Target="embeddings/oleObject322.bin"/><Relationship Id="rId252" Type="http://schemas.openxmlformats.org/officeDocument/2006/relationships/image" Target="media/image116.wmf"/><Relationship Id="rId294" Type="http://schemas.openxmlformats.org/officeDocument/2006/relationships/oleObject" Target="embeddings/oleObject149.bin"/><Relationship Id="rId308" Type="http://schemas.openxmlformats.org/officeDocument/2006/relationships/oleObject" Target="embeddings/oleObject156.bin"/><Relationship Id="rId515" Type="http://schemas.openxmlformats.org/officeDocument/2006/relationships/oleObject" Target="embeddings/oleObject270.bin"/><Relationship Id="rId47" Type="http://schemas.openxmlformats.org/officeDocument/2006/relationships/oleObject" Target="embeddings/oleObject19.bin"/><Relationship Id="rId89" Type="http://schemas.openxmlformats.org/officeDocument/2006/relationships/oleObject" Target="embeddings/oleObject40.bin"/><Relationship Id="rId112" Type="http://schemas.openxmlformats.org/officeDocument/2006/relationships/image" Target="media/image52.wmf"/><Relationship Id="rId154" Type="http://schemas.openxmlformats.org/officeDocument/2006/relationships/image" Target="media/image73.wmf"/><Relationship Id="rId361" Type="http://schemas.openxmlformats.org/officeDocument/2006/relationships/oleObject" Target="embeddings/oleObject183.bin"/><Relationship Id="rId557" Type="http://schemas.openxmlformats.org/officeDocument/2006/relationships/oleObject" Target="embeddings/oleObject291.bin"/><Relationship Id="rId599" Type="http://schemas.openxmlformats.org/officeDocument/2006/relationships/oleObject" Target="embeddings/oleObject313.bin"/><Relationship Id="rId196" Type="http://schemas.openxmlformats.org/officeDocument/2006/relationships/image" Target="media/image90.wmf"/><Relationship Id="rId417" Type="http://schemas.openxmlformats.org/officeDocument/2006/relationships/oleObject" Target="embeddings/oleObject213.bin"/><Relationship Id="rId459" Type="http://schemas.openxmlformats.org/officeDocument/2006/relationships/oleObject" Target="embeddings/oleObject236.bin"/><Relationship Id="rId624" Type="http://schemas.openxmlformats.org/officeDocument/2006/relationships/image" Target="media/image287.wmf"/><Relationship Id="rId16" Type="http://schemas.openxmlformats.org/officeDocument/2006/relationships/image" Target="media/image4.wmf"/><Relationship Id="rId221" Type="http://schemas.openxmlformats.org/officeDocument/2006/relationships/image" Target="media/image102.wmf"/><Relationship Id="rId263" Type="http://schemas.openxmlformats.org/officeDocument/2006/relationships/oleObject" Target="embeddings/oleObject133.bin"/><Relationship Id="rId319" Type="http://schemas.openxmlformats.org/officeDocument/2006/relationships/image" Target="media/image149.wmf"/><Relationship Id="rId470" Type="http://schemas.openxmlformats.org/officeDocument/2006/relationships/image" Target="media/image219.wmf"/><Relationship Id="rId526" Type="http://schemas.openxmlformats.org/officeDocument/2006/relationships/image" Target="media/image242.wmf"/><Relationship Id="rId58" Type="http://schemas.openxmlformats.org/officeDocument/2006/relationships/image" Target="media/image25.wmf"/><Relationship Id="rId123" Type="http://schemas.openxmlformats.org/officeDocument/2006/relationships/oleObject" Target="embeddings/oleObject57.bin"/><Relationship Id="rId330" Type="http://schemas.openxmlformats.org/officeDocument/2006/relationships/oleObject" Target="embeddings/oleObject167.bin"/><Relationship Id="rId568" Type="http://schemas.openxmlformats.org/officeDocument/2006/relationships/image" Target="media/image263.wmf"/><Relationship Id="rId165" Type="http://schemas.openxmlformats.org/officeDocument/2006/relationships/oleObject" Target="embeddings/oleObject78.bin"/><Relationship Id="rId372" Type="http://schemas.openxmlformats.org/officeDocument/2006/relationships/image" Target="media/image175.wmf"/><Relationship Id="rId428" Type="http://schemas.openxmlformats.org/officeDocument/2006/relationships/oleObject" Target="embeddings/oleObject219.bin"/><Relationship Id="rId635" Type="http://schemas.openxmlformats.org/officeDocument/2006/relationships/oleObject" Target="embeddings/oleObject334.bin"/><Relationship Id="rId232" Type="http://schemas.openxmlformats.org/officeDocument/2006/relationships/oleObject" Target="embeddings/oleObject116.bin"/><Relationship Id="rId274" Type="http://schemas.openxmlformats.org/officeDocument/2006/relationships/oleObject" Target="embeddings/oleObject139.bin"/><Relationship Id="rId481" Type="http://schemas.openxmlformats.org/officeDocument/2006/relationships/oleObject" Target="embeddings/oleObject252.bin"/><Relationship Id="rId27" Type="http://schemas.openxmlformats.org/officeDocument/2006/relationships/oleObject" Target="embeddings/oleObject9.bin"/><Relationship Id="rId69" Type="http://schemas.openxmlformats.org/officeDocument/2006/relationships/oleObject" Target="embeddings/oleObject30.bin"/><Relationship Id="rId134" Type="http://schemas.openxmlformats.org/officeDocument/2006/relationships/image" Target="media/image63.wmf"/><Relationship Id="rId537" Type="http://schemas.openxmlformats.org/officeDocument/2006/relationships/oleObject" Target="embeddings/oleObject281.bin"/><Relationship Id="rId579" Type="http://schemas.openxmlformats.org/officeDocument/2006/relationships/oleObject" Target="embeddings/oleObject302.bin"/><Relationship Id="rId80" Type="http://schemas.openxmlformats.org/officeDocument/2006/relationships/image" Target="media/image36.wmf"/><Relationship Id="rId176" Type="http://schemas.openxmlformats.org/officeDocument/2006/relationships/image" Target="media/image84.wmf"/><Relationship Id="rId341" Type="http://schemas.openxmlformats.org/officeDocument/2006/relationships/image" Target="media/image160.wmf"/><Relationship Id="rId383" Type="http://schemas.openxmlformats.org/officeDocument/2006/relationships/oleObject" Target="embeddings/oleObject194.bin"/><Relationship Id="rId439" Type="http://schemas.openxmlformats.org/officeDocument/2006/relationships/image" Target="media/image206.wmf"/><Relationship Id="rId590" Type="http://schemas.openxmlformats.org/officeDocument/2006/relationships/image" Target="media/image274.wmf"/><Relationship Id="rId604" Type="http://schemas.openxmlformats.org/officeDocument/2006/relationships/image" Target="media/image280.wmf"/><Relationship Id="rId201" Type="http://schemas.openxmlformats.org/officeDocument/2006/relationships/oleObject" Target="embeddings/oleObject100.bin"/><Relationship Id="rId243" Type="http://schemas.openxmlformats.org/officeDocument/2006/relationships/image" Target="media/image113.wmf"/><Relationship Id="rId285" Type="http://schemas.openxmlformats.org/officeDocument/2006/relationships/image" Target="media/image132.wmf"/><Relationship Id="rId450" Type="http://schemas.openxmlformats.org/officeDocument/2006/relationships/oleObject" Target="embeddings/oleObject231.bin"/><Relationship Id="rId506" Type="http://schemas.openxmlformats.org/officeDocument/2006/relationships/image" Target="media/image232.wmf"/><Relationship Id="rId38" Type="http://schemas.openxmlformats.org/officeDocument/2006/relationships/image" Target="media/image15.wmf"/><Relationship Id="rId103" Type="http://schemas.openxmlformats.org/officeDocument/2006/relationships/oleObject" Target="embeddings/oleObject47.bin"/><Relationship Id="rId310" Type="http://schemas.openxmlformats.org/officeDocument/2006/relationships/oleObject" Target="embeddings/oleObject157.bin"/><Relationship Id="rId492" Type="http://schemas.openxmlformats.org/officeDocument/2006/relationships/image" Target="media/image225.wmf"/><Relationship Id="rId548" Type="http://schemas.openxmlformats.org/officeDocument/2006/relationships/image" Target="media/image253.wmf"/><Relationship Id="rId70" Type="http://schemas.openxmlformats.org/officeDocument/2006/relationships/image" Target="media/image31.wmf"/><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image" Target="media/image79.wmf"/><Relationship Id="rId187" Type="http://schemas.openxmlformats.org/officeDocument/2006/relationships/oleObject" Target="embeddings/oleObject92.bin"/><Relationship Id="rId331" Type="http://schemas.openxmlformats.org/officeDocument/2006/relationships/image" Target="media/image155.wmf"/><Relationship Id="rId352" Type="http://schemas.openxmlformats.org/officeDocument/2006/relationships/image" Target="media/image165.wmf"/><Relationship Id="rId373" Type="http://schemas.openxmlformats.org/officeDocument/2006/relationships/oleObject" Target="embeddings/oleObject189.bin"/><Relationship Id="rId394" Type="http://schemas.openxmlformats.org/officeDocument/2006/relationships/image" Target="media/image186.wmf"/><Relationship Id="rId408" Type="http://schemas.openxmlformats.org/officeDocument/2006/relationships/image" Target="media/image193.wmf"/><Relationship Id="rId429" Type="http://schemas.openxmlformats.org/officeDocument/2006/relationships/image" Target="media/image201.wmf"/><Relationship Id="rId580" Type="http://schemas.openxmlformats.org/officeDocument/2006/relationships/image" Target="media/image269.wmf"/><Relationship Id="rId615" Type="http://schemas.openxmlformats.org/officeDocument/2006/relationships/oleObject" Target="embeddings/oleObject324.bin"/><Relationship Id="rId636"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image" Target="media/image108.wmf"/><Relationship Id="rId254" Type="http://schemas.openxmlformats.org/officeDocument/2006/relationships/image" Target="media/image117.wmf"/><Relationship Id="rId440" Type="http://schemas.openxmlformats.org/officeDocument/2006/relationships/oleObject" Target="embeddings/oleObject225.bin"/><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image" Target="media/image53.wmf"/><Relationship Id="rId275" Type="http://schemas.openxmlformats.org/officeDocument/2006/relationships/image" Target="media/image127.wmf"/><Relationship Id="rId296" Type="http://schemas.openxmlformats.org/officeDocument/2006/relationships/oleObject" Target="embeddings/oleObject150.bin"/><Relationship Id="rId300" Type="http://schemas.openxmlformats.org/officeDocument/2006/relationships/oleObject" Target="embeddings/oleObject152.bin"/><Relationship Id="rId461" Type="http://schemas.openxmlformats.org/officeDocument/2006/relationships/oleObject" Target="embeddings/oleObject237.bin"/><Relationship Id="rId482" Type="http://schemas.openxmlformats.org/officeDocument/2006/relationships/image" Target="media/image221.wmf"/><Relationship Id="rId517" Type="http://schemas.openxmlformats.org/officeDocument/2006/relationships/oleObject" Target="embeddings/oleObject271.bin"/><Relationship Id="rId538" Type="http://schemas.openxmlformats.org/officeDocument/2006/relationships/image" Target="media/image248.wmf"/><Relationship Id="rId559" Type="http://schemas.openxmlformats.org/officeDocument/2006/relationships/oleObject" Target="embeddings/oleObject292.bin"/><Relationship Id="rId60" Type="http://schemas.openxmlformats.org/officeDocument/2006/relationships/image" Target="media/image26.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4.wmf"/><Relationship Id="rId177" Type="http://schemas.openxmlformats.org/officeDocument/2006/relationships/oleObject" Target="embeddings/oleObject84.bin"/><Relationship Id="rId198" Type="http://schemas.openxmlformats.org/officeDocument/2006/relationships/image" Target="media/image91.wmf"/><Relationship Id="rId321" Type="http://schemas.openxmlformats.org/officeDocument/2006/relationships/image" Target="media/image150.wmf"/><Relationship Id="rId342" Type="http://schemas.openxmlformats.org/officeDocument/2006/relationships/oleObject" Target="embeddings/oleObject173.bin"/><Relationship Id="rId363" Type="http://schemas.openxmlformats.org/officeDocument/2006/relationships/oleObject" Target="embeddings/oleObject184.bin"/><Relationship Id="rId384" Type="http://schemas.openxmlformats.org/officeDocument/2006/relationships/image" Target="media/image181.wmf"/><Relationship Id="rId419" Type="http://schemas.openxmlformats.org/officeDocument/2006/relationships/image" Target="media/image196.wmf"/><Relationship Id="rId570" Type="http://schemas.openxmlformats.org/officeDocument/2006/relationships/image" Target="media/image264.wmf"/><Relationship Id="rId591" Type="http://schemas.openxmlformats.org/officeDocument/2006/relationships/oleObject" Target="embeddings/oleObject308.bin"/><Relationship Id="rId605" Type="http://schemas.openxmlformats.org/officeDocument/2006/relationships/oleObject" Target="embeddings/oleObject316.bin"/><Relationship Id="rId626" Type="http://schemas.openxmlformats.org/officeDocument/2006/relationships/image" Target="media/image288.wmf"/><Relationship Id="rId202" Type="http://schemas.openxmlformats.org/officeDocument/2006/relationships/image" Target="media/image93.wmf"/><Relationship Id="rId223" Type="http://schemas.openxmlformats.org/officeDocument/2006/relationships/image" Target="media/image103.wmf"/><Relationship Id="rId244" Type="http://schemas.openxmlformats.org/officeDocument/2006/relationships/oleObject" Target="embeddings/oleObject122.bin"/><Relationship Id="rId430" Type="http://schemas.openxmlformats.org/officeDocument/2006/relationships/oleObject" Target="embeddings/oleObject220.bin"/><Relationship Id="rId18" Type="http://schemas.openxmlformats.org/officeDocument/2006/relationships/image" Target="media/image5.wmf"/><Relationship Id="rId39" Type="http://schemas.openxmlformats.org/officeDocument/2006/relationships/oleObject" Target="embeddings/oleObject15.bin"/><Relationship Id="rId265" Type="http://schemas.openxmlformats.org/officeDocument/2006/relationships/oleObject" Target="embeddings/oleObject134.bin"/><Relationship Id="rId286" Type="http://schemas.openxmlformats.org/officeDocument/2006/relationships/oleObject" Target="embeddings/oleObject145.bin"/><Relationship Id="rId451" Type="http://schemas.openxmlformats.org/officeDocument/2006/relationships/image" Target="media/image211.wmf"/><Relationship Id="rId472" Type="http://schemas.openxmlformats.org/officeDocument/2006/relationships/oleObject" Target="embeddings/oleObject244.bin"/><Relationship Id="rId493" Type="http://schemas.openxmlformats.org/officeDocument/2006/relationships/oleObject" Target="embeddings/oleObject259.bin"/><Relationship Id="rId507" Type="http://schemas.openxmlformats.org/officeDocument/2006/relationships/oleObject" Target="embeddings/oleObject266.bin"/><Relationship Id="rId528" Type="http://schemas.openxmlformats.org/officeDocument/2006/relationships/image" Target="media/image243.wmf"/><Relationship Id="rId549" Type="http://schemas.openxmlformats.org/officeDocument/2006/relationships/oleObject" Target="embeddings/oleObject287.bin"/><Relationship Id="rId50" Type="http://schemas.openxmlformats.org/officeDocument/2006/relationships/image" Target="media/image21.wmf"/><Relationship Id="rId104" Type="http://schemas.openxmlformats.org/officeDocument/2006/relationships/image" Target="media/image48.wmf"/><Relationship Id="rId125" Type="http://schemas.openxmlformats.org/officeDocument/2006/relationships/oleObject" Target="embeddings/oleObject58.bin"/><Relationship Id="rId146" Type="http://schemas.openxmlformats.org/officeDocument/2006/relationships/image" Target="media/image69.wmf"/><Relationship Id="rId167" Type="http://schemas.openxmlformats.org/officeDocument/2006/relationships/oleObject" Target="embeddings/oleObject79.bin"/><Relationship Id="rId188" Type="http://schemas.openxmlformats.org/officeDocument/2006/relationships/oleObject" Target="embeddings/oleObject93.bin"/><Relationship Id="rId311" Type="http://schemas.openxmlformats.org/officeDocument/2006/relationships/image" Target="media/image145.wmf"/><Relationship Id="rId332" Type="http://schemas.openxmlformats.org/officeDocument/2006/relationships/oleObject" Target="embeddings/oleObject168.bin"/><Relationship Id="rId353" Type="http://schemas.openxmlformats.org/officeDocument/2006/relationships/oleObject" Target="embeddings/oleObject179.bin"/><Relationship Id="rId374" Type="http://schemas.openxmlformats.org/officeDocument/2006/relationships/image" Target="media/image176.wmf"/><Relationship Id="rId395" Type="http://schemas.openxmlformats.org/officeDocument/2006/relationships/oleObject" Target="embeddings/oleObject200.bin"/><Relationship Id="rId409" Type="http://schemas.openxmlformats.org/officeDocument/2006/relationships/oleObject" Target="embeddings/oleObject207.bin"/><Relationship Id="rId560" Type="http://schemas.openxmlformats.org/officeDocument/2006/relationships/image" Target="media/image259.wmf"/><Relationship Id="rId581" Type="http://schemas.openxmlformats.org/officeDocument/2006/relationships/oleObject" Target="embeddings/oleObject303.bin"/><Relationship Id="rId71" Type="http://schemas.openxmlformats.org/officeDocument/2006/relationships/oleObject" Target="embeddings/oleObject31.bin"/><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oleObject" Target="embeddings/oleObject117.bin"/><Relationship Id="rId420" Type="http://schemas.openxmlformats.org/officeDocument/2006/relationships/oleObject" Target="embeddings/oleObject215.bin"/><Relationship Id="rId616" Type="http://schemas.openxmlformats.org/officeDocument/2006/relationships/image" Target="media/image283.wmf"/><Relationship Id="rId637" Type="http://schemas.microsoft.com/office/2011/relationships/people" Target="people.xml"/><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oleObject" Target="embeddings/oleObject129.bin"/><Relationship Id="rId276" Type="http://schemas.openxmlformats.org/officeDocument/2006/relationships/oleObject" Target="embeddings/oleObject140.bin"/><Relationship Id="rId297" Type="http://schemas.openxmlformats.org/officeDocument/2006/relationships/image" Target="media/image138.wmf"/><Relationship Id="rId441" Type="http://schemas.openxmlformats.org/officeDocument/2006/relationships/image" Target="media/image207.wmf"/><Relationship Id="rId462" Type="http://schemas.openxmlformats.org/officeDocument/2006/relationships/image" Target="media/image216.wmf"/><Relationship Id="rId483" Type="http://schemas.openxmlformats.org/officeDocument/2006/relationships/oleObject" Target="embeddings/oleObject253.bin"/><Relationship Id="rId518" Type="http://schemas.openxmlformats.org/officeDocument/2006/relationships/image" Target="media/image238.wmf"/><Relationship Id="rId539" Type="http://schemas.openxmlformats.org/officeDocument/2006/relationships/oleObject" Target="embeddings/oleObject282.bin"/><Relationship Id="rId40" Type="http://schemas.openxmlformats.org/officeDocument/2006/relationships/image" Target="media/image16.wmf"/><Relationship Id="rId115" Type="http://schemas.openxmlformats.org/officeDocument/2006/relationships/oleObject" Target="embeddings/oleObject53.bin"/><Relationship Id="rId136" Type="http://schemas.openxmlformats.org/officeDocument/2006/relationships/image" Target="media/image64.wmf"/><Relationship Id="rId157" Type="http://schemas.openxmlformats.org/officeDocument/2006/relationships/oleObject" Target="embeddings/oleObject74.bin"/><Relationship Id="rId178" Type="http://schemas.openxmlformats.org/officeDocument/2006/relationships/image" Target="media/image85.wmf"/><Relationship Id="rId301" Type="http://schemas.openxmlformats.org/officeDocument/2006/relationships/image" Target="media/image140.wmf"/><Relationship Id="rId322" Type="http://schemas.openxmlformats.org/officeDocument/2006/relationships/oleObject" Target="embeddings/oleObject163.bin"/><Relationship Id="rId343" Type="http://schemas.openxmlformats.org/officeDocument/2006/relationships/image" Target="media/image161.wmf"/><Relationship Id="rId364" Type="http://schemas.openxmlformats.org/officeDocument/2006/relationships/image" Target="media/image171.wmf"/><Relationship Id="rId550" Type="http://schemas.openxmlformats.org/officeDocument/2006/relationships/image" Target="media/image254.wmf"/><Relationship Id="rId61" Type="http://schemas.openxmlformats.org/officeDocument/2006/relationships/oleObject" Target="embeddings/oleObject26.bin"/><Relationship Id="rId82" Type="http://schemas.openxmlformats.org/officeDocument/2006/relationships/image" Target="media/image37.wmf"/><Relationship Id="rId199" Type="http://schemas.openxmlformats.org/officeDocument/2006/relationships/oleObject" Target="embeddings/oleObject99.bin"/><Relationship Id="rId203" Type="http://schemas.openxmlformats.org/officeDocument/2006/relationships/oleObject" Target="embeddings/oleObject101.bin"/><Relationship Id="rId385" Type="http://schemas.openxmlformats.org/officeDocument/2006/relationships/oleObject" Target="embeddings/oleObject195.bin"/><Relationship Id="rId571" Type="http://schemas.openxmlformats.org/officeDocument/2006/relationships/oleObject" Target="embeddings/oleObject298.bin"/><Relationship Id="rId592" Type="http://schemas.openxmlformats.org/officeDocument/2006/relationships/image" Target="media/image275.wmf"/><Relationship Id="rId606" Type="http://schemas.openxmlformats.org/officeDocument/2006/relationships/image" Target="media/image281.wmf"/><Relationship Id="rId627" Type="http://schemas.openxmlformats.org/officeDocument/2006/relationships/oleObject" Target="embeddings/oleObject330.bin"/><Relationship Id="rId19" Type="http://schemas.openxmlformats.org/officeDocument/2006/relationships/oleObject" Target="embeddings/oleObject5.bin"/><Relationship Id="rId224" Type="http://schemas.openxmlformats.org/officeDocument/2006/relationships/oleObject" Target="embeddings/oleObject112.bin"/><Relationship Id="rId245" Type="http://schemas.openxmlformats.org/officeDocument/2006/relationships/oleObject" Target="embeddings/oleObject123.bin"/><Relationship Id="rId266" Type="http://schemas.openxmlformats.org/officeDocument/2006/relationships/image" Target="media/image123.wmf"/><Relationship Id="rId287" Type="http://schemas.openxmlformats.org/officeDocument/2006/relationships/image" Target="media/image133.wmf"/><Relationship Id="rId410" Type="http://schemas.openxmlformats.org/officeDocument/2006/relationships/image" Target="media/image194.wmf"/><Relationship Id="rId431" Type="http://schemas.openxmlformats.org/officeDocument/2006/relationships/image" Target="media/image202.wmf"/><Relationship Id="rId452" Type="http://schemas.openxmlformats.org/officeDocument/2006/relationships/oleObject" Target="embeddings/oleObject232.bin"/><Relationship Id="rId473" Type="http://schemas.openxmlformats.org/officeDocument/2006/relationships/oleObject" Target="embeddings/oleObject245.bin"/><Relationship Id="rId494" Type="http://schemas.openxmlformats.org/officeDocument/2006/relationships/image" Target="media/image226.wmf"/><Relationship Id="rId508" Type="http://schemas.openxmlformats.org/officeDocument/2006/relationships/image" Target="media/image233.wmf"/><Relationship Id="rId529" Type="http://schemas.openxmlformats.org/officeDocument/2006/relationships/oleObject" Target="embeddings/oleObject277.bin"/><Relationship Id="rId30" Type="http://schemas.openxmlformats.org/officeDocument/2006/relationships/image" Target="media/image11.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oleObject" Target="embeddings/oleObject69.bin"/><Relationship Id="rId168" Type="http://schemas.openxmlformats.org/officeDocument/2006/relationships/image" Target="media/image80.wmf"/><Relationship Id="rId312" Type="http://schemas.openxmlformats.org/officeDocument/2006/relationships/oleObject" Target="embeddings/oleObject158.bin"/><Relationship Id="rId333" Type="http://schemas.openxmlformats.org/officeDocument/2006/relationships/image" Target="media/image156.wmf"/><Relationship Id="rId354" Type="http://schemas.openxmlformats.org/officeDocument/2006/relationships/image" Target="media/image166.wmf"/><Relationship Id="rId540" Type="http://schemas.openxmlformats.org/officeDocument/2006/relationships/image" Target="media/image249.wmf"/><Relationship Id="rId51" Type="http://schemas.openxmlformats.org/officeDocument/2006/relationships/oleObject" Target="embeddings/oleObject21.bin"/><Relationship Id="rId72" Type="http://schemas.openxmlformats.org/officeDocument/2006/relationships/image" Target="media/image32.wmf"/><Relationship Id="rId93" Type="http://schemas.openxmlformats.org/officeDocument/2006/relationships/oleObject" Target="embeddings/oleObject42.bin"/><Relationship Id="rId189" Type="http://schemas.openxmlformats.org/officeDocument/2006/relationships/oleObject" Target="embeddings/oleObject94.bin"/><Relationship Id="rId375" Type="http://schemas.openxmlformats.org/officeDocument/2006/relationships/oleObject" Target="embeddings/oleObject190.bin"/><Relationship Id="rId396" Type="http://schemas.openxmlformats.org/officeDocument/2006/relationships/image" Target="media/image187.wmf"/><Relationship Id="rId561" Type="http://schemas.openxmlformats.org/officeDocument/2006/relationships/oleObject" Target="embeddings/oleObject293.bin"/><Relationship Id="rId582" Type="http://schemas.openxmlformats.org/officeDocument/2006/relationships/image" Target="media/image270.wmf"/><Relationship Id="rId617" Type="http://schemas.openxmlformats.org/officeDocument/2006/relationships/oleObject" Target="embeddings/oleObject325.bin"/><Relationship Id="rId638"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image" Target="media/image99.wmf"/><Relationship Id="rId235" Type="http://schemas.openxmlformats.org/officeDocument/2006/relationships/image" Target="media/image109.wmf"/><Relationship Id="rId256" Type="http://schemas.openxmlformats.org/officeDocument/2006/relationships/image" Target="media/image118.wmf"/><Relationship Id="rId277" Type="http://schemas.openxmlformats.org/officeDocument/2006/relationships/image" Target="media/image128.wmf"/><Relationship Id="rId298" Type="http://schemas.openxmlformats.org/officeDocument/2006/relationships/oleObject" Target="embeddings/oleObject151.bin"/><Relationship Id="rId400" Type="http://schemas.openxmlformats.org/officeDocument/2006/relationships/image" Target="media/image189.wmf"/><Relationship Id="rId421" Type="http://schemas.openxmlformats.org/officeDocument/2006/relationships/image" Target="media/image197.wmf"/><Relationship Id="rId442" Type="http://schemas.openxmlformats.org/officeDocument/2006/relationships/oleObject" Target="embeddings/oleObject226.bin"/><Relationship Id="rId463" Type="http://schemas.openxmlformats.org/officeDocument/2006/relationships/oleObject" Target="embeddings/oleObject238.bin"/><Relationship Id="rId484" Type="http://schemas.openxmlformats.org/officeDocument/2006/relationships/oleObject" Target="embeddings/oleObject254.bin"/><Relationship Id="rId519" Type="http://schemas.openxmlformats.org/officeDocument/2006/relationships/oleObject" Target="embeddings/oleObject272.bin"/><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image" Target="media/image75.wmf"/><Relationship Id="rId302" Type="http://schemas.openxmlformats.org/officeDocument/2006/relationships/oleObject" Target="embeddings/oleObject153.bin"/><Relationship Id="rId323" Type="http://schemas.openxmlformats.org/officeDocument/2006/relationships/image" Target="media/image151.wmf"/><Relationship Id="rId344" Type="http://schemas.openxmlformats.org/officeDocument/2006/relationships/oleObject" Target="embeddings/oleObject174.bin"/><Relationship Id="rId530" Type="http://schemas.openxmlformats.org/officeDocument/2006/relationships/image" Target="media/image244.wmf"/><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7.wmf"/><Relationship Id="rId83" Type="http://schemas.openxmlformats.org/officeDocument/2006/relationships/oleObject" Target="embeddings/oleObject37.bin"/><Relationship Id="rId179" Type="http://schemas.openxmlformats.org/officeDocument/2006/relationships/oleObject" Target="embeddings/oleObject85.bin"/><Relationship Id="rId365" Type="http://schemas.openxmlformats.org/officeDocument/2006/relationships/oleObject" Target="embeddings/oleObject185.bin"/><Relationship Id="rId386" Type="http://schemas.openxmlformats.org/officeDocument/2006/relationships/image" Target="media/image182.wmf"/><Relationship Id="rId551" Type="http://schemas.openxmlformats.org/officeDocument/2006/relationships/oleObject" Target="embeddings/oleObject288.bin"/><Relationship Id="rId572" Type="http://schemas.openxmlformats.org/officeDocument/2006/relationships/image" Target="media/image265.wmf"/><Relationship Id="rId593" Type="http://schemas.openxmlformats.org/officeDocument/2006/relationships/oleObject" Target="embeddings/oleObject309.bin"/><Relationship Id="rId607" Type="http://schemas.openxmlformats.org/officeDocument/2006/relationships/oleObject" Target="embeddings/oleObject317.bin"/><Relationship Id="rId628" Type="http://schemas.openxmlformats.org/officeDocument/2006/relationships/image" Target="media/image289.wmf"/><Relationship Id="rId190" Type="http://schemas.openxmlformats.org/officeDocument/2006/relationships/image" Target="media/image87.wmf"/><Relationship Id="rId204" Type="http://schemas.openxmlformats.org/officeDocument/2006/relationships/image" Target="media/image94.wmf"/><Relationship Id="rId225" Type="http://schemas.openxmlformats.org/officeDocument/2006/relationships/image" Target="media/image104.wmf"/><Relationship Id="rId246" Type="http://schemas.openxmlformats.org/officeDocument/2006/relationships/image" Target="media/image114.wmf"/><Relationship Id="rId267" Type="http://schemas.openxmlformats.org/officeDocument/2006/relationships/oleObject" Target="embeddings/oleObject135.bin"/><Relationship Id="rId288" Type="http://schemas.openxmlformats.org/officeDocument/2006/relationships/oleObject" Target="embeddings/oleObject146.bin"/><Relationship Id="rId411" Type="http://schemas.openxmlformats.org/officeDocument/2006/relationships/oleObject" Target="embeddings/oleObject208.bin"/><Relationship Id="rId432" Type="http://schemas.openxmlformats.org/officeDocument/2006/relationships/oleObject" Target="embeddings/oleObject221.bin"/><Relationship Id="rId453" Type="http://schemas.openxmlformats.org/officeDocument/2006/relationships/oleObject" Target="embeddings/oleObject233.bin"/><Relationship Id="rId474" Type="http://schemas.openxmlformats.org/officeDocument/2006/relationships/image" Target="media/image220.wmf"/><Relationship Id="rId509" Type="http://schemas.openxmlformats.org/officeDocument/2006/relationships/oleObject" Target="embeddings/oleObject267.bin"/><Relationship Id="rId106" Type="http://schemas.openxmlformats.org/officeDocument/2006/relationships/image" Target="media/image49.wmf"/><Relationship Id="rId127" Type="http://schemas.openxmlformats.org/officeDocument/2006/relationships/oleObject" Target="embeddings/oleObject59.bin"/><Relationship Id="rId313" Type="http://schemas.openxmlformats.org/officeDocument/2006/relationships/image" Target="media/image146.wmf"/><Relationship Id="rId495" Type="http://schemas.openxmlformats.org/officeDocument/2006/relationships/oleObject" Target="embeddings/oleObject260.bin"/><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oleObject" Target="embeddings/oleObject32.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oleObject" Target="embeddings/oleObject80.bin"/><Relationship Id="rId334" Type="http://schemas.openxmlformats.org/officeDocument/2006/relationships/oleObject" Target="embeddings/oleObject169.bin"/><Relationship Id="rId355" Type="http://schemas.openxmlformats.org/officeDocument/2006/relationships/oleObject" Target="embeddings/oleObject180.bin"/><Relationship Id="rId376" Type="http://schemas.openxmlformats.org/officeDocument/2006/relationships/image" Target="media/image177.wmf"/><Relationship Id="rId397" Type="http://schemas.openxmlformats.org/officeDocument/2006/relationships/oleObject" Target="embeddings/oleObject201.bin"/><Relationship Id="rId520" Type="http://schemas.openxmlformats.org/officeDocument/2006/relationships/image" Target="media/image239.wmf"/><Relationship Id="rId541" Type="http://schemas.openxmlformats.org/officeDocument/2006/relationships/oleObject" Target="embeddings/oleObject283.bin"/><Relationship Id="rId562" Type="http://schemas.openxmlformats.org/officeDocument/2006/relationships/image" Target="media/image260.wmf"/><Relationship Id="rId583" Type="http://schemas.openxmlformats.org/officeDocument/2006/relationships/oleObject" Target="embeddings/oleObject304.bin"/><Relationship Id="rId618" Type="http://schemas.openxmlformats.org/officeDocument/2006/relationships/image" Target="media/image284.wmf"/><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oleObject" Target="embeddings/oleObject130.bin"/><Relationship Id="rId278" Type="http://schemas.openxmlformats.org/officeDocument/2006/relationships/oleObject" Target="embeddings/oleObject141.bin"/><Relationship Id="rId401" Type="http://schemas.openxmlformats.org/officeDocument/2006/relationships/oleObject" Target="embeddings/oleObject203.bin"/><Relationship Id="rId422" Type="http://schemas.openxmlformats.org/officeDocument/2006/relationships/oleObject" Target="embeddings/oleObject216.bin"/><Relationship Id="rId443" Type="http://schemas.openxmlformats.org/officeDocument/2006/relationships/image" Target="media/image208.wmf"/><Relationship Id="rId464" Type="http://schemas.openxmlformats.org/officeDocument/2006/relationships/image" Target="media/image217.wmf"/><Relationship Id="rId303" Type="http://schemas.openxmlformats.org/officeDocument/2006/relationships/image" Target="media/image141.wmf"/><Relationship Id="rId485" Type="http://schemas.openxmlformats.org/officeDocument/2006/relationships/image" Target="media/image222.wmf"/><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image" Target="media/image162.wmf"/><Relationship Id="rId387" Type="http://schemas.openxmlformats.org/officeDocument/2006/relationships/oleObject" Target="embeddings/oleObject196.bin"/><Relationship Id="rId510" Type="http://schemas.openxmlformats.org/officeDocument/2006/relationships/image" Target="media/image234.wmf"/><Relationship Id="rId552" Type="http://schemas.openxmlformats.org/officeDocument/2006/relationships/image" Target="media/image255.wmf"/><Relationship Id="rId594" Type="http://schemas.openxmlformats.org/officeDocument/2006/relationships/oleObject" Target="embeddings/oleObject310.bin"/><Relationship Id="rId608" Type="http://schemas.openxmlformats.org/officeDocument/2006/relationships/image" Target="media/image282.wmf"/><Relationship Id="rId191" Type="http://schemas.openxmlformats.org/officeDocument/2006/relationships/oleObject" Target="embeddings/oleObject95.bin"/><Relationship Id="rId205" Type="http://schemas.openxmlformats.org/officeDocument/2006/relationships/oleObject" Target="embeddings/oleObject102.bin"/><Relationship Id="rId247" Type="http://schemas.openxmlformats.org/officeDocument/2006/relationships/oleObject" Target="embeddings/oleObject124.bin"/><Relationship Id="rId412" Type="http://schemas.openxmlformats.org/officeDocument/2006/relationships/oleObject" Target="embeddings/oleObject209.bin"/><Relationship Id="rId107" Type="http://schemas.openxmlformats.org/officeDocument/2006/relationships/oleObject" Target="embeddings/oleObject49.bin"/><Relationship Id="rId289" Type="http://schemas.openxmlformats.org/officeDocument/2006/relationships/image" Target="media/image134.wmf"/><Relationship Id="rId454" Type="http://schemas.openxmlformats.org/officeDocument/2006/relationships/image" Target="media/image212.wmf"/><Relationship Id="rId496" Type="http://schemas.openxmlformats.org/officeDocument/2006/relationships/image" Target="media/image227.wmf"/><Relationship Id="rId11" Type="http://schemas.openxmlformats.org/officeDocument/2006/relationships/oleObject" Target="embeddings/oleObject1.bin"/><Relationship Id="rId53" Type="http://schemas.openxmlformats.org/officeDocument/2006/relationships/oleObject" Target="embeddings/oleObject22.bin"/><Relationship Id="rId149" Type="http://schemas.openxmlformats.org/officeDocument/2006/relationships/oleObject" Target="embeddings/oleObject70.bin"/><Relationship Id="rId314" Type="http://schemas.openxmlformats.org/officeDocument/2006/relationships/oleObject" Target="embeddings/oleObject159.bin"/><Relationship Id="rId356" Type="http://schemas.openxmlformats.org/officeDocument/2006/relationships/image" Target="media/image167.wmf"/><Relationship Id="rId398" Type="http://schemas.openxmlformats.org/officeDocument/2006/relationships/image" Target="media/image188.wmf"/><Relationship Id="rId521" Type="http://schemas.openxmlformats.org/officeDocument/2006/relationships/oleObject" Target="embeddings/oleObject273.bin"/><Relationship Id="rId563" Type="http://schemas.openxmlformats.org/officeDocument/2006/relationships/oleObject" Target="embeddings/oleObject294.bin"/><Relationship Id="rId619" Type="http://schemas.openxmlformats.org/officeDocument/2006/relationships/oleObject" Target="embeddings/oleObject326.bin"/><Relationship Id="rId95" Type="http://schemas.openxmlformats.org/officeDocument/2006/relationships/oleObject" Target="embeddings/oleObject43.bin"/><Relationship Id="rId160" Type="http://schemas.openxmlformats.org/officeDocument/2006/relationships/image" Target="media/image76.wmf"/><Relationship Id="rId216" Type="http://schemas.openxmlformats.org/officeDocument/2006/relationships/image" Target="media/image100.wmf"/><Relationship Id="rId423" Type="http://schemas.openxmlformats.org/officeDocument/2006/relationships/image" Target="media/image198.wmf"/><Relationship Id="rId258" Type="http://schemas.openxmlformats.org/officeDocument/2006/relationships/image" Target="media/image119.wmf"/><Relationship Id="rId465" Type="http://schemas.openxmlformats.org/officeDocument/2006/relationships/oleObject" Target="embeddings/oleObject239.bin"/><Relationship Id="rId630" Type="http://schemas.openxmlformats.org/officeDocument/2006/relationships/image" Target="media/image290.wmf"/><Relationship Id="rId22" Type="http://schemas.openxmlformats.org/officeDocument/2006/relationships/image" Target="media/image7.wmf"/><Relationship Id="rId64" Type="http://schemas.openxmlformats.org/officeDocument/2006/relationships/image" Target="media/image28.wmf"/><Relationship Id="rId118" Type="http://schemas.openxmlformats.org/officeDocument/2006/relationships/image" Target="media/image55.wmf"/><Relationship Id="rId325" Type="http://schemas.openxmlformats.org/officeDocument/2006/relationships/image" Target="media/image152.wmf"/><Relationship Id="rId367" Type="http://schemas.openxmlformats.org/officeDocument/2006/relationships/oleObject" Target="embeddings/oleObject186.bin"/><Relationship Id="rId532" Type="http://schemas.openxmlformats.org/officeDocument/2006/relationships/image" Target="media/image245.wmf"/><Relationship Id="rId574" Type="http://schemas.openxmlformats.org/officeDocument/2006/relationships/image" Target="media/image266.wmf"/><Relationship Id="rId171" Type="http://schemas.openxmlformats.org/officeDocument/2006/relationships/oleObject" Target="embeddings/oleObject81.bin"/><Relationship Id="rId227" Type="http://schemas.openxmlformats.org/officeDocument/2006/relationships/image" Target="media/image105.wmf"/><Relationship Id="rId269" Type="http://schemas.openxmlformats.org/officeDocument/2006/relationships/image" Target="media/image124.wmf"/><Relationship Id="rId434" Type="http://schemas.openxmlformats.org/officeDocument/2006/relationships/oleObject" Target="embeddings/oleObject222.bin"/><Relationship Id="rId476" Type="http://schemas.openxmlformats.org/officeDocument/2006/relationships/oleObject" Target="embeddings/oleObject247.bin"/><Relationship Id="rId33" Type="http://schemas.openxmlformats.org/officeDocument/2006/relationships/oleObject" Target="embeddings/oleObject12.bin"/><Relationship Id="rId129" Type="http://schemas.openxmlformats.org/officeDocument/2006/relationships/oleObject" Target="embeddings/oleObject60.bin"/><Relationship Id="rId280" Type="http://schemas.openxmlformats.org/officeDocument/2006/relationships/oleObject" Target="embeddings/oleObject142.bin"/><Relationship Id="rId336" Type="http://schemas.openxmlformats.org/officeDocument/2006/relationships/oleObject" Target="embeddings/oleObject170.bin"/><Relationship Id="rId501" Type="http://schemas.openxmlformats.org/officeDocument/2006/relationships/oleObject" Target="embeddings/oleObject263.bin"/><Relationship Id="rId543" Type="http://schemas.openxmlformats.org/officeDocument/2006/relationships/oleObject" Target="embeddings/oleObject284.bin"/><Relationship Id="rId75" Type="http://schemas.openxmlformats.org/officeDocument/2006/relationships/oleObject" Target="embeddings/oleObject33.bin"/><Relationship Id="rId140" Type="http://schemas.openxmlformats.org/officeDocument/2006/relationships/image" Target="media/image66.wmf"/><Relationship Id="rId182" Type="http://schemas.openxmlformats.org/officeDocument/2006/relationships/oleObject" Target="embeddings/oleObject87.bin"/><Relationship Id="rId378" Type="http://schemas.openxmlformats.org/officeDocument/2006/relationships/image" Target="media/image178.wmf"/><Relationship Id="rId403" Type="http://schemas.openxmlformats.org/officeDocument/2006/relationships/oleObject" Target="embeddings/oleObject204.bin"/><Relationship Id="rId585" Type="http://schemas.openxmlformats.org/officeDocument/2006/relationships/oleObject" Target="embeddings/oleObject305.bin"/><Relationship Id="rId6" Type="http://schemas.openxmlformats.org/officeDocument/2006/relationships/footnotes" Target="footnotes.xml"/><Relationship Id="rId238" Type="http://schemas.openxmlformats.org/officeDocument/2006/relationships/oleObject" Target="embeddings/oleObject119.bin"/><Relationship Id="rId445" Type="http://schemas.openxmlformats.org/officeDocument/2006/relationships/oleObject" Target="embeddings/oleObject228.bin"/><Relationship Id="rId487" Type="http://schemas.openxmlformats.org/officeDocument/2006/relationships/oleObject" Target="embeddings/oleObject256.bin"/><Relationship Id="rId610" Type="http://schemas.openxmlformats.org/officeDocument/2006/relationships/oleObject" Target="embeddings/oleObject319.bin"/><Relationship Id="rId291" Type="http://schemas.openxmlformats.org/officeDocument/2006/relationships/image" Target="media/image135.wmf"/><Relationship Id="rId305" Type="http://schemas.openxmlformats.org/officeDocument/2006/relationships/image" Target="media/image142.wmf"/><Relationship Id="rId347" Type="http://schemas.openxmlformats.org/officeDocument/2006/relationships/image" Target="media/image163.wmf"/><Relationship Id="rId512" Type="http://schemas.openxmlformats.org/officeDocument/2006/relationships/image" Target="media/image235.wmf"/><Relationship Id="rId44" Type="http://schemas.openxmlformats.org/officeDocument/2006/relationships/image" Target="media/image18.wmf"/><Relationship Id="rId86" Type="http://schemas.openxmlformats.org/officeDocument/2006/relationships/image" Target="media/image39.wmf"/><Relationship Id="rId151" Type="http://schemas.openxmlformats.org/officeDocument/2006/relationships/oleObject" Target="embeddings/oleObject71.bin"/><Relationship Id="rId389" Type="http://schemas.openxmlformats.org/officeDocument/2006/relationships/oleObject" Target="embeddings/oleObject197.bin"/><Relationship Id="rId554" Type="http://schemas.openxmlformats.org/officeDocument/2006/relationships/image" Target="media/image256.wmf"/><Relationship Id="rId596" Type="http://schemas.openxmlformats.org/officeDocument/2006/relationships/image" Target="media/image276.wmf"/><Relationship Id="rId193" Type="http://schemas.openxmlformats.org/officeDocument/2006/relationships/oleObject" Target="embeddings/oleObject96.bin"/><Relationship Id="rId207" Type="http://schemas.openxmlformats.org/officeDocument/2006/relationships/oleObject" Target="embeddings/oleObject103.bin"/><Relationship Id="rId249" Type="http://schemas.openxmlformats.org/officeDocument/2006/relationships/image" Target="media/image115.wmf"/><Relationship Id="rId414" Type="http://schemas.openxmlformats.org/officeDocument/2006/relationships/oleObject" Target="embeddings/oleObject211.bin"/><Relationship Id="rId456" Type="http://schemas.openxmlformats.org/officeDocument/2006/relationships/image" Target="media/image213.wmf"/><Relationship Id="rId498" Type="http://schemas.openxmlformats.org/officeDocument/2006/relationships/image" Target="media/image228.wmf"/><Relationship Id="rId621" Type="http://schemas.openxmlformats.org/officeDocument/2006/relationships/oleObject" Target="embeddings/oleObject327.bin"/><Relationship Id="rId13" Type="http://schemas.openxmlformats.org/officeDocument/2006/relationships/oleObject" Target="embeddings/oleObject2.bin"/><Relationship Id="rId109" Type="http://schemas.openxmlformats.org/officeDocument/2006/relationships/oleObject" Target="embeddings/oleObject50.bin"/><Relationship Id="rId260" Type="http://schemas.openxmlformats.org/officeDocument/2006/relationships/image" Target="media/image120.wmf"/><Relationship Id="rId316" Type="http://schemas.openxmlformats.org/officeDocument/2006/relationships/oleObject" Target="embeddings/oleObject160.bin"/><Relationship Id="rId523" Type="http://schemas.openxmlformats.org/officeDocument/2006/relationships/oleObject" Target="embeddings/oleObject274.bin"/><Relationship Id="rId55" Type="http://schemas.openxmlformats.org/officeDocument/2006/relationships/oleObject" Target="embeddings/oleObject23.bin"/><Relationship Id="rId97" Type="http://schemas.openxmlformats.org/officeDocument/2006/relationships/oleObject" Target="embeddings/oleObject44.bin"/><Relationship Id="rId120" Type="http://schemas.openxmlformats.org/officeDocument/2006/relationships/image" Target="media/image56.wmf"/><Relationship Id="rId358" Type="http://schemas.openxmlformats.org/officeDocument/2006/relationships/image" Target="media/image168.wmf"/><Relationship Id="rId565" Type="http://schemas.openxmlformats.org/officeDocument/2006/relationships/oleObject" Target="embeddings/oleObject295.bin"/><Relationship Id="rId162" Type="http://schemas.openxmlformats.org/officeDocument/2006/relationships/image" Target="media/image77.wmf"/><Relationship Id="rId218" Type="http://schemas.openxmlformats.org/officeDocument/2006/relationships/oleObject" Target="embeddings/oleObject109.bin"/><Relationship Id="rId425" Type="http://schemas.openxmlformats.org/officeDocument/2006/relationships/image" Target="media/image199.wmf"/><Relationship Id="rId467" Type="http://schemas.openxmlformats.org/officeDocument/2006/relationships/image" Target="media/image218.wmf"/><Relationship Id="rId632" Type="http://schemas.openxmlformats.org/officeDocument/2006/relationships/image" Target="media/image291.wmf"/><Relationship Id="rId271" Type="http://schemas.openxmlformats.org/officeDocument/2006/relationships/image" Target="media/image125.wmf"/><Relationship Id="rId24" Type="http://schemas.openxmlformats.org/officeDocument/2006/relationships/image" Target="media/image8.wmf"/><Relationship Id="rId66" Type="http://schemas.openxmlformats.org/officeDocument/2006/relationships/image" Target="media/image29.wmf"/><Relationship Id="rId131" Type="http://schemas.openxmlformats.org/officeDocument/2006/relationships/oleObject" Target="embeddings/oleObject61.bin"/><Relationship Id="rId327" Type="http://schemas.openxmlformats.org/officeDocument/2006/relationships/image" Target="media/image153.wmf"/><Relationship Id="rId369" Type="http://schemas.openxmlformats.org/officeDocument/2006/relationships/oleObject" Target="embeddings/oleObject187.bin"/><Relationship Id="rId534" Type="http://schemas.openxmlformats.org/officeDocument/2006/relationships/image" Target="media/image246.wmf"/><Relationship Id="rId576" Type="http://schemas.openxmlformats.org/officeDocument/2006/relationships/image" Target="media/image267.wmf"/><Relationship Id="rId173" Type="http://schemas.openxmlformats.org/officeDocument/2006/relationships/oleObject" Target="embeddings/oleObject82.bin"/><Relationship Id="rId229" Type="http://schemas.openxmlformats.org/officeDocument/2006/relationships/image" Target="media/image106.wmf"/><Relationship Id="rId380" Type="http://schemas.openxmlformats.org/officeDocument/2006/relationships/image" Target="media/image179.wmf"/><Relationship Id="rId436" Type="http://schemas.openxmlformats.org/officeDocument/2006/relationships/oleObject" Target="embeddings/oleObject223.bin"/><Relationship Id="rId601" Type="http://schemas.openxmlformats.org/officeDocument/2006/relationships/oleObject" Target="embeddings/oleObject314.bin"/><Relationship Id="rId240" Type="http://schemas.openxmlformats.org/officeDocument/2006/relationships/oleObject" Target="embeddings/oleObject120.bin"/><Relationship Id="rId478" Type="http://schemas.openxmlformats.org/officeDocument/2006/relationships/oleObject" Target="embeddings/oleObject249.bin"/><Relationship Id="rId35" Type="http://schemas.openxmlformats.org/officeDocument/2006/relationships/oleObject" Target="embeddings/oleObject13.bin"/><Relationship Id="rId77" Type="http://schemas.openxmlformats.org/officeDocument/2006/relationships/oleObject" Target="embeddings/oleObject34.bin"/><Relationship Id="rId100" Type="http://schemas.openxmlformats.org/officeDocument/2006/relationships/image" Target="media/image46.wmf"/><Relationship Id="rId282" Type="http://schemas.openxmlformats.org/officeDocument/2006/relationships/oleObject" Target="embeddings/oleObject143.bin"/><Relationship Id="rId338" Type="http://schemas.openxmlformats.org/officeDocument/2006/relationships/oleObject" Target="embeddings/oleObject171.bin"/><Relationship Id="rId503" Type="http://schemas.openxmlformats.org/officeDocument/2006/relationships/oleObject" Target="embeddings/oleObject264.bin"/><Relationship Id="rId545" Type="http://schemas.openxmlformats.org/officeDocument/2006/relationships/oleObject" Target="embeddings/oleObject285.bin"/><Relationship Id="rId587" Type="http://schemas.openxmlformats.org/officeDocument/2006/relationships/oleObject" Target="embeddings/oleObject306.bin"/><Relationship Id="rId8" Type="http://schemas.openxmlformats.org/officeDocument/2006/relationships/header" Target="header1.xml"/><Relationship Id="rId142" Type="http://schemas.openxmlformats.org/officeDocument/2006/relationships/image" Target="media/image67.wmf"/><Relationship Id="rId184" Type="http://schemas.openxmlformats.org/officeDocument/2006/relationships/oleObject" Target="embeddings/oleObject89.bin"/><Relationship Id="rId391" Type="http://schemas.openxmlformats.org/officeDocument/2006/relationships/oleObject" Target="embeddings/oleObject198.bin"/><Relationship Id="rId405" Type="http://schemas.openxmlformats.org/officeDocument/2006/relationships/oleObject" Target="embeddings/oleObject205.bin"/><Relationship Id="rId447" Type="http://schemas.openxmlformats.org/officeDocument/2006/relationships/oleObject" Target="embeddings/oleObject229.bin"/><Relationship Id="rId612" Type="http://schemas.openxmlformats.org/officeDocument/2006/relationships/oleObject" Target="embeddings/oleObject321.bin"/><Relationship Id="rId251" Type="http://schemas.openxmlformats.org/officeDocument/2006/relationships/oleObject" Target="embeddings/oleObject127.bin"/><Relationship Id="rId489" Type="http://schemas.openxmlformats.org/officeDocument/2006/relationships/oleObject" Target="embeddings/oleObject257.bin"/><Relationship Id="rId46" Type="http://schemas.openxmlformats.org/officeDocument/2006/relationships/image" Target="media/image19.wmf"/><Relationship Id="rId293" Type="http://schemas.openxmlformats.org/officeDocument/2006/relationships/image" Target="media/image136.wmf"/><Relationship Id="rId307" Type="http://schemas.openxmlformats.org/officeDocument/2006/relationships/image" Target="media/image143.wmf"/><Relationship Id="rId349" Type="http://schemas.openxmlformats.org/officeDocument/2006/relationships/image" Target="media/image164.wmf"/><Relationship Id="rId514" Type="http://schemas.openxmlformats.org/officeDocument/2006/relationships/image" Target="media/image236.wmf"/><Relationship Id="rId556" Type="http://schemas.openxmlformats.org/officeDocument/2006/relationships/image" Target="media/image257.wmf"/><Relationship Id="rId88" Type="http://schemas.openxmlformats.org/officeDocument/2006/relationships/image" Target="media/image40.wmf"/><Relationship Id="rId111" Type="http://schemas.openxmlformats.org/officeDocument/2006/relationships/oleObject" Target="embeddings/oleObject51.bin"/><Relationship Id="rId153" Type="http://schemas.openxmlformats.org/officeDocument/2006/relationships/oleObject" Target="embeddings/oleObject72.bin"/><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69.wmf"/><Relationship Id="rId416" Type="http://schemas.openxmlformats.org/officeDocument/2006/relationships/oleObject" Target="embeddings/oleObject212.bin"/><Relationship Id="rId598" Type="http://schemas.openxmlformats.org/officeDocument/2006/relationships/image" Target="media/image277.wmf"/><Relationship Id="rId220" Type="http://schemas.openxmlformats.org/officeDocument/2006/relationships/oleObject" Target="embeddings/oleObject110.bin"/><Relationship Id="rId458" Type="http://schemas.openxmlformats.org/officeDocument/2006/relationships/image" Target="media/image214.wmf"/><Relationship Id="rId623" Type="http://schemas.openxmlformats.org/officeDocument/2006/relationships/oleObject" Target="embeddings/oleObject328.bin"/><Relationship Id="rId15" Type="http://schemas.openxmlformats.org/officeDocument/2006/relationships/oleObject" Target="embeddings/oleObject3.bin"/><Relationship Id="rId57" Type="http://schemas.openxmlformats.org/officeDocument/2006/relationships/oleObject" Target="embeddings/oleObject24.bin"/><Relationship Id="rId262" Type="http://schemas.openxmlformats.org/officeDocument/2006/relationships/image" Target="media/image121.wmf"/><Relationship Id="rId318" Type="http://schemas.openxmlformats.org/officeDocument/2006/relationships/oleObject" Target="embeddings/oleObject161.bin"/><Relationship Id="rId525" Type="http://schemas.openxmlformats.org/officeDocument/2006/relationships/oleObject" Target="embeddings/oleObject275.bin"/><Relationship Id="rId567" Type="http://schemas.openxmlformats.org/officeDocument/2006/relationships/oleObject" Target="embeddings/oleObject296.bin"/><Relationship Id="rId99" Type="http://schemas.openxmlformats.org/officeDocument/2006/relationships/oleObject" Target="embeddings/oleObject45.bin"/><Relationship Id="rId122" Type="http://schemas.openxmlformats.org/officeDocument/2006/relationships/image" Target="media/image57.wmf"/><Relationship Id="rId164" Type="http://schemas.openxmlformats.org/officeDocument/2006/relationships/image" Target="media/image78.wmf"/><Relationship Id="rId371" Type="http://schemas.openxmlformats.org/officeDocument/2006/relationships/oleObject" Target="embeddings/oleObject188.bin"/><Relationship Id="rId427" Type="http://schemas.openxmlformats.org/officeDocument/2006/relationships/image" Target="media/image200.wmf"/><Relationship Id="rId469" Type="http://schemas.openxmlformats.org/officeDocument/2006/relationships/oleObject" Target="embeddings/oleObject242.bin"/><Relationship Id="rId634" Type="http://schemas.openxmlformats.org/officeDocument/2006/relationships/image" Target="media/image292.wmf"/><Relationship Id="rId26" Type="http://schemas.openxmlformats.org/officeDocument/2006/relationships/image" Target="media/image9.wmf"/><Relationship Id="rId231" Type="http://schemas.openxmlformats.org/officeDocument/2006/relationships/image" Target="media/image107.wmf"/><Relationship Id="rId273" Type="http://schemas.openxmlformats.org/officeDocument/2006/relationships/image" Target="media/image126.wmf"/><Relationship Id="rId329" Type="http://schemas.openxmlformats.org/officeDocument/2006/relationships/image" Target="media/image154.wmf"/><Relationship Id="rId480" Type="http://schemas.openxmlformats.org/officeDocument/2006/relationships/oleObject" Target="embeddings/oleObject251.bin"/><Relationship Id="rId536" Type="http://schemas.openxmlformats.org/officeDocument/2006/relationships/image" Target="media/image247.wmf"/><Relationship Id="rId68" Type="http://schemas.openxmlformats.org/officeDocument/2006/relationships/image" Target="media/image30.wmf"/><Relationship Id="rId133" Type="http://schemas.openxmlformats.org/officeDocument/2006/relationships/oleObject" Target="embeddings/oleObject62.bin"/><Relationship Id="rId175" Type="http://schemas.openxmlformats.org/officeDocument/2006/relationships/oleObject" Target="embeddings/oleObject83.bin"/><Relationship Id="rId340" Type="http://schemas.openxmlformats.org/officeDocument/2006/relationships/oleObject" Target="embeddings/oleObject172.bin"/><Relationship Id="rId578" Type="http://schemas.openxmlformats.org/officeDocument/2006/relationships/image" Target="media/image268.wmf"/><Relationship Id="rId200" Type="http://schemas.openxmlformats.org/officeDocument/2006/relationships/image" Target="media/image92.wmf"/><Relationship Id="rId382" Type="http://schemas.openxmlformats.org/officeDocument/2006/relationships/image" Target="media/image180.wmf"/><Relationship Id="rId438" Type="http://schemas.openxmlformats.org/officeDocument/2006/relationships/oleObject" Target="embeddings/oleObject224.bin"/><Relationship Id="rId603" Type="http://schemas.openxmlformats.org/officeDocument/2006/relationships/oleObject" Target="embeddings/oleObject315.bin"/><Relationship Id="rId242" Type="http://schemas.openxmlformats.org/officeDocument/2006/relationships/oleObject" Target="embeddings/oleObject121.bin"/><Relationship Id="rId284" Type="http://schemas.openxmlformats.org/officeDocument/2006/relationships/oleObject" Target="embeddings/oleObject144.bin"/><Relationship Id="rId491" Type="http://schemas.openxmlformats.org/officeDocument/2006/relationships/oleObject" Target="embeddings/oleObject258.bin"/><Relationship Id="rId505" Type="http://schemas.openxmlformats.org/officeDocument/2006/relationships/oleObject" Target="embeddings/oleObject265.bin"/><Relationship Id="rId37" Type="http://schemas.openxmlformats.org/officeDocument/2006/relationships/oleObject" Target="embeddings/oleObject14.bin"/><Relationship Id="rId79" Type="http://schemas.openxmlformats.org/officeDocument/2006/relationships/oleObject" Target="embeddings/oleObject35.bin"/><Relationship Id="rId102" Type="http://schemas.openxmlformats.org/officeDocument/2006/relationships/image" Target="media/image47.wmf"/><Relationship Id="rId144" Type="http://schemas.openxmlformats.org/officeDocument/2006/relationships/image" Target="media/image68.wmf"/><Relationship Id="rId547" Type="http://schemas.openxmlformats.org/officeDocument/2006/relationships/oleObject" Target="embeddings/oleObject286.bin"/><Relationship Id="rId589" Type="http://schemas.openxmlformats.org/officeDocument/2006/relationships/oleObject" Target="embeddings/oleObject307.bin"/><Relationship Id="rId90" Type="http://schemas.openxmlformats.org/officeDocument/2006/relationships/image" Target="media/image41.wmf"/><Relationship Id="rId186" Type="http://schemas.openxmlformats.org/officeDocument/2006/relationships/oleObject" Target="embeddings/oleObject91.bin"/><Relationship Id="rId351" Type="http://schemas.openxmlformats.org/officeDocument/2006/relationships/oleObject" Target="embeddings/oleObject178.bin"/><Relationship Id="rId393" Type="http://schemas.openxmlformats.org/officeDocument/2006/relationships/oleObject" Target="embeddings/oleObject199.bin"/><Relationship Id="rId407" Type="http://schemas.openxmlformats.org/officeDocument/2006/relationships/oleObject" Target="embeddings/oleObject206.bin"/><Relationship Id="rId449" Type="http://schemas.openxmlformats.org/officeDocument/2006/relationships/image" Target="media/image210.wmf"/><Relationship Id="rId614" Type="http://schemas.openxmlformats.org/officeDocument/2006/relationships/oleObject" Target="embeddings/oleObject323.bin"/><Relationship Id="rId211" Type="http://schemas.openxmlformats.org/officeDocument/2006/relationships/oleObject" Target="embeddings/oleObject105.bin"/><Relationship Id="rId253" Type="http://schemas.openxmlformats.org/officeDocument/2006/relationships/oleObject" Target="embeddings/oleObject128.bin"/><Relationship Id="rId295" Type="http://schemas.openxmlformats.org/officeDocument/2006/relationships/image" Target="media/image137.wmf"/><Relationship Id="rId309" Type="http://schemas.openxmlformats.org/officeDocument/2006/relationships/image" Target="media/image144.wmf"/><Relationship Id="rId460" Type="http://schemas.openxmlformats.org/officeDocument/2006/relationships/image" Target="media/image215.wmf"/><Relationship Id="rId516" Type="http://schemas.openxmlformats.org/officeDocument/2006/relationships/image" Target="media/image237.wmf"/><Relationship Id="rId48" Type="http://schemas.openxmlformats.org/officeDocument/2006/relationships/image" Target="media/image20.wmf"/><Relationship Id="rId113" Type="http://schemas.openxmlformats.org/officeDocument/2006/relationships/oleObject" Target="embeddings/oleObject52.bin"/><Relationship Id="rId320" Type="http://schemas.openxmlformats.org/officeDocument/2006/relationships/oleObject" Target="embeddings/oleObject162.bin"/><Relationship Id="rId558" Type="http://schemas.openxmlformats.org/officeDocument/2006/relationships/image" Target="media/image258.wmf"/><Relationship Id="rId155" Type="http://schemas.openxmlformats.org/officeDocument/2006/relationships/oleObject" Target="embeddings/oleObject73.bin"/><Relationship Id="rId197" Type="http://schemas.openxmlformats.org/officeDocument/2006/relationships/oleObject" Target="embeddings/oleObject98.bin"/><Relationship Id="rId362" Type="http://schemas.openxmlformats.org/officeDocument/2006/relationships/image" Target="media/image170.wmf"/><Relationship Id="rId418" Type="http://schemas.openxmlformats.org/officeDocument/2006/relationships/oleObject" Target="embeddings/oleObject214.bin"/><Relationship Id="rId625" Type="http://schemas.openxmlformats.org/officeDocument/2006/relationships/oleObject" Target="embeddings/oleObject329.bin"/><Relationship Id="rId222" Type="http://schemas.openxmlformats.org/officeDocument/2006/relationships/oleObject" Target="embeddings/oleObject111.bin"/><Relationship Id="rId264" Type="http://schemas.openxmlformats.org/officeDocument/2006/relationships/image" Target="media/image122.wmf"/><Relationship Id="rId471" Type="http://schemas.openxmlformats.org/officeDocument/2006/relationships/oleObject" Target="embeddings/oleObject243.bin"/><Relationship Id="rId17" Type="http://schemas.openxmlformats.org/officeDocument/2006/relationships/oleObject" Target="embeddings/oleObject4.bin"/><Relationship Id="rId59" Type="http://schemas.openxmlformats.org/officeDocument/2006/relationships/oleObject" Target="embeddings/oleObject25.bin"/><Relationship Id="rId124" Type="http://schemas.openxmlformats.org/officeDocument/2006/relationships/image" Target="media/image58.wmf"/><Relationship Id="rId527" Type="http://schemas.openxmlformats.org/officeDocument/2006/relationships/oleObject" Target="embeddings/oleObject276.bin"/><Relationship Id="rId569" Type="http://schemas.openxmlformats.org/officeDocument/2006/relationships/oleObject" Target="embeddings/oleObject29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CBA4B-8490-41A0-BE37-6B3F43568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4488</TotalTime>
  <Pages>21</Pages>
  <Words>22501</Words>
  <Characters>128256</Characters>
  <Application>Microsoft Office Word</Application>
  <DocSecurity>0</DocSecurity>
  <Lines>1068</Lines>
  <Paragraphs>300</Paragraphs>
  <ScaleCrop>false</ScaleCrop>
  <Company/>
  <LinksUpToDate>false</LinksUpToDate>
  <CharactersWithSpaces>150457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陶</dc:creator>
  <cp:keywords/>
  <cp:lastModifiedBy>铉元 苏</cp:lastModifiedBy>
  <cp:revision>820</cp:revision>
  <cp:lastPrinted>2020-12-31T02:34:00Z</cp:lastPrinted>
  <dcterms:created xsi:type="dcterms:W3CDTF">2020-08-14T01:52:00Z</dcterms:created>
  <dcterms:modified xsi:type="dcterms:W3CDTF">2021-03-11T01:18:00Z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TextFE=黑体_x000d_</vt:lpwstr>
  </property>
  <property fmtid="{D5CDD505-2E9C-101B-9397-08002B2CF9AE}" pid="3" name="MTPreferences 1">
    <vt:lpwstr>
_x000d_
[Sizes]_x000d_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MathType</vt:lpwstr>
  </property>
  <property fmtid="{D5CDD505-2E9C-101B-9397-08002B2CF9AE}" pid="7" name="MTWinEqns">
    <vt:bool>true</vt:bool>
  </property>
  <property fmtid="{D5CDD505-2E9C-101B-9397-08002B2CF9AE}" pid="8" name="KSOProductBuildVer">
    <vt:lpwstr>2052-11.1.0.9513</vt:lpwstr>
  </property>
  <property fmtid="{D5CDD505-2E9C-101B-9397-08002B2CF9AE}" pid="9" name="MTEquationNumber2">
    <vt:lpwstr>(#S1.#E1)</vt:lpwstr>
  </property>
</Properties>
</file>